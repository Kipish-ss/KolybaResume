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B0865" w14:textId="77777777" w:rsidR="00C72957" w:rsidRPr="00AE0E74" w:rsidRDefault="00C72957" w:rsidP="00C72957">
      <w:pPr>
        <w:spacing w:line="240" w:lineRule="auto"/>
        <w:ind w:firstLine="0"/>
        <w:jc w:val="center"/>
        <w:rPr>
          <w:lang w:val="en-US"/>
        </w:rPr>
      </w:pPr>
      <w:bookmarkStart w:id="0" w:name="_Hlk139291630"/>
      <w:bookmarkEnd w:id="0"/>
    </w:p>
    <w:p w14:paraId="005DE8E1" w14:textId="77777777" w:rsidR="00C72957" w:rsidRDefault="00C72957" w:rsidP="00C72957">
      <w:pPr>
        <w:spacing w:line="240" w:lineRule="auto"/>
        <w:ind w:firstLine="0"/>
        <w:jc w:val="center"/>
      </w:pPr>
    </w:p>
    <w:p w14:paraId="2DBBBF94" w14:textId="77777777" w:rsidR="00C72957" w:rsidRDefault="00C72957" w:rsidP="00C72957">
      <w:pPr>
        <w:spacing w:line="240" w:lineRule="auto"/>
        <w:ind w:firstLine="0"/>
        <w:jc w:val="center"/>
      </w:pPr>
    </w:p>
    <w:p w14:paraId="16B16151" w14:textId="77777777" w:rsidR="00C72957" w:rsidRDefault="00C72957" w:rsidP="00C72957">
      <w:pPr>
        <w:spacing w:line="240" w:lineRule="auto"/>
        <w:ind w:firstLine="0"/>
        <w:jc w:val="center"/>
      </w:pPr>
    </w:p>
    <w:p w14:paraId="2DEF2C68" w14:textId="77777777" w:rsidR="00C72957" w:rsidRDefault="00C72957" w:rsidP="00C72957">
      <w:pPr>
        <w:spacing w:line="240" w:lineRule="auto"/>
        <w:ind w:firstLine="0"/>
        <w:jc w:val="center"/>
      </w:pPr>
    </w:p>
    <w:p w14:paraId="4B874C4D" w14:textId="77777777" w:rsidR="00C72957" w:rsidRDefault="00C72957" w:rsidP="00C72957">
      <w:pPr>
        <w:spacing w:line="240" w:lineRule="auto"/>
        <w:ind w:firstLine="0"/>
        <w:jc w:val="center"/>
      </w:pPr>
    </w:p>
    <w:p w14:paraId="2086FA7E" w14:textId="77777777" w:rsidR="00C72957" w:rsidRDefault="00C72957" w:rsidP="00C72957">
      <w:pPr>
        <w:spacing w:line="240" w:lineRule="auto"/>
        <w:ind w:firstLine="0"/>
        <w:jc w:val="center"/>
      </w:pPr>
    </w:p>
    <w:p w14:paraId="7544896A" w14:textId="77777777" w:rsidR="00C72957" w:rsidRDefault="00C72957" w:rsidP="00C72957">
      <w:pPr>
        <w:spacing w:line="240" w:lineRule="auto"/>
        <w:ind w:firstLine="0"/>
        <w:jc w:val="center"/>
      </w:pPr>
    </w:p>
    <w:p w14:paraId="3921F068" w14:textId="77777777" w:rsidR="00C72957" w:rsidRDefault="00C72957" w:rsidP="00C72957">
      <w:pPr>
        <w:spacing w:line="240" w:lineRule="auto"/>
        <w:ind w:firstLine="0"/>
        <w:jc w:val="center"/>
      </w:pPr>
    </w:p>
    <w:p w14:paraId="661087CB" w14:textId="77777777" w:rsidR="00C72957" w:rsidRDefault="00C72957" w:rsidP="00C72957">
      <w:pPr>
        <w:spacing w:line="240" w:lineRule="auto"/>
        <w:ind w:firstLine="0"/>
        <w:jc w:val="center"/>
      </w:pPr>
    </w:p>
    <w:p w14:paraId="23365190" w14:textId="77777777" w:rsidR="00C72957" w:rsidRDefault="00C72957" w:rsidP="00C72957">
      <w:pPr>
        <w:spacing w:line="240" w:lineRule="auto"/>
        <w:ind w:firstLine="0"/>
        <w:jc w:val="center"/>
      </w:pPr>
    </w:p>
    <w:p w14:paraId="75E3BA7B" w14:textId="77777777" w:rsidR="00C72957" w:rsidRDefault="00C72957" w:rsidP="00C72957">
      <w:pPr>
        <w:spacing w:line="240" w:lineRule="auto"/>
        <w:ind w:firstLine="0"/>
        <w:jc w:val="center"/>
      </w:pPr>
    </w:p>
    <w:p w14:paraId="615898F3" w14:textId="77777777" w:rsidR="00C72957" w:rsidRDefault="00C72957" w:rsidP="00C72957">
      <w:pPr>
        <w:spacing w:line="240" w:lineRule="auto"/>
        <w:ind w:firstLine="0"/>
        <w:jc w:val="center"/>
      </w:pPr>
    </w:p>
    <w:p w14:paraId="1EF07C6B" w14:textId="77777777" w:rsidR="00C72957" w:rsidRDefault="00C72957" w:rsidP="00C72957">
      <w:pPr>
        <w:spacing w:line="240" w:lineRule="auto"/>
        <w:ind w:firstLine="0"/>
        <w:jc w:val="center"/>
      </w:pPr>
    </w:p>
    <w:p w14:paraId="0AE1DC0E" w14:textId="77777777" w:rsidR="00C72957" w:rsidRDefault="00C72957" w:rsidP="00C72957">
      <w:pPr>
        <w:spacing w:line="240" w:lineRule="auto"/>
        <w:ind w:firstLine="0"/>
        <w:jc w:val="center"/>
      </w:pPr>
    </w:p>
    <w:p w14:paraId="15C3CDFE" w14:textId="77777777" w:rsidR="00C72957" w:rsidRDefault="00C72957" w:rsidP="00C72957">
      <w:pPr>
        <w:spacing w:line="240" w:lineRule="auto"/>
        <w:ind w:firstLine="0"/>
        <w:jc w:val="center"/>
      </w:pPr>
    </w:p>
    <w:p w14:paraId="13C25900" w14:textId="77777777" w:rsidR="00C72957" w:rsidRDefault="00C72957" w:rsidP="00C72957">
      <w:pPr>
        <w:spacing w:line="240" w:lineRule="auto"/>
        <w:ind w:firstLine="0"/>
        <w:jc w:val="center"/>
      </w:pPr>
    </w:p>
    <w:p w14:paraId="21DD12AB" w14:textId="77777777" w:rsidR="00C72957" w:rsidRDefault="00C72957" w:rsidP="00C72957">
      <w:pPr>
        <w:spacing w:line="240" w:lineRule="auto"/>
        <w:ind w:firstLine="0"/>
        <w:jc w:val="center"/>
      </w:pPr>
    </w:p>
    <w:p w14:paraId="2C2C077D" w14:textId="3699E0F6" w:rsidR="00C72957" w:rsidRDefault="00C72957" w:rsidP="00C72957">
      <w:pPr>
        <w:tabs>
          <w:tab w:val="right" w:leader="underscore" w:pos="8903"/>
        </w:tabs>
        <w:spacing w:line="240" w:lineRule="auto"/>
        <w:ind w:firstLine="0"/>
        <w:jc w:val="center"/>
        <w:rPr>
          <w:b/>
          <w:sz w:val="36"/>
          <w:szCs w:val="36"/>
        </w:rPr>
      </w:pPr>
      <w:r>
        <w:rPr>
          <w:b/>
          <w:sz w:val="40"/>
          <w:szCs w:val="40"/>
        </w:rPr>
        <w:t>Пояснювальна записка</w:t>
      </w:r>
      <w:r>
        <w:rPr>
          <w:b/>
          <w:sz w:val="40"/>
          <w:szCs w:val="40"/>
        </w:rPr>
        <w:br/>
      </w:r>
      <w:r>
        <w:rPr>
          <w:b/>
          <w:sz w:val="36"/>
          <w:szCs w:val="36"/>
        </w:rPr>
        <w:t xml:space="preserve">до дипломного </w:t>
      </w:r>
      <w:proofErr w:type="spellStart"/>
      <w:r w:rsidR="003C61D4">
        <w:rPr>
          <w:b/>
          <w:sz w:val="36"/>
          <w:szCs w:val="36"/>
        </w:rPr>
        <w:t>проєкт</w:t>
      </w:r>
      <w:r>
        <w:rPr>
          <w:b/>
          <w:sz w:val="36"/>
          <w:szCs w:val="36"/>
        </w:rPr>
        <w:t>у</w:t>
      </w:r>
      <w:proofErr w:type="spellEnd"/>
    </w:p>
    <w:p w14:paraId="30280115" w14:textId="388F57D6" w:rsidR="00C72957" w:rsidRDefault="00C72957" w:rsidP="00C72957">
      <w:pPr>
        <w:tabs>
          <w:tab w:val="left" w:leader="underscore" w:pos="8903"/>
        </w:tabs>
        <w:spacing w:before="120" w:line="240" w:lineRule="auto"/>
        <w:ind w:firstLine="0"/>
        <w:jc w:val="left"/>
      </w:pPr>
    </w:p>
    <w:p w14:paraId="78B26971" w14:textId="2B77715D" w:rsidR="00C72957" w:rsidRDefault="00AC244F" w:rsidP="00DB1DA3">
      <w:pPr>
        <w:tabs>
          <w:tab w:val="left" w:leader="underscore" w:pos="8903"/>
        </w:tabs>
        <w:spacing w:before="120"/>
        <w:ind w:left="851" w:hanging="851"/>
        <w:jc w:val="left"/>
      </w:pPr>
      <w:r w:rsidRPr="00B15029">
        <w:t>на тему:</w:t>
      </w:r>
      <w:r>
        <w:t xml:space="preserve"> </w:t>
      </w:r>
      <w:r w:rsidR="00DB1DA3" w:rsidRPr="00A000F2">
        <w:rPr>
          <w:color w:val="000000" w:themeColor="text1"/>
          <w:szCs w:val="28"/>
        </w:rPr>
        <w:t xml:space="preserve">Веб застосунок для автоматичного підбору вакансій на основі резюме та адаптації резюме за допомогою </w:t>
      </w:r>
      <w:proofErr w:type="spellStart"/>
      <w:r w:rsidR="00DB1DA3" w:rsidRPr="00A000F2">
        <w:rPr>
          <w:color w:val="000000" w:themeColor="text1"/>
          <w:szCs w:val="28"/>
        </w:rPr>
        <w:t>нейромереж</w:t>
      </w:r>
      <w:proofErr w:type="spellEnd"/>
      <w:r w:rsidR="00DB1DA3" w:rsidRPr="00A000F2">
        <w:rPr>
          <w:color w:val="000000" w:themeColor="text1"/>
          <w:szCs w:val="28"/>
        </w:rPr>
        <w:t xml:space="preserve"> </w:t>
      </w:r>
      <w:r w:rsidR="00DB1DA3">
        <w:rPr>
          <w:color w:val="000000" w:themeColor="text1"/>
          <w:szCs w:val="28"/>
        </w:rPr>
        <w:t>для ІТ-галузі</w:t>
      </w:r>
      <w:r w:rsidR="002A7525">
        <w:rPr>
          <w:color w:val="000000" w:themeColor="text1"/>
          <w:szCs w:val="28"/>
          <w:lang w:val="ru-RU"/>
        </w:rPr>
        <w:t>.</w:t>
      </w:r>
      <w:r w:rsidR="00DB1DA3">
        <w:rPr>
          <w:color w:val="000000" w:themeColor="text1"/>
          <w:szCs w:val="28"/>
        </w:rPr>
        <w:t xml:space="preserve"> </w:t>
      </w:r>
      <w:proofErr w:type="spellStart"/>
      <w:r w:rsidR="002A7525" w:rsidRPr="002A7525">
        <w:rPr>
          <w:color w:val="000000" w:themeColor="text1"/>
          <w:szCs w:val="28"/>
        </w:rPr>
        <w:t>Вебзастосунок</w:t>
      </w:r>
      <w:proofErr w:type="spellEnd"/>
      <w:r w:rsidR="002A7525" w:rsidRPr="002A7525">
        <w:rPr>
          <w:color w:val="000000" w:themeColor="text1"/>
          <w:szCs w:val="28"/>
        </w:rPr>
        <w:t xml:space="preserve"> та агрегація вакансій</w:t>
      </w:r>
    </w:p>
    <w:p w14:paraId="6F84172C" w14:textId="77777777" w:rsidR="00C72957" w:rsidRDefault="00C72957" w:rsidP="00C72957">
      <w:pPr>
        <w:spacing w:line="240" w:lineRule="auto"/>
        <w:ind w:firstLine="0"/>
        <w:jc w:val="center"/>
      </w:pPr>
    </w:p>
    <w:p w14:paraId="3979EE64" w14:textId="0B68B254" w:rsidR="00C72957" w:rsidRPr="004544B5" w:rsidRDefault="004544B5" w:rsidP="00C72957">
      <w:pPr>
        <w:spacing w:line="240" w:lineRule="auto"/>
        <w:ind w:firstLine="0"/>
        <w:jc w:val="center"/>
        <w:rPr>
          <w:szCs w:val="28"/>
        </w:rPr>
      </w:pPr>
      <w:r w:rsidRPr="001403BE">
        <w:rPr>
          <w:szCs w:val="28"/>
          <w:lang w:eastAsia="zh-CN" w:bidi="hi-IN"/>
        </w:rPr>
        <w:t>КПІ.</w:t>
      </w:r>
      <w:r w:rsidRPr="002F1E97">
        <w:rPr>
          <w:szCs w:val="28"/>
          <w:lang w:eastAsia="zh-CN" w:bidi="hi-IN"/>
        </w:rPr>
        <w:t>ІП</w:t>
      </w:r>
      <w:r w:rsidRPr="004544B5">
        <w:rPr>
          <w:szCs w:val="28"/>
          <w:lang w:eastAsia="zh-CN" w:bidi="hi-IN"/>
        </w:rPr>
        <w:t>-</w:t>
      </w:r>
      <w:r w:rsidR="002F1E97" w:rsidRPr="00AE0E74">
        <w:rPr>
          <w:color w:val="000000" w:themeColor="text1"/>
          <w:szCs w:val="28"/>
          <w:lang w:eastAsia="zh-CN" w:bidi="hi-IN"/>
        </w:rPr>
        <w:t>1</w:t>
      </w:r>
      <w:r w:rsidR="00AE0E74" w:rsidRPr="00AE0E74">
        <w:rPr>
          <w:color w:val="000000" w:themeColor="text1"/>
          <w:szCs w:val="28"/>
          <w:lang w:val="en-US" w:eastAsia="zh-CN" w:bidi="hi-IN"/>
        </w:rPr>
        <w:t>1</w:t>
      </w:r>
      <w:r w:rsidR="00DB1DA3">
        <w:rPr>
          <w:color w:val="000000" w:themeColor="text1"/>
          <w:szCs w:val="28"/>
          <w:lang w:val="ru-RU" w:eastAsia="zh-CN" w:bidi="hi-IN"/>
        </w:rPr>
        <w:t>22</w:t>
      </w:r>
      <w:r w:rsidRPr="004544B5">
        <w:rPr>
          <w:szCs w:val="28"/>
          <w:lang w:eastAsia="zh-CN" w:bidi="hi-IN"/>
        </w:rPr>
        <w:t>.</w:t>
      </w:r>
      <w:r w:rsidR="00DB1DA3" w:rsidRPr="00A000F2">
        <w:rPr>
          <w:color w:val="000000" w:themeColor="text1"/>
          <w:szCs w:val="28"/>
          <w:lang w:eastAsia="zh-CN" w:bidi="hi-IN"/>
        </w:rPr>
        <w:t>045440</w:t>
      </w:r>
      <w:r w:rsidRPr="004544B5">
        <w:rPr>
          <w:szCs w:val="28"/>
          <w:lang w:eastAsia="zh-CN" w:bidi="hi-IN"/>
        </w:rPr>
        <w:t>.0</w:t>
      </w:r>
      <w:r w:rsidRPr="001403BE">
        <w:rPr>
          <w:szCs w:val="28"/>
          <w:lang w:eastAsia="zh-CN" w:bidi="hi-IN"/>
        </w:rPr>
        <w:t>2.81</w:t>
      </w:r>
    </w:p>
    <w:p w14:paraId="15BB5277" w14:textId="77777777" w:rsidR="00C72957" w:rsidRDefault="00C72957" w:rsidP="00C72957">
      <w:pPr>
        <w:spacing w:line="240" w:lineRule="auto"/>
        <w:ind w:firstLine="0"/>
        <w:jc w:val="center"/>
      </w:pPr>
    </w:p>
    <w:p w14:paraId="4E57546E" w14:textId="77777777" w:rsidR="00C72957" w:rsidRDefault="00C72957" w:rsidP="00C72957">
      <w:pPr>
        <w:spacing w:line="240" w:lineRule="auto"/>
        <w:ind w:firstLine="0"/>
        <w:jc w:val="center"/>
      </w:pPr>
    </w:p>
    <w:p w14:paraId="074ED874" w14:textId="77777777" w:rsidR="00C72957" w:rsidRDefault="00C72957" w:rsidP="00C72957">
      <w:pPr>
        <w:spacing w:line="240" w:lineRule="auto"/>
        <w:ind w:firstLine="0"/>
        <w:jc w:val="center"/>
      </w:pPr>
    </w:p>
    <w:p w14:paraId="76D2A178" w14:textId="77777777" w:rsidR="00C72957" w:rsidRDefault="00C72957" w:rsidP="00C72957">
      <w:pPr>
        <w:spacing w:line="240" w:lineRule="auto"/>
        <w:ind w:firstLine="0"/>
        <w:jc w:val="center"/>
      </w:pPr>
    </w:p>
    <w:p w14:paraId="76B9D983" w14:textId="77777777" w:rsidR="00C72957" w:rsidRDefault="00C72957" w:rsidP="00C72957">
      <w:pPr>
        <w:spacing w:line="240" w:lineRule="auto"/>
        <w:ind w:firstLine="0"/>
        <w:jc w:val="center"/>
      </w:pPr>
    </w:p>
    <w:p w14:paraId="52DA6A6E" w14:textId="77777777" w:rsidR="00C72957" w:rsidRDefault="00C72957" w:rsidP="00C72957">
      <w:pPr>
        <w:spacing w:line="240" w:lineRule="auto"/>
        <w:ind w:firstLine="0"/>
        <w:jc w:val="center"/>
      </w:pPr>
    </w:p>
    <w:p w14:paraId="2031D0E9" w14:textId="10056581" w:rsidR="00C72957" w:rsidRDefault="00C72957" w:rsidP="00C72957">
      <w:pPr>
        <w:spacing w:line="240" w:lineRule="auto"/>
        <w:ind w:firstLine="0"/>
        <w:jc w:val="center"/>
      </w:pPr>
    </w:p>
    <w:p w14:paraId="3A13AF26" w14:textId="77777777" w:rsidR="006C578A" w:rsidRPr="002A7525" w:rsidRDefault="006C578A" w:rsidP="00C72957">
      <w:pPr>
        <w:spacing w:line="240" w:lineRule="auto"/>
        <w:ind w:firstLine="0"/>
        <w:jc w:val="center"/>
      </w:pPr>
    </w:p>
    <w:p w14:paraId="3228310B" w14:textId="77777777" w:rsidR="00C72957" w:rsidRDefault="00C72957" w:rsidP="00C72957">
      <w:pPr>
        <w:spacing w:line="240" w:lineRule="auto"/>
        <w:ind w:firstLine="0"/>
        <w:jc w:val="center"/>
      </w:pPr>
    </w:p>
    <w:p w14:paraId="4AEE47E4" w14:textId="77777777" w:rsidR="00C72957" w:rsidRDefault="00C72957" w:rsidP="00C72957">
      <w:pPr>
        <w:spacing w:line="240" w:lineRule="auto"/>
        <w:ind w:firstLine="0"/>
        <w:jc w:val="center"/>
      </w:pPr>
    </w:p>
    <w:p w14:paraId="3248C7F3" w14:textId="77777777" w:rsidR="00C72957" w:rsidRDefault="00C72957" w:rsidP="00C72957">
      <w:pPr>
        <w:spacing w:line="240" w:lineRule="auto"/>
        <w:ind w:firstLine="0"/>
        <w:jc w:val="center"/>
      </w:pPr>
    </w:p>
    <w:p w14:paraId="2D2B921D" w14:textId="77777777" w:rsidR="00C72957" w:rsidRDefault="00C72957" w:rsidP="00C72957">
      <w:pPr>
        <w:spacing w:line="240" w:lineRule="auto"/>
        <w:ind w:firstLine="0"/>
        <w:jc w:val="center"/>
      </w:pPr>
    </w:p>
    <w:p w14:paraId="549289B7" w14:textId="77777777" w:rsidR="00F473CE" w:rsidRDefault="00F473CE" w:rsidP="00AE0E74">
      <w:pPr>
        <w:spacing w:line="240" w:lineRule="auto"/>
        <w:ind w:firstLine="0"/>
      </w:pPr>
    </w:p>
    <w:p w14:paraId="14BA24F3" w14:textId="77777777" w:rsidR="00F473CE" w:rsidRDefault="00F473CE" w:rsidP="00C72957">
      <w:pPr>
        <w:spacing w:line="240" w:lineRule="auto"/>
        <w:ind w:firstLine="0"/>
        <w:jc w:val="center"/>
      </w:pPr>
    </w:p>
    <w:p w14:paraId="217CFF60" w14:textId="77777777" w:rsidR="00C72957" w:rsidRDefault="00C72957" w:rsidP="00C72957">
      <w:pPr>
        <w:spacing w:line="240" w:lineRule="auto"/>
        <w:ind w:firstLine="0"/>
        <w:jc w:val="center"/>
      </w:pPr>
    </w:p>
    <w:p w14:paraId="535DBED2" w14:textId="57D71977" w:rsidR="00C72957" w:rsidRDefault="00C72957" w:rsidP="00C72957">
      <w:pPr>
        <w:spacing w:line="240" w:lineRule="auto"/>
        <w:ind w:firstLine="0"/>
        <w:jc w:val="center"/>
      </w:pPr>
      <w:r>
        <w:t>Київ – 20</w:t>
      </w:r>
      <w:r w:rsidR="00AE60AE" w:rsidRPr="001403BE">
        <w:t>2</w:t>
      </w:r>
      <w:r w:rsidR="001919D6">
        <w:t>5</w:t>
      </w:r>
    </w:p>
    <w:p w14:paraId="0A7C827E" w14:textId="5E2A452E" w:rsidR="009C125B" w:rsidRPr="005B27FB" w:rsidRDefault="00203BD7" w:rsidP="005B27FB">
      <w:pPr>
        <w:pStyle w:val="a9"/>
      </w:pPr>
      <w:r w:rsidRPr="005B27FB">
        <w:lastRenderedPageBreak/>
        <w:t>З</w:t>
      </w:r>
      <w:r w:rsidR="00C02F66" w:rsidRPr="005B27FB">
        <w:t>міст</w:t>
      </w:r>
    </w:p>
    <w:sdt>
      <w:sdtPr>
        <w:rPr>
          <w:caps w:val="0"/>
          <w:noProof w:val="0"/>
        </w:rPr>
        <w:id w:val="-410767597"/>
        <w:docPartObj>
          <w:docPartGallery w:val="Table of Contents"/>
          <w:docPartUnique/>
        </w:docPartObj>
      </w:sdtPr>
      <w:sdtEndPr>
        <w:rPr>
          <w:b/>
          <w:bCs/>
          <w:lang w:val="ru-RU"/>
        </w:rPr>
      </w:sdtEndPr>
      <w:sdtContent>
        <w:p w14:paraId="6FC1D171" w14:textId="20D6ECBD" w:rsidR="00F00A31" w:rsidRDefault="005B27FB">
          <w:pPr>
            <w:pStyle w:val="TOC1"/>
            <w:rPr>
              <w:rFonts w:asciiTheme="minorHAnsi" w:eastAsiaTheme="minorEastAsia" w:hAnsiTheme="minorHAnsi" w:cstheme="minorBidi"/>
              <w:caps w:val="0"/>
              <w:sz w:val="22"/>
              <w:szCs w:val="22"/>
              <w:lang w:val="en-US" w:eastAsia="en-US"/>
            </w:rPr>
          </w:pPr>
          <w:r>
            <w:fldChar w:fldCharType="begin"/>
          </w:r>
          <w:r>
            <w:instrText xml:space="preserve"> TOC \o "1-3" \h \z \u </w:instrText>
          </w:r>
          <w:r>
            <w:fldChar w:fldCharType="separate"/>
          </w:r>
          <w:hyperlink w:anchor="_Toc199686534" w:history="1">
            <w:r w:rsidR="00F00A31" w:rsidRPr="00D27F59">
              <w:rPr>
                <w:rStyle w:val="Hyperlink"/>
              </w:rPr>
              <w:t>Вступ</w:t>
            </w:r>
            <w:r w:rsidR="00F00A31">
              <w:rPr>
                <w:webHidden/>
              </w:rPr>
              <w:tab/>
            </w:r>
            <w:r w:rsidR="00F00A31">
              <w:rPr>
                <w:webHidden/>
              </w:rPr>
              <w:fldChar w:fldCharType="begin"/>
            </w:r>
            <w:r w:rsidR="00F00A31">
              <w:rPr>
                <w:webHidden/>
              </w:rPr>
              <w:instrText xml:space="preserve"> PAGEREF _Toc199686534 \h </w:instrText>
            </w:r>
            <w:r w:rsidR="00F00A31">
              <w:rPr>
                <w:webHidden/>
              </w:rPr>
            </w:r>
            <w:r w:rsidR="00F00A31">
              <w:rPr>
                <w:webHidden/>
              </w:rPr>
              <w:fldChar w:fldCharType="separate"/>
            </w:r>
            <w:r w:rsidR="00F00A31">
              <w:rPr>
                <w:webHidden/>
              </w:rPr>
              <w:t>4</w:t>
            </w:r>
            <w:r w:rsidR="00F00A31">
              <w:rPr>
                <w:webHidden/>
              </w:rPr>
              <w:fldChar w:fldCharType="end"/>
            </w:r>
          </w:hyperlink>
        </w:p>
        <w:p w14:paraId="798CDDE6" w14:textId="11915A1B" w:rsidR="00F00A31" w:rsidRDefault="00F00A31">
          <w:pPr>
            <w:pStyle w:val="TOC1"/>
            <w:rPr>
              <w:rFonts w:asciiTheme="minorHAnsi" w:eastAsiaTheme="minorEastAsia" w:hAnsiTheme="minorHAnsi" w:cstheme="minorBidi"/>
              <w:caps w:val="0"/>
              <w:sz w:val="22"/>
              <w:szCs w:val="22"/>
              <w:lang w:val="en-US" w:eastAsia="en-US"/>
            </w:rPr>
          </w:pPr>
          <w:hyperlink w:anchor="_Toc199686535" w:history="1">
            <w:r w:rsidRPr="00D27F59">
              <w:rPr>
                <w:rStyle w:val="Hyperlink"/>
              </w:rPr>
              <w:t>1</w:t>
            </w:r>
            <w:r>
              <w:rPr>
                <w:rFonts w:asciiTheme="minorHAnsi" w:eastAsiaTheme="minorEastAsia" w:hAnsiTheme="minorHAnsi" w:cstheme="minorBidi"/>
                <w:caps w:val="0"/>
                <w:sz w:val="22"/>
                <w:szCs w:val="22"/>
                <w:lang w:val="en-US" w:eastAsia="en-US"/>
              </w:rPr>
              <w:tab/>
            </w:r>
            <w:r w:rsidRPr="00D27F59">
              <w:rPr>
                <w:rStyle w:val="Hyperlink"/>
              </w:rPr>
              <w:t>РОЗРОБЛЕННЯ вимог до програмного забезпечення</w:t>
            </w:r>
            <w:r>
              <w:rPr>
                <w:webHidden/>
              </w:rPr>
              <w:tab/>
            </w:r>
            <w:r>
              <w:rPr>
                <w:webHidden/>
              </w:rPr>
              <w:fldChar w:fldCharType="begin"/>
            </w:r>
            <w:r>
              <w:rPr>
                <w:webHidden/>
              </w:rPr>
              <w:instrText xml:space="preserve"> PAGEREF _Toc199686535 \h </w:instrText>
            </w:r>
            <w:r>
              <w:rPr>
                <w:webHidden/>
              </w:rPr>
            </w:r>
            <w:r>
              <w:rPr>
                <w:webHidden/>
              </w:rPr>
              <w:fldChar w:fldCharType="separate"/>
            </w:r>
            <w:r>
              <w:rPr>
                <w:webHidden/>
              </w:rPr>
              <w:t>5</w:t>
            </w:r>
            <w:r>
              <w:rPr>
                <w:webHidden/>
              </w:rPr>
              <w:fldChar w:fldCharType="end"/>
            </w:r>
          </w:hyperlink>
        </w:p>
        <w:p w14:paraId="2C29B884" w14:textId="77909D32" w:rsidR="00F00A31" w:rsidRDefault="00F00A31">
          <w:pPr>
            <w:pStyle w:val="TOC2"/>
            <w:tabs>
              <w:tab w:val="left" w:pos="660"/>
            </w:tabs>
            <w:rPr>
              <w:rFonts w:asciiTheme="minorHAnsi" w:eastAsiaTheme="minorEastAsia" w:hAnsiTheme="minorHAnsi" w:cstheme="minorBidi"/>
              <w:sz w:val="22"/>
              <w:szCs w:val="22"/>
              <w:lang w:val="en-US" w:eastAsia="en-US"/>
            </w:rPr>
          </w:pPr>
          <w:hyperlink w:anchor="_Toc199686536" w:history="1">
            <w:r w:rsidRPr="00D27F59">
              <w:rPr>
                <w:rStyle w:val="Hyperlink"/>
                <w:bCs/>
              </w:rPr>
              <w:t>1.1</w:t>
            </w:r>
            <w:r>
              <w:rPr>
                <w:rFonts w:asciiTheme="minorHAnsi" w:eastAsiaTheme="minorEastAsia" w:hAnsiTheme="minorHAnsi" w:cstheme="minorBidi"/>
                <w:sz w:val="22"/>
                <w:szCs w:val="22"/>
                <w:lang w:val="en-US" w:eastAsia="en-US"/>
              </w:rPr>
              <w:tab/>
            </w:r>
            <w:r w:rsidRPr="00D27F59">
              <w:rPr>
                <w:rStyle w:val="Hyperlink"/>
                <w:bCs/>
              </w:rPr>
              <w:t>Розроблення функціональних вимог</w:t>
            </w:r>
            <w:r>
              <w:rPr>
                <w:webHidden/>
              </w:rPr>
              <w:tab/>
            </w:r>
            <w:r>
              <w:rPr>
                <w:webHidden/>
              </w:rPr>
              <w:fldChar w:fldCharType="begin"/>
            </w:r>
            <w:r>
              <w:rPr>
                <w:webHidden/>
              </w:rPr>
              <w:instrText xml:space="preserve"> PAGEREF _Toc199686536 \h </w:instrText>
            </w:r>
            <w:r>
              <w:rPr>
                <w:webHidden/>
              </w:rPr>
            </w:r>
            <w:r>
              <w:rPr>
                <w:webHidden/>
              </w:rPr>
              <w:fldChar w:fldCharType="separate"/>
            </w:r>
            <w:r>
              <w:rPr>
                <w:webHidden/>
              </w:rPr>
              <w:t>5</w:t>
            </w:r>
            <w:r>
              <w:rPr>
                <w:webHidden/>
              </w:rPr>
              <w:fldChar w:fldCharType="end"/>
            </w:r>
          </w:hyperlink>
        </w:p>
        <w:p w14:paraId="57987273" w14:textId="1DF70244" w:rsidR="00F00A31" w:rsidRDefault="00F00A31">
          <w:pPr>
            <w:pStyle w:val="TOC2"/>
            <w:tabs>
              <w:tab w:val="left" w:pos="660"/>
            </w:tabs>
            <w:rPr>
              <w:rFonts w:asciiTheme="minorHAnsi" w:eastAsiaTheme="minorEastAsia" w:hAnsiTheme="minorHAnsi" w:cstheme="minorBidi"/>
              <w:sz w:val="22"/>
              <w:szCs w:val="22"/>
              <w:lang w:val="en-US" w:eastAsia="en-US"/>
            </w:rPr>
          </w:pPr>
          <w:hyperlink w:anchor="_Toc199686537" w:history="1">
            <w:r w:rsidRPr="00D27F59">
              <w:rPr>
                <w:rStyle w:val="Hyperlink"/>
                <w:bCs/>
              </w:rPr>
              <w:t>1.2</w:t>
            </w:r>
            <w:r>
              <w:rPr>
                <w:rFonts w:asciiTheme="minorHAnsi" w:eastAsiaTheme="minorEastAsia" w:hAnsiTheme="minorHAnsi" w:cstheme="minorBidi"/>
                <w:sz w:val="22"/>
                <w:szCs w:val="22"/>
                <w:lang w:val="en-US" w:eastAsia="en-US"/>
              </w:rPr>
              <w:tab/>
            </w:r>
            <w:r w:rsidRPr="00D27F59">
              <w:rPr>
                <w:rStyle w:val="Hyperlink"/>
                <w:bCs/>
              </w:rPr>
              <w:t>Постановка завдання на розробку програмного забезпечення</w:t>
            </w:r>
            <w:r>
              <w:rPr>
                <w:webHidden/>
              </w:rPr>
              <w:tab/>
            </w:r>
            <w:r>
              <w:rPr>
                <w:webHidden/>
              </w:rPr>
              <w:fldChar w:fldCharType="begin"/>
            </w:r>
            <w:r>
              <w:rPr>
                <w:webHidden/>
              </w:rPr>
              <w:instrText xml:space="preserve"> PAGEREF _Toc199686537 \h </w:instrText>
            </w:r>
            <w:r>
              <w:rPr>
                <w:webHidden/>
              </w:rPr>
            </w:r>
            <w:r>
              <w:rPr>
                <w:webHidden/>
              </w:rPr>
              <w:fldChar w:fldCharType="separate"/>
            </w:r>
            <w:r>
              <w:rPr>
                <w:webHidden/>
              </w:rPr>
              <w:t>9</w:t>
            </w:r>
            <w:r>
              <w:rPr>
                <w:webHidden/>
              </w:rPr>
              <w:fldChar w:fldCharType="end"/>
            </w:r>
          </w:hyperlink>
        </w:p>
        <w:p w14:paraId="0E6B7F18" w14:textId="3B554E3C" w:rsidR="00F00A31" w:rsidRDefault="00F00A31">
          <w:pPr>
            <w:pStyle w:val="TOC2"/>
            <w:rPr>
              <w:rFonts w:asciiTheme="minorHAnsi" w:eastAsiaTheme="minorEastAsia" w:hAnsiTheme="minorHAnsi" w:cstheme="minorBidi"/>
              <w:sz w:val="22"/>
              <w:szCs w:val="22"/>
              <w:lang w:val="en-US" w:eastAsia="en-US"/>
            </w:rPr>
          </w:pPr>
          <w:hyperlink w:anchor="_Toc199686538" w:history="1">
            <w:r w:rsidRPr="00D27F59">
              <w:rPr>
                <w:rStyle w:val="Hyperlink"/>
                <w:bCs/>
              </w:rPr>
              <w:t>Висновки до розділу</w:t>
            </w:r>
            <w:r>
              <w:rPr>
                <w:webHidden/>
              </w:rPr>
              <w:tab/>
            </w:r>
            <w:r>
              <w:rPr>
                <w:webHidden/>
              </w:rPr>
              <w:fldChar w:fldCharType="begin"/>
            </w:r>
            <w:r>
              <w:rPr>
                <w:webHidden/>
              </w:rPr>
              <w:instrText xml:space="preserve"> PAGEREF _Toc199686538 \h </w:instrText>
            </w:r>
            <w:r>
              <w:rPr>
                <w:webHidden/>
              </w:rPr>
            </w:r>
            <w:r>
              <w:rPr>
                <w:webHidden/>
              </w:rPr>
              <w:fldChar w:fldCharType="separate"/>
            </w:r>
            <w:r>
              <w:rPr>
                <w:webHidden/>
              </w:rPr>
              <w:t>10</w:t>
            </w:r>
            <w:r>
              <w:rPr>
                <w:webHidden/>
              </w:rPr>
              <w:fldChar w:fldCharType="end"/>
            </w:r>
          </w:hyperlink>
        </w:p>
        <w:p w14:paraId="4CF782FA" w14:textId="7E67C3D7" w:rsidR="00F00A31" w:rsidRDefault="00F00A31">
          <w:pPr>
            <w:pStyle w:val="TOC1"/>
            <w:rPr>
              <w:rFonts w:asciiTheme="minorHAnsi" w:eastAsiaTheme="minorEastAsia" w:hAnsiTheme="minorHAnsi" w:cstheme="minorBidi"/>
              <w:caps w:val="0"/>
              <w:sz w:val="22"/>
              <w:szCs w:val="22"/>
              <w:lang w:val="en-US" w:eastAsia="en-US"/>
            </w:rPr>
          </w:pPr>
          <w:hyperlink w:anchor="_Toc199686539" w:history="1">
            <w:r w:rsidRPr="00D27F59">
              <w:rPr>
                <w:rStyle w:val="Hyperlink"/>
              </w:rPr>
              <w:t>2</w:t>
            </w:r>
            <w:r>
              <w:rPr>
                <w:rFonts w:asciiTheme="minorHAnsi" w:eastAsiaTheme="minorEastAsia" w:hAnsiTheme="minorHAnsi" w:cstheme="minorBidi"/>
                <w:caps w:val="0"/>
                <w:sz w:val="22"/>
                <w:szCs w:val="22"/>
                <w:lang w:val="en-US" w:eastAsia="en-US"/>
              </w:rPr>
              <w:tab/>
            </w:r>
            <w:r w:rsidRPr="00D27F59">
              <w:rPr>
                <w:rStyle w:val="Hyperlink"/>
              </w:rPr>
              <w:t>КОНСТРУЮВАННЯ ТА РОЗРОБЛЕННЯ ПРОГРАМНОГО ЗАБЕЗПЕЧЕННЯ</w:t>
            </w:r>
            <w:r>
              <w:rPr>
                <w:webHidden/>
              </w:rPr>
              <w:tab/>
            </w:r>
            <w:r>
              <w:rPr>
                <w:webHidden/>
              </w:rPr>
              <w:fldChar w:fldCharType="begin"/>
            </w:r>
            <w:r>
              <w:rPr>
                <w:webHidden/>
              </w:rPr>
              <w:instrText xml:space="preserve"> PAGEREF _Toc199686539 \h </w:instrText>
            </w:r>
            <w:r>
              <w:rPr>
                <w:webHidden/>
              </w:rPr>
            </w:r>
            <w:r>
              <w:rPr>
                <w:webHidden/>
              </w:rPr>
              <w:fldChar w:fldCharType="separate"/>
            </w:r>
            <w:r>
              <w:rPr>
                <w:webHidden/>
              </w:rPr>
              <w:t>11</w:t>
            </w:r>
            <w:r>
              <w:rPr>
                <w:webHidden/>
              </w:rPr>
              <w:fldChar w:fldCharType="end"/>
            </w:r>
          </w:hyperlink>
        </w:p>
        <w:p w14:paraId="4E6880B1" w14:textId="3109206F" w:rsidR="00F00A31" w:rsidRDefault="00F00A31">
          <w:pPr>
            <w:pStyle w:val="TOC2"/>
            <w:tabs>
              <w:tab w:val="left" w:pos="660"/>
            </w:tabs>
            <w:rPr>
              <w:rFonts w:asciiTheme="minorHAnsi" w:eastAsiaTheme="minorEastAsia" w:hAnsiTheme="minorHAnsi" w:cstheme="minorBidi"/>
              <w:sz w:val="22"/>
              <w:szCs w:val="22"/>
              <w:lang w:val="en-US" w:eastAsia="en-US"/>
            </w:rPr>
          </w:pPr>
          <w:hyperlink w:anchor="_Toc199686540" w:history="1">
            <w:r w:rsidRPr="00D27F59">
              <w:rPr>
                <w:rStyle w:val="Hyperlink"/>
                <w:bCs/>
              </w:rPr>
              <w:t>2.1</w:t>
            </w:r>
            <w:r>
              <w:rPr>
                <w:rFonts w:asciiTheme="minorHAnsi" w:eastAsiaTheme="minorEastAsia" w:hAnsiTheme="minorHAnsi" w:cstheme="minorBidi"/>
                <w:sz w:val="22"/>
                <w:szCs w:val="22"/>
                <w:lang w:val="en-US" w:eastAsia="en-US"/>
              </w:rPr>
              <w:tab/>
            </w:r>
            <w:r w:rsidRPr="00D27F59">
              <w:rPr>
                <w:rStyle w:val="Hyperlink"/>
                <w:bCs/>
              </w:rPr>
              <w:t>Архітектура програмного забезпечення</w:t>
            </w:r>
            <w:r>
              <w:rPr>
                <w:webHidden/>
              </w:rPr>
              <w:tab/>
            </w:r>
            <w:r>
              <w:rPr>
                <w:webHidden/>
              </w:rPr>
              <w:fldChar w:fldCharType="begin"/>
            </w:r>
            <w:r>
              <w:rPr>
                <w:webHidden/>
              </w:rPr>
              <w:instrText xml:space="preserve"> PAGEREF _Toc199686540 \h </w:instrText>
            </w:r>
            <w:r>
              <w:rPr>
                <w:webHidden/>
              </w:rPr>
            </w:r>
            <w:r>
              <w:rPr>
                <w:webHidden/>
              </w:rPr>
              <w:fldChar w:fldCharType="separate"/>
            </w:r>
            <w:r>
              <w:rPr>
                <w:webHidden/>
              </w:rPr>
              <w:t>11</w:t>
            </w:r>
            <w:r>
              <w:rPr>
                <w:webHidden/>
              </w:rPr>
              <w:fldChar w:fldCharType="end"/>
            </w:r>
          </w:hyperlink>
        </w:p>
        <w:p w14:paraId="1A1DF845" w14:textId="2FC5DD4E" w:rsidR="00F00A31" w:rsidRDefault="00F00A31">
          <w:pPr>
            <w:pStyle w:val="TOC2"/>
            <w:tabs>
              <w:tab w:val="left" w:pos="660"/>
            </w:tabs>
            <w:rPr>
              <w:rFonts w:asciiTheme="minorHAnsi" w:eastAsiaTheme="minorEastAsia" w:hAnsiTheme="minorHAnsi" w:cstheme="minorBidi"/>
              <w:sz w:val="22"/>
              <w:szCs w:val="22"/>
              <w:lang w:val="en-US" w:eastAsia="en-US"/>
            </w:rPr>
          </w:pPr>
          <w:hyperlink w:anchor="_Toc199686541" w:history="1">
            <w:r w:rsidRPr="00D27F59">
              <w:rPr>
                <w:rStyle w:val="Hyperlink"/>
                <w:bCs/>
              </w:rPr>
              <w:t>2.2</w:t>
            </w:r>
            <w:r>
              <w:rPr>
                <w:rFonts w:asciiTheme="minorHAnsi" w:eastAsiaTheme="minorEastAsia" w:hAnsiTheme="minorHAnsi" w:cstheme="minorBidi"/>
                <w:sz w:val="22"/>
                <w:szCs w:val="22"/>
                <w:lang w:val="en-US" w:eastAsia="en-US"/>
              </w:rPr>
              <w:tab/>
            </w:r>
            <w:r w:rsidRPr="00D27F59">
              <w:rPr>
                <w:rStyle w:val="Hyperlink"/>
                <w:bCs/>
              </w:rPr>
              <w:t>Архітектурні рішення та обґрунтування вибору засобів розробки</w:t>
            </w:r>
            <w:r>
              <w:rPr>
                <w:webHidden/>
              </w:rPr>
              <w:tab/>
            </w:r>
            <w:r>
              <w:rPr>
                <w:webHidden/>
              </w:rPr>
              <w:fldChar w:fldCharType="begin"/>
            </w:r>
            <w:r>
              <w:rPr>
                <w:webHidden/>
              </w:rPr>
              <w:instrText xml:space="preserve"> PAGEREF _Toc199686541 \h </w:instrText>
            </w:r>
            <w:r>
              <w:rPr>
                <w:webHidden/>
              </w:rPr>
            </w:r>
            <w:r>
              <w:rPr>
                <w:webHidden/>
              </w:rPr>
              <w:fldChar w:fldCharType="separate"/>
            </w:r>
            <w:r>
              <w:rPr>
                <w:webHidden/>
              </w:rPr>
              <w:t>12</w:t>
            </w:r>
            <w:r>
              <w:rPr>
                <w:webHidden/>
              </w:rPr>
              <w:fldChar w:fldCharType="end"/>
            </w:r>
          </w:hyperlink>
        </w:p>
        <w:p w14:paraId="0ACA2D1C" w14:textId="54D77AF3" w:rsidR="00F00A31" w:rsidRDefault="00F00A31">
          <w:pPr>
            <w:pStyle w:val="TOC2"/>
            <w:tabs>
              <w:tab w:val="left" w:pos="660"/>
            </w:tabs>
            <w:rPr>
              <w:rFonts w:asciiTheme="minorHAnsi" w:eastAsiaTheme="minorEastAsia" w:hAnsiTheme="minorHAnsi" w:cstheme="minorBidi"/>
              <w:sz w:val="22"/>
              <w:szCs w:val="22"/>
              <w:lang w:val="en-US" w:eastAsia="en-US"/>
            </w:rPr>
          </w:pPr>
          <w:hyperlink w:anchor="_Toc199686542" w:history="1">
            <w:r w:rsidRPr="00D27F59">
              <w:rPr>
                <w:rStyle w:val="Hyperlink"/>
                <w:bCs/>
              </w:rPr>
              <w:t>2.3</w:t>
            </w:r>
            <w:r>
              <w:rPr>
                <w:rFonts w:asciiTheme="minorHAnsi" w:eastAsiaTheme="minorEastAsia" w:hAnsiTheme="minorHAnsi" w:cstheme="minorBidi"/>
                <w:sz w:val="22"/>
                <w:szCs w:val="22"/>
                <w:lang w:val="en-US" w:eastAsia="en-US"/>
              </w:rPr>
              <w:tab/>
            </w:r>
            <w:r w:rsidRPr="00D27F59">
              <w:rPr>
                <w:rStyle w:val="Hyperlink"/>
                <w:bCs/>
              </w:rPr>
              <w:t>Конструювання програмного забезпечення</w:t>
            </w:r>
            <w:r>
              <w:rPr>
                <w:webHidden/>
              </w:rPr>
              <w:tab/>
            </w:r>
            <w:r>
              <w:rPr>
                <w:webHidden/>
              </w:rPr>
              <w:fldChar w:fldCharType="begin"/>
            </w:r>
            <w:r>
              <w:rPr>
                <w:webHidden/>
              </w:rPr>
              <w:instrText xml:space="preserve"> PAGEREF _Toc199686542 \h </w:instrText>
            </w:r>
            <w:r>
              <w:rPr>
                <w:webHidden/>
              </w:rPr>
            </w:r>
            <w:r>
              <w:rPr>
                <w:webHidden/>
              </w:rPr>
              <w:fldChar w:fldCharType="separate"/>
            </w:r>
            <w:r>
              <w:rPr>
                <w:webHidden/>
              </w:rPr>
              <w:t>14</w:t>
            </w:r>
            <w:r>
              <w:rPr>
                <w:webHidden/>
              </w:rPr>
              <w:fldChar w:fldCharType="end"/>
            </w:r>
          </w:hyperlink>
        </w:p>
        <w:p w14:paraId="09314DF0" w14:textId="0AF62D66" w:rsidR="00F00A31" w:rsidRDefault="00F00A31">
          <w:pPr>
            <w:pStyle w:val="TOC3"/>
            <w:tabs>
              <w:tab w:val="left" w:pos="880"/>
            </w:tabs>
            <w:rPr>
              <w:rFonts w:asciiTheme="minorHAnsi" w:eastAsiaTheme="minorEastAsia" w:hAnsiTheme="minorHAnsi" w:cstheme="minorBidi"/>
              <w:noProof/>
              <w:sz w:val="22"/>
              <w:szCs w:val="22"/>
              <w:lang w:val="en-US" w:eastAsia="en-US"/>
            </w:rPr>
          </w:pPr>
          <w:hyperlink w:anchor="_Toc199686543" w:history="1">
            <w:r w:rsidRPr="00D27F59">
              <w:rPr>
                <w:rStyle w:val="Hyperlink"/>
                <w:iCs/>
                <w:noProof/>
              </w:rPr>
              <w:t>2.3.1</w:t>
            </w:r>
            <w:r>
              <w:rPr>
                <w:rFonts w:asciiTheme="minorHAnsi" w:eastAsiaTheme="minorEastAsia" w:hAnsiTheme="minorHAnsi" w:cstheme="minorBidi"/>
                <w:noProof/>
                <w:sz w:val="22"/>
                <w:szCs w:val="22"/>
                <w:lang w:val="en-US" w:eastAsia="en-US"/>
              </w:rPr>
              <w:tab/>
            </w:r>
            <w:r w:rsidRPr="00D27F59">
              <w:rPr>
                <w:rStyle w:val="Hyperlink"/>
                <w:iCs/>
                <w:noProof/>
              </w:rPr>
              <w:t>Розробка методу збору вакансій</w:t>
            </w:r>
            <w:r>
              <w:rPr>
                <w:noProof/>
                <w:webHidden/>
              </w:rPr>
              <w:tab/>
            </w:r>
            <w:r>
              <w:rPr>
                <w:noProof/>
                <w:webHidden/>
              </w:rPr>
              <w:fldChar w:fldCharType="begin"/>
            </w:r>
            <w:r>
              <w:rPr>
                <w:noProof/>
                <w:webHidden/>
              </w:rPr>
              <w:instrText xml:space="preserve"> PAGEREF _Toc199686543 \h </w:instrText>
            </w:r>
            <w:r>
              <w:rPr>
                <w:noProof/>
                <w:webHidden/>
              </w:rPr>
            </w:r>
            <w:r>
              <w:rPr>
                <w:noProof/>
                <w:webHidden/>
              </w:rPr>
              <w:fldChar w:fldCharType="separate"/>
            </w:r>
            <w:r>
              <w:rPr>
                <w:noProof/>
                <w:webHidden/>
              </w:rPr>
              <w:t>19</w:t>
            </w:r>
            <w:r>
              <w:rPr>
                <w:noProof/>
                <w:webHidden/>
              </w:rPr>
              <w:fldChar w:fldCharType="end"/>
            </w:r>
          </w:hyperlink>
        </w:p>
        <w:p w14:paraId="43879D98" w14:textId="3D833547" w:rsidR="00F00A31" w:rsidRDefault="00F00A31">
          <w:pPr>
            <w:pStyle w:val="TOC2"/>
            <w:rPr>
              <w:rFonts w:asciiTheme="minorHAnsi" w:eastAsiaTheme="minorEastAsia" w:hAnsiTheme="minorHAnsi" w:cstheme="minorBidi"/>
              <w:sz w:val="22"/>
              <w:szCs w:val="22"/>
              <w:lang w:val="en-US" w:eastAsia="en-US"/>
            </w:rPr>
          </w:pPr>
          <w:hyperlink w:anchor="_Toc199686544" w:history="1">
            <w:r w:rsidRPr="00D27F59">
              <w:rPr>
                <w:rStyle w:val="Hyperlink"/>
                <w:bCs/>
              </w:rPr>
              <w:t>Висновки до розділу</w:t>
            </w:r>
            <w:r>
              <w:rPr>
                <w:webHidden/>
              </w:rPr>
              <w:tab/>
            </w:r>
            <w:r>
              <w:rPr>
                <w:webHidden/>
              </w:rPr>
              <w:fldChar w:fldCharType="begin"/>
            </w:r>
            <w:r>
              <w:rPr>
                <w:webHidden/>
              </w:rPr>
              <w:instrText xml:space="preserve"> PAGEREF _Toc199686544 \h </w:instrText>
            </w:r>
            <w:r>
              <w:rPr>
                <w:webHidden/>
              </w:rPr>
            </w:r>
            <w:r>
              <w:rPr>
                <w:webHidden/>
              </w:rPr>
              <w:fldChar w:fldCharType="separate"/>
            </w:r>
            <w:r>
              <w:rPr>
                <w:webHidden/>
              </w:rPr>
              <w:t>19</w:t>
            </w:r>
            <w:r>
              <w:rPr>
                <w:webHidden/>
              </w:rPr>
              <w:fldChar w:fldCharType="end"/>
            </w:r>
          </w:hyperlink>
        </w:p>
        <w:p w14:paraId="44B5ACE8" w14:textId="300A2B9E" w:rsidR="00F00A31" w:rsidRDefault="00F00A31">
          <w:pPr>
            <w:pStyle w:val="TOC1"/>
            <w:rPr>
              <w:rFonts w:asciiTheme="minorHAnsi" w:eastAsiaTheme="minorEastAsia" w:hAnsiTheme="minorHAnsi" w:cstheme="minorBidi"/>
              <w:caps w:val="0"/>
              <w:sz w:val="22"/>
              <w:szCs w:val="22"/>
              <w:lang w:val="en-US" w:eastAsia="en-US"/>
            </w:rPr>
          </w:pPr>
          <w:hyperlink w:anchor="_Toc199686545" w:history="1">
            <w:r w:rsidRPr="00D27F59">
              <w:rPr>
                <w:rStyle w:val="Hyperlink"/>
              </w:rPr>
              <w:t>3</w:t>
            </w:r>
            <w:r>
              <w:rPr>
                <w:rFonts w:asciiTheme="minorHAnsi" w:eastAsiaTheme="minorEastAsia" w:hAnsiTheme="minorHAnsi" w:cstheme="minorBidi"/>
                <w:caps w:val="0"/>
                <w:sz w:val="22"/>
                <w:szCs w:val="22"/>
                <w:lang w:val="en-US" w:eastAsia="en-US"/>
              </w:rPr>
              <w:tab/>
            </w:r>
            <w:r w:rsidRPr="00D27F59">
              <w:rPr>
                <w:rStyle w:val="Hyperlink"/>
              </w:rPr>
              <w:t>АНАЛІЗ  ЯКОСТІ  ТА  ТЕСТУВАННЯ  ПРОГРАМНОГО ЗАБЕЗПЕЧЕННЯ</w:t>
            </w:r>
            <w:r>
              <w:rPr>
                <w:webHidden/>
              </w:rPr>
              <w:tab/>
            </w:r>
            <w:r>
              <w:rPr>
                <w:webHidden/>
              </w:rPr>
              <w:fldChar w:fldCharType="begin"/>
            </w:r>
            <w:r>
              <w:rPr>
                <w:webHidden/>
              </w:rPr>
              <w:instrText xml:space="preserve"> PAGEREF _Toc199686545 \h </w:instrText>
            </w:r>
            <w:r>
              <w:rPr>
                <w:webHidden/>
              </w:rPr>
            </w:r>
            <w:r>
              <w:rPr>
                <w:webHidden/>
              </w:rPr>
              <w:fldChar w:fldCharType="separate"/>
            </w:r>
            <w:r>
              <w:rPr>
                <w:webHidden/>
              </w:rPr>
              <w:t>21</w:t>
            </w:r>
            <w:r>
              <w:rPr>
                <w:webHidden/>
              </w:rPr>
              <w:fldChar w:fldCharType="end"/>
            </w:r>
          </w:hyperlink>
        </w:p>
        <w:p w14:paraId="08B70E36" w14:textId="597C66D3" w:rsidR="00F00A31" w:rsidRDefault="00F00A31">
          <w:pPr>
            <w:pStyle w:val="TOC2"/>
            <w:tabs>
              <w:tab w:val="left" w:pos="660"/>
            </w:tabs>
            <w:rPr>
              <w:rFonts w:asciiTheme="minorHAnsi" w:eastAsiaTheme="minorEastAsia" w:hAnsiTheme="minorHAnsi" w:cstheme="minorBidi"/>
              <w:sz w:val="22"/>
              <w:szCs w:val="22"/>
              <w:lang w:val="en-US" w:eastAsia="en-US"/>
            </w:rPr>
          </w:pPr>
          <w:hyperlink w:anchor="_Toc199686546" w:history="1">
            <w:r w:rsidRPr="00D27F59">
              <w:rPr>
                <w:rStyle w:val="Hyperlink"/>
                <w:bCs/>
              </w:rPr>
              <w:t>3.1</w:t>
            </w:r>
            <w:r>
              <w:rPr>
                <w:rFonts w:asciiTheme="minorHAnsi" w:eastAsiaTheme="minorEastAsia" w:hAnsiTheme="minorHAnsi" w:cstheme="minorBidi"/>
                <w:sz w:val="22"/>
                <w:szCs w:val="22"/>
                <w:lang w:val="en-US" w:eastAsia="en-US"/>
              </w:rPr>
              <w:tab/>
            </w:r>
            <w:r w:rsidRPr="00D27F59">
              <w:rPr>
                <w:rStyle w:val="Hyperlink"/>
                <w:bCs/>
              </w:rPr>
              <w:t>Аналіз якості ПЗ</w:t>
            </w:r>
            <w:r>
              <w:rPr>
                <w:webHidden/>
              </w:rPr>
              <w:tab/>
            </w:r>
            <w:r>
              <w:rPr>
                <w:webHidden/>
              </w:rPr>
              <w:fldChar w:fldCharType="begin"/>
            </w:r>
            <w:r>
              <w:rPr>
                <w:webHidden/>
              </w:rPr>
              <w:instrText xml:space="preserve"> PAGEREF _Toc199686546 \h </w:instrText>
            </w:r>
            <w:r>
              <w:rPr>
                <w:webHidden/>
              </w:rPr>
            </w:r>
            <w:r>
              <w:rPr>
                <w:webHidden/>
              </w:rPr>
              <w:fldChar w:fldCharType="separate"/>
            </w:r>
            <w:r>
              <w:rPr>
                <w:webHidden/>
              </w:rPr>
              <w:t>21</w:t>
            </w:r>
            <w:r>
              <w:rPr>
                <w:webHidden/>
              </w:rPr>
              <w:fldChar w:fldCharType="end"/>
            </w:r>
          </w:hyperlink>
        </w:p>
        <w:p w14:paraId="71A8DD7E" w14:textId="2BFAB563" w:rsidR="00F00A31" w:rsidRDefault="00F00A31">
          <w:pPr>
            <w:pStyle w:val="TOC2"/>
            <w:tabs>
              <w:tab w:val="left" w:pos="660"/>
            </w:tabs>
            <w:rPr>
              <w:rFonts w:asciiTheme="minorHAnsi" w:eastAsiaTheme="minorEastAsia" w:hAnsiTheme="minorHAnsi" w:cstheme="minorBidi"/>
              <w:sz w:val="22"/>
              <w:szCs w:val="22"/>
              <w:lang w:val="en-US" w:eastAsia="en-US"/>
            </w:rPr>
          </w:pPr>
          <w:hyperlink w:anchor="_Toc199686547" w:history="1">
            <w:r w:rsidRPr="00D27F59">
              <w:rPr>
                <w:rStyle w:val="Hyperlink"/>
                <w:bCs/>
              </w:rPr>
              <w:t>3.2</w:t>
            </w:r>
            <w:r>
              <w:rPr>
                <w:rFonts w:asciiTheme="minorHAnsi" w:eastAsiaTheme="minorEastAsia" w:hAnsiTheme="minorHAnsi" w:cstheme="minorBidi"/>
                <w:sz w:val="22"/>
                <w:szCs w:val="22"/>
                <w:lang w:val="en-US" w:eastAsia="en-US"/>
              </w:rPr>
              <w:tab/>
            </w:r>
            <w:r w:rsidRPr="00D27F59">
              <w:rPr>
                <w:rStyle w:val="Hyperlink"/>
                <w:bCs/>
              </w:rPr>
              <w:t>Опис процесів тестування</w:t>
            </w:r>
            <w:r>
              <w:rPr>
                <w:webHidden/>
              </w:rPr>
              <w:tab/>
            </w:r>
            <w:r>
              <w:rPr>
                <w:webHidden/>
              </w:rPr>
              <w:fldChar w:fldCharType="begin"/>
            </w:r>
            <w:r>
              <w:rPr>
                <w:webHidden/>
              </w:rPr>
              <w:instrText xml:space="preserve"> PAGEREF _Toc199686547 \h </w:instrText>
            </w:r>
            <w:r>
              <w:rPr>
                <w:webHidden/>
              </w:rPr>
            </w:r>
            <w:r>
              <w:rPr>
                <w:webHidden/>
              </w:rPr>
              <w:fldChar w:fldCharType="separate"/>
            </w:r>
            <w:r>
              <w:rPr>
                <w:webHidden/>
              </w:rPr>
              <w:t>22</w:t>
            </w:r>
            <w:r>
              <w:rPr>
                <w:webHidden/>
              </w:rPr>
              <w:fldChar w:fldCharType="end"/>
            </w:r>
          </w:hyperlink>
        </w:p>
        <w:p w14:paraId="76462D98" w14:textId="71EB8C71" w:rsidR="00F00A31" w:rsidRDefault="00F00A31">
          <w:pPr>
            <w:pStyle w:val="TOC2"/>
            <w:rPr>
              <w:rFonts w:asciiTheme="minorHAnsi" w:eastAsiaTheme="minorEastAsia" w:hAnsiTheme="minorHAnsi" w:cstheme="minorBidi"/>
              <w:sz w:val="22"/>
              <w:szCs w:val="22"/>
              <w:lang w:val="en-US" w:eastAsia="en-US"/>
            </w:rPr>
          </w:pPr>
          <w:hyperlink w:anchor="_Toc199686548" w:history="1">
            <w:r w:rsidRPr="00D27F59">
              <w:rPr>
                <w:rStyle w:val="Hyperlink"/>
                <w:bCs/>
              </w:rPr>
              <w:t>Висновки до розділу</w:t>
            </w:r>
            <w:r>
              <w:rPr>
                <w:webHidden/>
              </w:rPr>
              <w:tab/>
            </w:r>
            <w:r>
              <w:rPr>
                <w:webHidden/>
              </w:rPr>
              <w:fldChar w:fldCharType="begin"/>
            </w:r>
            <w:r>
              <w:rPr>
                <w:webHidden/>
              </w:rPr>
              <w:instrText xml:space="preserve"> PAGEREF _Toc199686548 \h </w:instrText>
            </w:r>
            <w:r>
              <w:rPr>
                <w:webHidden/>
              </w:rPr>
            </w:r>
            <w:r>
              <w:rPr>
                <w:webHidden/>
              </w:rPr>
              <w:fldChar w:fldCharType="separate"/>
            </w:r>
            <w:r>
              <w:rPr>
                <w:webHidden/>
              </w:rPr>
              <w:t>29</w:t>
            </w:r>
            <w:r>
              <w:rPr>
                <w:webHidden/>
              </w:rPr>
              <w:fldChar w:fldCharType="end"/>
            </w:r>
          </w:hyperlink>
        </w:p>
        <w:p w14:paraId="7D50261D" w14:textId="03CBFB38" w:rsidR="00F00A31" w:rsidRDefault="00F00A31">
          <w:pPr>
            <w:pStyle w:val="TOC1"/>
            <w:rPr>
              <w:rFonts w:asciiTheme="minorHAnsi" w:eastAsiaTheme="minorEastAsia" w:hAnsiTheme="minorHAnsi" w:cstheme="minorBidi"/>
              <w:caps w:val="0"/>
              <w:sz w:val="22"/>
              <w:szCs w:val="22"/>
              <w:lang w:val="en-US" w:eastAsia="en-US"/>
            </w:rPr>
          </w:pPr>
          <w:hyperlink w:anchor="_Toc199686549" w:history="1">
            <w:r w:rsidRPr="00D27F59">
              <w:rPr>
                <w:rStyle w:val="Hyperlink"/>
              </w:rPr>
              <w:t>ВИСНОВКИ</w:t>
            </w:r>
            <w:r>
              <w:rPr>
                <w:webHidden/>
              </w:rPr>
              <w:tab/>
            </w:r>
            <w:r>
              <w:rPr>
                <w:webHidden/>
              </w:rPr>
              <w:fldChar w:fldCharType="begin"/>
            </w:r>
            <w:r>
              <w:rPr>
                <w:webHidden/>
              </w:rPr>
              <w:instrText xml:space="preserve"> PAGEREF _Toc199686549 \h </w:instrText>
            </w:r>
            <w:r>
              <w:rPr>
                <w:webHidden/>
              </w:rPr>
            </w:r>
            <w:r>
              <w:rPr>
                <w:webHidden/>
              </w:rPr>
              <w:fldChar w:fldCharType="separate"/>
            </w:r>
            <w:r>
              <w:rPr>
                <w:webHidden/>
              </w:rPr>
              <w:t>30</w:t>
            </w:r>
            <w:r>
              <w:rPr>
                <w:webHidden/>
              </w:rPr>
              <w:fldChar w:fldCharType="end"/>
            </w:r>
          </w:hyperlink>
        </w:p>
        <w:p w14:paraId="09D3CBC2" w14:textId="06D31728" w:rsidR="005B27FB" w:rsidRDefault="005B27FB">
          <w:r>
            <w:rPr>
              <w:b/>
              <w:bCs/>
              <w:lang w:val="ru-RU"/>
            </w:rPr>
            <w:fldChar w:fldCharType="end"/>
          </w:r>
        </w:p>
      </w:sdtContent>
    </w:sdt>
    <w:p w14:paraId="503F03F4" w14:textId="0F7CE689" w:rsidR="005C1C69" w:rsidRDefault="005C1C69" w:rsidP="00DE6F16">
      <w:pPr>
        <w:pStyle w:val="TOC1"/>
      </w:pPr>
      <w:r>
        <w:br w:type="page"/>
      </w:r>
    </w:p>
    <w:p w14:paraId="7B8E9D83" w14:textId="7D3BCBCE" w:rsidR="00FB37A0" w:rsidRPr="00601670" w:rsidRDefault="00FB37A0" w:rsidP="00CF6AAA">
      <w:pPr>
        <w:pStyle w:val="a9"/>
      </w:pPr>
      <w:r w:rsidRPr="00601670">
        <w:lastRenderedPageBreak/>
        <w:t>Перелік умовних позначень</w:t>
      </w: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283"/>
        <w:gridCol w:w="318"/>
        <w:gridCol w:w="6897"/>
      </w:tblGrid>
      <w:tr w:rsidR="000B752C" w:rsidRPr="00601670" w14:paraId="2B9EBA95" w14:textId="77777777" w:rsidTr="00AA7C56">
        <w:tc>
          <w:tcPr>
            <w:tcW w:w="0" w:type="auto"/>
            <w:tcMar>
              <w:left w:w="28" w:type="dxa"/>
              <w:right w:w="28" w:type="dxa"/>
            </w:tcMar>
          </w:tcPr>
          <w:p w14:paraId="293DAB2B" w14:textId="77777777" w:rsidR="000B752C" w:rsidRPr="00DB1DA3" w:rsidRDefault="00E04BC1" w:rsidP="00CF6AAA">
            <w:pPr>
              <w:pStyle w:val="aa"/>
              <w:rPr>
                <w:b w:val="0"/>
                <w:bCs/>
              </w:rPr>
            </w:pPr>
            <w:r w:rsidRPr="00DB1DA3">
              <w:rPr>
                <w:b w:val="0"/>
                <w:bCs/>
              </w:rPr>
              <w:t>IDE</w:t>
            </w:r>
          </w:p>
        </w:tc>
        <w:tc>
          <w:tcPr>
            <w:tcW w:w="318" w:type="dxa"/>
            <w:tcMar>
              <w:left w:w="28" w:type="dxa"/>
              <w:right w:w="28" w:type="dxa"/>
            </w:tcMar>
          </w:tcPr>
          <w:p w14:paraId="3DDC5EC6" w14:textId="446308B6" w:rsidR="000B752C" w:rsidRPr="00DB1DA3" w:rsidRDefault="00FF0AAD" w:rsidP="00354B7E">
            <w:pPr>
              <w:ind w:right="-222" w:firstLine="0"/>
              <w:jc w:val="left"/>
            </w:pPr>
            <w:r w:rsidRPr="00DB1DA3">
              <w:t>–</w:t>
            </w:r>
          </w:p>
        </w:tc>
        <w:tc>
          <w:tcPr>
            <w:tcW w:w="6897" w:type="dxa"/>
            <w:tcMar>
              <w:left w:w="28" w:type="dxa"/>
              <w:right w:w="28" w:type="dxa"/>
            </w:tcMar>
            <w:vAlign w:val="center"/>
          </w:tcPr>
          <w:p w14:paraId="4A2C96B7" w14:textId="237B681D" w:rsidR="00636564" w:rsidRPr="00DB1DA3" w:rsidRDefault="00E04BC1" w:rsidP="00CF6AAA">
            <w:pPr>
              <w:ind w:firstLine="0"/>
            </w:pPr>
            <w:proofErr w:type="spellStart"/>
            <w:r w:rsidRPr="00DB1DA3">
              <w:rPr>
                <w:shd w:val="clear" w:color="auto" w:fill="FFFFFF"/>
              </w:rPr>
              <w:t>Integrated</w:t>
            </w:r>
            <w:proofErr w:type="spellEnd"/>
            <w:r w:rsidRPr="00DB1DA3">
              <w:rPr>
                <w:shd w:val="clear" w:color="auto" w:fill="FFFFFF"/>
              </w:rPr>
              <w:t xml:space="preserve"> </w:t>
            </w:r>
            <w:proofErr w:type="spellStart"/>
            <w:r w:rsidRPr="00DB1DA3">
              <w:rPr>
                <w:shd w:val="clear" w:color="auto" w:fill="FFFFFF"/>
              </w:rPr>
              <w:t>Development</w:t>
            </w:r>
            <w:proofErr w:type="spellEnd"/>
            <w:r w:rsidRPr="00DB1DA3">
              <w:rPr>
                <w:shd w:val="clear" w:color="auto" w:fill="FFFFFF"/>
              </w:rPr>
              <w:t xml:space="preserve"> </w:t>
            </w:r>
            <w:proofErr w:type="spellStart"/>
            <w:r w:rsidRPr="00DB1DA3">
              <w:rPr>
                <w:shd w:val="clear" w:color="auto" w:fill="FFFFFF"/>
              </w:rPr>
              <w:t>Environment</w:t>
            </w:r>
            <w:proofErr w:type="spellEnd"/>
            <w:r w:rsidRPr="00DB1DA3">
              <w:rPr>
                <w:shd w:val="clear" w:color="auto" w:fill="FFFFFF"/>
              </w:rPr>
              <w:t xml:space="preserve"> </w:t>
            </w:r>
            <w:r w:rsidR="00EC2E16" w:rsidRPr="00DB1DA3">
              <w:t>–</w:t>
            </w:r>
            <w:r w:rsidRPr="00DB1DA3">
              <w:t xml:space="preserve"> </w:t>
            </w:r>
            <w:r w:rsidR="004A68B8" w:rsidRPr="00DB1DA3">
              <w:t>інтегроване середовище р</w:t>
            </w:r>
            <w:r w:rsidRPr="00DB1DA3">
              <w:t>озробки</w:t>
            </w:r>
            <w:r w:rsidR="004A68B8" w:rsidRPr="00DB1DA3">
              <w:t>.</w:t>
            </w:r>
          </w:p>
        </w:tc>
      </w:tr>
      <w:tr w:rsidR="00636564" w:rsidRPr="00601670" w14:paraId="01971735" w14:textId="77777777" w:rsidTr="00AA7C56">
        <w:tc>
          <w:tcPr>
            <w:tcW w:w="0" w:type="auto"/>
            <w:tcMar>
              <w:left w:w="28" w:type="dxa"/>
              <w:right w:w="28" w:type="dxa"/>
            </w:tcMar>
          </w:tcPr>
          <w:p w14:paraId="126A1521" w14:textId="69046287" w:rsidR="00636564" w:rsidRPr="00DB1DA3" w:rsidRDefault="00636564" w:rsidP="00CF6AAA">
            <w:pPr>
              <w:pStyle w:val="aa"/>
              <w:rPr>
                <w:b w:val="0"/>
                <w:bCs/>
              </w:rPr>
            </w:pPr>
            <w:r w:rsidRPr="00DB1DA3">
              <w:rPr>
                <w:b w:val="0"/>
                <w:bCs/>
              </w:rPr>
              <w:t>API</w:t>
            </w:r>
          </w:p>
        </w:tc>
        <w:tc>
          <w:tcPr>
            <w:tcW w:w="318" w:type="dxa"/>
            <w:tcMar>
              <w:left w:w="28" w:type="dxa"/>
              <w:right w:w="28" w:type="dxa"/>
            </w:tcMar>
          </w:tcPr>
          <w:p w14:paraId="0AB95022" w14:textId="31F16BBB" w:rsidR="00636564" w:rsidRPr="00DB1DA3" w:rsidRDefault="00FF0AAD" w:rsidP="00354B7E">
            <w:pPr>
              <w:ind w:right="-222" w:firstLine="0"/>
              <w:jc w:val="left"/>
            </w:pPr>
            <w:r w:rsidRPr="00DB1DA3">
              <w:t>–</w:t>
            </w:r>
          </w:p>
        </w:tc>
        <w:tc>
          <w:tcPr>
            <w:tcW w:w="6897" w:type="dxa"/>
            <w:tcMar>
              <w:left w:w="28" w:type="dxa"/>
              <w:right w:w="28" w:type="dxa"/>
            </w:tcMar>
            <w:vAlign w:val="center"/>
          </w:tcPr>
          <w:p w14:paraId="0243E439" w14:textId="1D60461B" w:rsidR="00636564" w:rsidRPr="00DB1DA3" w:rsidRDefault="00DC4F04" w:rsidP="00CF6AAA">
            <w:pPr>
              <w:ind w:firstLine="0"/>
              <w:rPr>
                <w:shd w:val="clear" w:color="auto" w:fill="FFFFFF"/>
              </w:rPr>
            </w:pPr>
            <w:proofErr w:type="spellStart"/>
            <w:r w:rsidRPr="00DB1DA3">
              <w:rPr>
                <w:shd w:val="clear" w:color="auto" w:fill="FFFFFF"/>
              </w:rPr>
              <w:t>Application</w:t>
            </w:r>
            <w:proofErr w:type="spellEnd"/>
            <w:r w:rsidRPr="00DB1DA3">
              <w:rPr>
                <w:shd w:val="clear" w:color="auto" w:fill="FFFFFF"/>
              </w:rPr>
              <w:t xml:space="preserve"> </w:t>
            </w:r>
            <w:proofErr w:type="spellStart"/>
            <w:r w:rsidRPr="00DB1DA3">
              <w:rPr>
                <w:shd w:val="clear" w:color="auto" w:fill="FFFFFF"/>
              </w:rPr>
              <w:t>programming</w:t>
            </w:r>
            <w:proofErr w:type="spellEnd"/>
            <w:r w:rsidRPr="00DB1DA3">
              <w:rPr>
                <w:shd w:val="clear" w:color="auto" w:fill="FFFFFF"/>
              </w:rPr>
              <w:t xml:space="preserve"> </w:t>
            </w:r>
            <w:proofErr w:type="spellStart"/>
            <w:r w:rsidRPr="00DB1DA3">
              <w:rPr>
                <w:shd w:val="clear" w:color="auto" w:fill="FFFFFF"/>
              </w:rPr>
              <w:t>interface</w:t>
            </w:r>
            <w:proofErr w:type="spellEnd"/>
            <w:r w:rsidRPr="00DB1DA3">
              <w:rPr>
                <w:shd w:val="clear" w:color="auto" w:fill="FFFFFF"/>
              </w:rPr>
              <w:t>, прикладний програмний Інтерфейс</w:t>
            </w:r>
            <w:r w:rsidR="001919D6" w:rsidRPr="00DB1DA3">
              <w:rPr>
                <w:shd w:val="clear" w:color="auto" w:fill="FFFFFF"/>
              </w:rPr>
              <w:t>.</w:t>
            </w:r>
          </w:p>
        </w:tc>
      </w:tr>
      <w:tr w:rsidR="00E04BC1" w:rsidRPr="00601670" w14:paraId="10363CDD" w14:textId="77777777" w:rsidTr="00AA7C56">
        <w:tc>
          <w:tcPr>
            <w:tcW w:w="0" w:type="auto"/>
            <w:tcMar>
              <w:left w:w="28" w:type="dxa"/>
              <w:right w:w="28" w:type="dxa"/>
            </w:tcMar>
          </w:tcPr>
          <w:p w14:paraId="789D0AE9" w14:textId="700F4EAD" w:rsidR="00E04BC1" w:rsidRPr="00DB1DA3" w:rsidRDefault="00DC4F04" w:rsidP="00CF6AAA">
            <w:pPr>
              <w:pStyle w:val="aa"/>
              <w:rPr>
                <w:b w:val="0"/>
                <w:bCs/>
              </w:rPr>
            </w:pPr>
            <w:r w:rsidRPr="00DB1DA3">
              <w:rPr>
                <w:b w:val="0"/>
                <w:bCs/>
              </w:rPr>
              <w:t>IT</w:t>
            </w:r>
          </w:p>
        </w:tc>
        <w:tc>
          <w:tcPr>
            <w:tcW w:w="318" w:type="dxa"/>
            <w:tcMar>
              <w:left w:w="28" w:type="dxa"/>
              <w:right w:w="28" w:type="dxa"/>
            </w:tcMar>
          </w:tcPr>
          <w:p w14:paraId="3BB873AC" w14:textId="77777777" w:rsidR="00E04BC1" w:rsidRPr="00DB1DA3" w:rsidRDefault="00E04BC1" w:rsidP="00354B7E">
            <w:pPr>
              <w:ind w:right="-222" w:firstLine="0"/>
              <w:jc w:val="left"/>
            </w:pPr>
            <w:r w:rsidRPr="00DB1DA3">
              <w:t>–</w:t>
            </w:r>
          </w:p>
        </w:tc>
        <w:tc>
          <w:tcPr>
            <w:tcW w:w="6897" w:type="dxa"/>
            <w:tcMar>
              <w:left w:w="28" w:type="dxa"/>
              <w:right w:w="28" w:type="dxa"/>
            </w:tcMar>
            <w:vAlign w:val="center"/>
          </w:tcPr>
          <w:p w14:paraId="2E3A5E09" w14:textId="4B7E532C" w:rsidR="00E04BC1" w:rsidRPr="00DB1DA3" w:rsidRDefault="00DC4F04" w:rsidP="00CF6AAA">
            <w:pPr>
              <w:ind w:firstLine="0"/>
            </w:pPr>
            <w:r w:rsidRPr="00DB1DA3">
              <w:rPr>
                <w:shd w:val="clear" w:color="auto" w:fill="FFFFFF"/>
              </w:rPr>
              <w:t>Інформаційні технології</w:t>
            </w:r>
            <w:r w:rsidR="001919D6" w:rsidRPr="00DB1DA3">
              <w:rPr>
                <w:shd w:val="clear" w:color="auto" w:fill="FFFFFF"/>
              </w:rPr>
              <w:t>.</w:t>
            </w:r>
          </w:p>
        </w:tc>
      </w:tr>
      <w:tr w:rsidR="00FB37A0" w:rsidRPr="00601670" w14:paraId="39AF83D5" w14:textId="77777777" w:rsidTr="00AA7C56">
        <w:tc>
          <w:tcPr>
            <w:tcW w:w="0" w:type="auto"/>
            <w:tcMar>
              <w:left w:w="28" w:type="dxa"/>
              <w:right w:w="28" w:type="dxa"/>
            </w:tcMar>
          </w:tcPr>
          <w:p w14:paraId="4A2088AB" w14:textId="77777777" w:rsidR="00FB37A0" w:rsidRPr="00DB1DA3" w:rsidRDefault="00CD70D2" w:rsidP="00CF6AAA">
            <w:pPr>
              <w:pStyle w:val="aa"/>
              <w:rPr>
                <w:b w:val="0"/>
                <w:bCs/>
              </w:rPr>
            </w:pPr>
            <w:r w:rsidRPr="00DB1DA3">
              <w:rPr>
                <w:b w:val="0"/>
                <w:bCs/>
              </w:rPr>
              <w:t>БД</w:t>
            </w:r>
          </w:p>
          <w:p w14:paraId="74145844" w14:textId="715AF972" w:rsidR="00DB1DA3" w:rsidRPr="00DB1DA3" w:rsidRDefault="00DB1DA3" w:rsidP="00CF6AAA">
            <w:pPr>
              <w:pStyle w:val="aa"/>
              <w:rPr>
                <w:b w:val="0"/>
                <w:bCs/>
              </w:rPr>
            </w:pPr>
          </w:p>
        </w:tc>
        <w:tc>
          <w:tcPr>
            <w:tcW w:w="318" w:type="dxa"/>
            <w:tcMar>
              <w:left w:w="28" w:type="dxa"/>
              <w:right w:w="28" w:type="dxa"/>
            </w:tcMar>
          </w:tcPr>
          <w:p w14:paraId="4B8B17D2" w14:textId="77777777" w:rsidR="00FB37A0" w:rsidRPr="00DB1DA3" w:rsidRDefault="00FB37A0" w:rsidP="00354B7E">
            <w:pPr>
              <w:ind w:right="-222" w:firstLine="0"/>
              <w:jc w:val="left"/>
            </w:pPr>
            <w:r w:rsidRPr="00DB1DA3">
              <w:t>–</w:t>
            </w:r>
          </w:p>
        </w:tc>
        <w:tc>
          <w:tcPr>
            <w:tcW w:w="6897" w:type="dxa"/>
            <w:tcMar>
              <w:left w:w="28" w:type="dxa"/>
              <w:right w:w="28" w:type="dxa"/>
            </w:tcMar>
            <w:vAlign w:val="center"/>
          </w:tcPr>
          <w:p w14:paraId="4CC309C7" w14:textId="77777777" w:rsidR="00FB37A0" w:rsidRPr="00DB1DA3" w:rsidRDefault="000E35B1" w:rsidP="00CF6AAA">
            <w:pPr>
              <w:pStyle w:val="a4"/>
              <w:ind w:right="114"/>
            </w:pPr>
            <w:r w:rsidRPr="00DB1DA3">
              <w:t>База даних</w:t>
            </w:r>
            <w:r w:rsidR="001919D6" w:rsidRPr="00DB1DA3">
              <w:t>.</w:t>
            </w:r>
          </w:p>
          <w:p w14:paraId="321DBB84" w14:textId="04B91E10" w:rsidR="00DB1DA3" w:rsidRPr="00DB1DA3" w:rsidRDefault="00DB1DA3" w:rsidP="00CF6AAA">
            <w:pPr>
              <w:pStyle w:val="a4"/>
              <w:ind w:right="114"/>
            </w:pPr>
          </w:p>
        </w:tc>
      </w:tr>
    </w:tbl>
    <w:p w14:paraId="1B0E4A51" w14:textId="59EC513E" w:rsidR="00BF6F1C" w:rsidRPr="009C401E" w:rsidRDefault="00222D70" w:rsidP="009C401E">
      <w:pPr>
        <w:pStyle w:val="a8"/>
      </w:pPr>
      <w:bookmarkStart w:id="1" w:name="_Toc420082875"/>
      <w:bookmarkStart w:id="2" w:name="_Toc420609802"/>
      <w:bookmarkStart w:id="3" w:name="_Toc102756390"/>
      <w:bookmarkStart w:id="4" w:name="_Toc115991534"/>
      <w:bookmarkStart w:id="5" w:name="_Toc199686534"/>
      <w:r w:rsidRPr="00601670">
        <w:lastRenderedPageBreak/>
        <w:t>Вступ</w:t>
      </w:r>
      <w:bookmarkEnd w:id="1"/>
      <w:bookmarkEnd w:id="2"/>
      <w:bookmarkEnd w:id="3"/>
      <w:bookmarkEnd w:id="4"/>
      <w:bookmarkEnd w:id="5"/>
    </w:p>
    <w:p w14:paraId="7A7D0489" w14:textId="6ACAA9E0" w:rsidR="00E90E07" w:rsidRPr="00D54B8D" w:rsidRDefault="00E90E07" w:rsidP="00E90E07">
      <w:pPr>
        <w:rPr>
          <w:szCs w:val="28"/>
        </w:rPr>
      </w:pPr>
      <w:r>
        <w:rPr>
          <w:szCs w:val="28"/>
        </w:rPr>
        <w:t>В умовах сучасного світу пошук роботи на ІТ ринку України є дуже трудомістким і може займати місяці, а деколи і роки. В рамках такого стану дуже важливим є пошук якнайбільш релевантних вакансій з усіх можливих сайтів роботи, та постійний їх моніторинг на предмет появи нових вакансій.</w:t>
      </w:r>
    </w:p>
    <w:p w14:paraId="2923F861" w14:textId="2350C0B8" w:rsidR="00E90E07" w:rsidRDefault="002F7C4C" w:rsidP="00E90E07">
      <w:pPr>
        <w:rPr>
          <w:szCs w:val="28"/>
        </w:rPr>
      </w:pPr>
      <w:r w:rsidRPr="00CB6E9C">
        <w:rPr>
          <w:szCs w:val="28"/>
        </w:rPr>
        <w:t xml:space="preserve">Дипломний </w:t>
      </w:r>
      <w:proofErr w:type="spellStart"/>
      <w:r w:rsidRPr="00CB6E9C">
        <w:rPr>
          <w:szCs w:val="28"/>
        </w:rPr>
        <w:t>проєкт</w:t>
      </w:r>
      <w:proofErr w:type="spellEnd"/>
      <w:r w:rsidRPr="00CB6E9C">
        <w:rPr>
          <w:szCs w:val="28"/>
        </w:rPr>
        <w:t xml:space="preserve"> присвячено розробці </w:t>
      </w:r>
      <w:proofErr w:type="spellStart"/>
      <w:r w:rsidRPr="00CB6E9C">
        <w:rPr>
          <w:szCs w:val="28"/>
        </w:rPr>
        <w:t>вебзастосунку</w:t>
      </w:r>
      <w:proofErr w:type="spellEnd"/>
      <w:r w:rsidRPr="00CB6E9C">
        <w:rPr>
          <w:szCs w:val="28"/>
        </w:rPr>
        <w:t xml:space="preserve"> </w:t>
      </w:r>
      <w:r w:rsidRPr="00C95E6B">
        <w:rPr>
          <w:szCs w:val="28"/>
        </w:rPr>
        <w:t xml:space="preserve">для пошуку вакансій </w:t>
      </w:r>
      <w:proofErr w:type="spellStart"/>
      <w:r w:rsidRPr="00C95E6B">
        <w:rPr>
          <w:szCs w:val="28"/>
        </w:rPr>
        <w:t>пошукачами</w:t>
      </w:r>
      <w:proofErr w:type="spellEnd"/>
      <w:r w:rsidRPr="00C95E6B">
        <w:rPr>
          <w:szCs w:val="28"/>
        </w:rPr>
        <w:t xml:space="preserve"> роботи та отримання рекомендацій до адаптації резюме.</w:t>
      </w:r>
      <w:r w:rsidRPr="00CB6E9C">
        <w:rPr>
          <w:szCs w:val="28"/>
        </w:rPr>
        <w:t xml:space="preserve"> </w:t>
      </w:r>
      <w:r w:rsidRPr="00C95E6B">
        <w:rPr>
          <w:szCs w:val="28"/>
        </w:rPr>
        <w:t xml:space="preserve">Метою </w:t>
      </w:r>
      <w:r w:rsidRPr="00CB6E9C">
        <w:rPr>
          <w:szCs w:val="28"/>
        </w:rPr>
        <w:t xml:space="preserve">дипломного </w:t>
      </w:r>
      <w:proofErr w:type="spellStart"/>
      <w:r w:rsidRPr="00CB6E9C">
        <w:rPr>
          <w:szCs w:val="28"/>
        </w:rPr>
        <w:t>проєкту</w:t>
      </w:r>
      <w:proofErr w:type="spellEnd"/>
      <w:r w:rsidRPr="00CB6E9C">
        <w:rPr>
          <w:szCs w:val="28"/>
        </w:rPr>
        <w:t xml:space="preserve"> </w:t>
      </w:r>
      <w:r w:rsidRPr="00C95E6B">
        <w:rPr>
          <w:szCs w:val="28"/>
        </w:rPr>
        <w:t xml:space="preserve">є </w:t>
      </w:r>
      <w:r w:rsidRPr="00CB6E9C">
        <w:rPr>
          <w:szCs w:val="28"/>
        </w:rPr>
        <w:t xml:space="preserve">створення </w:t>
      </w:r>
      <w:proofErr w:type="spellStart"/>
      <w:r w:rsidRPr="00CB6E9C">
        <w:rPr>
          <w:szCs w:val="28"/>
        </w:rPr>
        <w:t>вебзастосунку</w:t>
      </w:r>
      <w:proofErr w:type="spellEnd"/>
      <w:r w:rsidRPr="00CB6E9C">
        <w:rPr>
          <w:szCs w:val="28"/>
        </w:rPr>
        <w:t xml:space="preserve">, котрий допомагає </w:t>
      </w:r>
      <w:proofErr w:type="spellStart"/>
      <w:r w:rsidRPr="00CB6E9C">
        <w:rPr>
          <w:szCs w:val="28"/>
        </w:rPr>
        <w:t>пошукачам</w:t>
      </w:r>
      <w:proofErr w:type="spellEnd"/>
      <w:r w:rsidRPr="00CB6E9C">
        <w:rPr>
          <w:szCs w:val="28"/>
        </w:rPr>
        <w:t xml:space="preserve"> роботи підбирати найбільш </w:t>
      </w:r>
      <w:r w:rsidRPr="00C95E6B">
        <w:rPr>
          <w:szCs w:val="28"/>
        </w:rPr>
        <w:t>релевантн</w:t>
      </w:r>
      <w:r w:rsidRPr="00CB6E9C">
        <w:rPr>
          <w:szCs w:val="28"/>
        </w:rPr>
        <w:t>і</w:t>
      </w:r>
      <w:r w:rsidRPr="00C95E6B">
        <w:rPr>
          <w:szCs w:val="28"/>
        </w:rPr>
        <w:t xml:space="preserve"> вакансі</w:t>
      </w:r>
      <w:r w:rsidRPr="00CB6E9C">
        <w:rPr>
          <w:szCs w:val="28"/>
        </w:rPr>
        <w:t xml:space="preserve">ї в </w:t>
      </w:r>
      <w:r w:rsidRPr="00C95E6B">
        <w:rPr>
          <w:szCs w:val="28"/>
        </w:rPr>
        <w:t>IT</w:t>
      </w:r>
      <w:r w:rsidRPr="00CB6E9C">
        <w:rPr>
          <w:szCs w:val="28"/>
        </w:rPr>
        <w:t>-галузі</w:t>
      </w:r>
      <w:r w:rsidRPr="00C95E6B">
        <w:rPr>
          <w:szCs w:val="28"/>
        </w:rPr>
        <w:t xml:space="preserve"> та адапт</w:t>
      </w:r>
      <w:r w:rsidRPr="00CB6E9C">
        <w:rPr>
          <w:szCs w:val="28"/>
        </w:rPr>
        <w:t xml:space="preserve">увати зміст </w:t>
      </w:r>
      <w:r w:rsidRPr="00C95E6B">
        <w:rPr>
          <w:szCs w:val="28"/>
        </w:rPr>
        <w:t>резюме користувача</w:t>
      </w:r>
      <w:r w:rsidRPr="00CB6E9C">
        <w:rPr>
          <w:szCs w:val="28"/>
        </w:rPr>
        <w:t xml:space="preserve"> від вимоги обраних вакансій, що підвищує точність процесу працевлаштування для обох сторін на ринку праці</w:t>
      </w:r>
      <w:r w:rsidR="00E90E07" w:rsidRPr="00B01A7A">
        <w:rPr>
          <w:szCs w:val="28"/>
        </w:rPr>
        <w:t>.</w:t>
      </w:r>
    </w:p>
    <w:p w14:paraId="7143F6DC" w14:textId="294335C9" w:rsidR="00E90E07" w:rsidRDefault="00E90E07" w:rsidP="00E90E07">
      <w:pPr>
        <w:rPr>
          <w:szCs w:val="28"/>
        </w:rPr>
      </w:pPr>
      <w:r>
        <w:rPr>
          <w:szCs w:val="28"/>
        </w:rPr>
        <w:t xml:space="preserve">Для </w:t>
      </w:r>
      <w:r w:rsidR="002F7C4C">
        <w:rPr>
          <w:szCs w:val="28"/>
        </w:rPr>
        <w:t>досягнення поставленої</w:t>
      </w:r>
      <w:r>
        <w:rPr>
          <w:szCs w:val="28"/>
        </w:rPr>
        <w:t xml:space="preserve"> мети дипломного </w:t>
      </w:r>
      <w:proofErr w:type="spellStart"/>
      <w:r>
        <w:rPr>
          <w:szCs w:val="28"/>
        </w:rPr>
        <w:t>проєкту</w:t>
      </w:r>
      <w:proofErr w:type="spellEnd"/>
      <w:r>
        <w:rPr>
          <w:szCs w:val="28"/>
        </w:rPr>
        <w:t xml:space="preserve"> в рамках індивідуальної частини роботи буде розроблено </w:t>
      </w:r>
      <w:proofErr w:type="spellStart"/>
      <w:r>
        <w:rPr>
          <w:szCs w:val="28"/>
        </w:rPr>
        <w:t>вебзастосунок</w:t>
      </w:r>
      <w:proofErr w:type="spellEnd"/>
      <w:r>
        <w:rPr>
          <w:szCs w:val="28"/>
        </w:rPr>
        <w:t xml:space="preserve"> для пошуку роботи та адаптації резюме</w:t>
      </w:r>
      <w:r w:rsidR="002F7C4C">
        <w:rPr>
          <w:szCs w:val="28"/>
        </w:rPr>
        <w:t>,</w:t>
      </w:r>
      <w:r>
        <w:rPr>
          <w:szCs w:val="28"/>
        </w:rPr>
        <w:t xml:space="preserve"> розроблено методи збору вакансій з різних сайтів пошуку роботи</w:t>
      </w:r>
      <w:r w:rsidR="009C401E">
        <w:rPr>
          <w:szCs w:val="28"/>
        </w:rPr>
        <w:t xml:space="preserve">, а також </w:t>
      </w:r>
      <w:r w:rsidR="002F7C4C">
        <w:rPr>
          <w:szCs w:val="28"/>
        </w:rPr>
        <w:t>методи</w:t>
      </w:r>
      <w:r w:rsidR="009C401E">
        <w:rPr>
          <w:szCs w:val="28"/>
        </w:rPr>
        <w:t xml:space="preserve"> автоматичного надсилання повідомлень про нові вакансії користувачам</w:t>
      </w:r>
      <w:r>
        <w:rPr>
          <w:szCs w:val="28"/>
        </w:rPr>
        <w:t>.</w:t>
      </w:r>
    </w:p>
    <w:p w14:paraId="1C86CD41" w14:textId="77777777" w:rsidR="00E90E07" w:rsidRPr="00F473CE" w:rsidRDefault="00E90E07" w:rsidP="00F473CE">
      <w:pPr>
        <w:rPr>
          <w:color w:val="FF0000"/>
        </w:rPr>
      </w:pPr>
    </w:p>
    <w:p w14:paraId="0E45CAD0" w14:textId="77777777" w:rsidR="00BF6F1C" w:rsidRPr="00601670" w:rsidRDefault="00BF6F1C" w:rsidP="00CF6AAA">
      <w:pPr>
        <w:spacing w:after="160"/>
        <w:ind w:firstLine="0"/>
        <w:contextualSpacing w:val="0"/>
        <w:jc w:val="left"/>
      </w:pPr>
      <w:r w:rsidRPr="00601670">
        <w:br w:type="page"/>
      </w:r>
    </w:p>
    <w:p w14:paraId="5C84EDB4" w14:textId="5A3AD21D" w:rsidR="00A80220" w:rsidRPr="00DE6F16" w:rsidRDefault="00DE6F16" w:rsidP="00DE6F16">
      <w:pPr>
        <w:pStyle w:val="Heading1"/>
      </w:pPr>
      <w:bookmarkStart w:id="6" w:name="_Toc448956399"/>
      <w:bookmarkStart w:id="7" w:name="_Toc102756395"/>
      <w:bookmarkStart w:id="8" w:name="_Toc199686535"/>
      <w:r>
        <w:lastRenderedPageBreak/>
        <w:t>РОЗРОБЛЕННЯ</w:t>
      </w:r>
      <w:r w:rsidR="00A80220" w:rsidRPr="00DE6F16">
        <w:t xml:space="preserve"> вимог до програмного забезпечення</w:t>
      </w:r>
      <w:bookmarkEnd w:id="6"/>
      <w:bookmarkEnd w:id="7"/>
      <w:bookmarkEnd w:id="8"/>
    </w:p>
    <w:p w14:paraId="729FF299" w14:textId="55DFF0B2" w:rsidR="00A80220" w:rsidRDefault="00A80220" w:rsidP="00DE6F16">
      <w:pPr>
        <w:pStyle w:val="Heading2"/>
        <w:ind w:left="709" w:firstLine="0"/>
        <w:rPr>
          <w:b w:val="0"/>
          <w:bCs/>
        </w:rPr>
      </w:pPr>
      <w:bookmarkStart w:id="9" w:name="_Toc448956400"/>
      <w:bookmarkStart w:id="10" w:name="_Toc199686536"/>
      <w:r w:rsidRPr="00DE6F16">
        <w:rPr>
          <w:b w:val="0"/>
          <w:bCs/>
        </w:rPr>
        <w:t>Розроблення функціональних вимог</w:t>
      </w:r>
      <w:bookmarkEnd w:id="9"/>
      <w:bookmarkEnd w:id="10"/>
    </w:p>
    <w:p w14:paraId="3B193059" w14:textId="10F0BA79" w:rsidR="00207345" w:rsidRPr="00207345" w:rsidRDefault="00207345" w:rsidP="00207345">
      <w:pPr>
        <w:ind w:firstLine="705"/>
        <w:contextualSpacing w:val="0"/>
        <w:textAlignment w:val="baseline"/>
        <w:rPr>
          <w:szCs w:val="28"/>
          <w:lang w:val="en-US" w:eastAsia="en-US"/>
        </w:rPr>
      </w:pPr>
      <w:bookmarkStart w:id="11" w:name="_Toc448956401"/>
      <w:r w:rsidRPr="00207345">
        <w:rPr>
          <w:szCs w:val="28"/>
          <w:lang w:eastAsia="en-US"/>
        </w:rPr>
        <w:t xml:space="preserve">В таблиці </w:t>
      </w:r>
      <w:r w:rsidR="002F7C4C">
        <w:rPr>
          <w:szCs w:val="28"/>
          <w:lang w:eastAsia="en-US"/>
        </w:rPr>
        <w:t>1</w:t>
      </w:r>
      <w:r w:rsidRPr="00207345">
        <w:rPr>
          <w:szCs w:val="28"/>
          <w:lang w:eastAsia="en-US"/>
        </w:rPr>
        <w:t>.</w:t>
      </w:r>
      <w:r w:rsidRPr="00207345">
        <w:rPr>
          <w:szCs w:val="28"/>
          <w:lang w:val="en-US" w:eastAsia="en-US"/>
        </w:rPr>
        <w:t>1</w:t>
      </w:r>
      <w:r w:rsidRPr="00207345">
        <w:rPr>
          <w:szCs w:val="28"/>
          <w:lang w:eastAsia="en-US"/>
        </w:rPr>
        <w:t xml:space="preserve"> наведено загальну модель вимог до програмного забезпечення, а в таблиці </w:t>
      </w:r>
      <w:r w:rsidR="002F7C4C">
        <w:rPr>
          <w:szCs w:val="28"/>
          <w:lang w:eastAsia="en-US"/>
        </w:rPr>
        <w:t>1</w:t>
      </w:r>
      <w:r w:rsidRPr="00207345">
        <w:rPr>
          <w:szCs w:val="28"/>
          <w:lang w:eastAsia="en-US"/>
        </w:rPr>
        <w:t>.</w:t>
      </w:r>
      <w:r>
        <w:rPr>
          <w:szCs w:val="28"/>
          <w:lang w:val="en-US" w:eastAsia="en-US"/>
        </w:rPr>
        <w:t>2</w:t>
      </w:r>
      <w:r w:rsidRPr="00207345">
        <w:rPr>
          <w:szCs w:val="28"/>
          <w:lang w:eastAsia="en-US"/>
        </w:rPr>
        <w:t xml:space="preserve"> наведений опис функціональних вимог до програмного забезпечення. Матрицю трасування вимог можна побачити в таблиці </w:t>
      </w:r>
      <w:r w:rsidR="002F7C4C">
        <w:rPr>
          <w:szCs w:val="28"/>
          <w:lang w:eastAsia="en-US"/>
        </w:rPr>
        <w:t>1</w:t>
      </w:r>
      <w:r w:rsidRPr="00207345">
        <w:rPr>
          <w:szCs w:val="28"/>
          <w:lang w:eastAsia="en-US"/>
        </w:rPr>
        <w:t>.</w:t>
      </w:r>
      <w:r>
        <w:rPr>
          <w:szCs w:val="28"/>
          <w:lang w:val="en-US" w:eastAsia="en-US"/>
        </w:rPr>
        <w:t>3</w:t>
      </w:r>
      <w:r w:rsidRPr="00207345">
        <w:rPr>
          <w:szCs w:val="28"/>
          <w:lang w:eastAsia="en-US"/>
        </w:rPr>
        <w:t>.</w:t>
      </w:r>
      <w:r w:rsidRPr="00207345">
        <w:rPr>
          <w:szCs w:val="28"/>
          <w:lang w:val="en-US" w:eastAsia="en-US"/>
        </w:rPr>
        <w:t> </w:t>
      </w:r>
    </w:p>
    <w:p w14:paraId="5060AAE3" w14:textId="7E2E7A63" w:rsidR="00207345" w:rsidRPr="00207345" w:rsidRDefault="00207345" w:rsidP="00207345">
      <w:pPr>
        <w:shd w:val="clear" w:color="auto" w:fill="FFFFFF"/>
        <w:spacing w:beforeAutospacing="1" w:afterAutospacing="1"/>
        <w:ind w:firstLine="705"/>
        <w:contextualSpacing w:val="0"/>
        <w:textAlignment w:val="baseline"/>
        <w:rPr>
          <w:szCs w:val="28"/>
          <w:lang w:val="en-US" w:eastAsia="en-US"/>
        </w:rPr>
      </w:pPr>
      <w:proofErr w:type="spellStart"/>
      <w:r w:rsidRPr="00207345">
        <w:rPr>
          <w:szCs w:val="28"/>
          <w:lang w:val="ru-RU" w:eastAsia="en-US"/>
        </w:rPr>
        <w:t>Таблиця</w:t>
      </w:r>
      <w:proofErr w:type="spellEnd"/>
      <w:r w:rsidRPr="00207345">
        <w:rPr>
          <w:szCs w:val="28"/>
          <w:lang w:val="ru-RU" w:eastAsia="en-US"/>
        </w:rPr>
        <w:t xml:space="preserve"> </w:t>
      </w:r>
      <w:r w:rsidR="002F7C4C">
        <w:rPr>
          <w:szCs w:val="28"/>
          <w:lang w:val="ru-RU" w:eastAsia="en-US"/>
        </w:rPr>
        <w:t>1</w:t>
      </w:r>
      <w:r w:rsidRPr="00207345">
        <w:rPr>
          <w:szCs w:val="28"/>
          <w:lang w:val="ru-RU" w:eastAsia="en-US"/>
        </w:rPr>
        <w:t>.</w:t>
      </w:r>
      <w:r w:rsidRPr="00207345">
        <w:rPr>
          <w:szCs w:val="28"/>
          <w:lang w:val="en-US" w:eastAsia="en-US"/>
        </w:rPr>
        <w:t>1</w:t>
      </w:r>
      <w:r w:rsidRPr="00207345">
        <w:rPr>
          <w:szCs w:val="28"/>
          <w:lang w:val="ru-RU" w:eastAsia="en-US"/>
        </w:rPr>
        <w:t xml:space="preserve"> – </w:t>
      </w:r>
      <w:proofErr w:type="spellStart"/>
      <w:r w:rsidRPr="00207345">
        <w:rPr>
          <w:szCs w:val="28"/>
          <w:lang w:val="ru-RU" w:eastAsia="en-US"/>
        </w:rPr>
        <w:t>Загальна</w:t>
      </w:r>
      <w:proofErr w:type="spellEnd"/>
      <w:r w:rsidRPr="00207345">
        <w:rPr>
          <w:szCs w:val="28"/>
          <w:lang w:val="ru-RU" w:eastAsia="en-US"/>
        </w:rPr>
        <w:t xml:space="preserve"> модель </w:t>
      </w:r>
      <w:proofErr w:type="spellStart"/>
      <w:r w:rsidRPr="00207345">
        <w:rPr>
          <w:szCs w:val="28"/>
          <w:lang w:val="ru-RU" w:eastAsia="en-US"/>
        </w:rPr>
        <w:t>вимог</w:t>
      </w:r>
      <w:proofErr w:type="spellEnd"/>
      <w:r w:rsidRPr="00207345">
        <w:rPr>
          <w:szCs w:val="28"/>
          <w:lang w:val="en-US"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0"/>
        <w:gridCol w:w="4110"/>
        <w:gridCol w:w="1530"/>
        <w:gridCol w:w="1575"/>
        <w:gridCol w:w="1260"/>
      </w:tblGrid>
      <w:tr w:rsidR="00207345" w:rsidRPr="00207345" w14:paraId="0ED9C2A2"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2788972A"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w:t>
            </w:r>
            <w:r w:rsidRPr="00207345">
              <w:rPr>
                <w:szCs w:val="28"/>
                <w:lang w:val="en-US" w:eastAsia="en-US"/>
              </w:rPr>
              <w:t>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3E1BF1C9"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Назва</w:t>
            </w:r>
            <w:r w:rsidRPr="00207345">
              <w:rPr>
                <w:szCs w:val="28"/>
                <w:lang w:val="en-US" w:eastAsia="en-US"/>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51178974"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ID Вимоги</w:t>
            </w:r>
            <w:r w:rsidRPr="00207345">
              <w:rPr>
                <w:szCs w:val="28"/>
                <w:lang w:val="en-US" w:eastAsia="en-US"/>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0F011464"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Пріоритети</w:t>
            </w:r>
            <w:r w:rsidRPr="00207345">
              <w:rPr>
                <w:szCs w:val="28"/>
                <w:lang w:val="en-US" w:eastAsia="en-US"/>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3777ED5C"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Ризики</w:t>
            </w:r>
            <w:r w:rsidRPr="00207345">
              <w:rPr>
                <w:szCs w:val="28"/>
                <w:lang w:val="en-US" w:eastAsia="en-US"/>
              </w:rPr>
              <w:t> </w:t>
            </w:r>
          </w:p>
        </w:tc>
      </w:tr>
      <w:tr w:rsidR="00207345" w:rsidRPr="00207345" w14:paraId="18BFA7EC"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530C7D05"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1</w:t>
            </w:r>
            <w:r w:rsidRPr="00207345">
              <w:rPr>
                <w:szCs w:val="28"/>
                <w:lang w:val="en-US" w:eastAsia="en-US"/>
              </w:rPr>
              <w:t>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2124FD30"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Система авторизації користувача.</w:t>
            </w:r>
            <w:r w:rsidRPr="00207345">
              <w:rPr>
                <w:szCs w:val="28"/>
                <w:lang w:val="en-US" w:eastAsia="en-US"/>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2311E225"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FR-1</w:t>
            </w:r>
            <w:r w:rsidRPr="00207345">
              <w:rPr>
                <w:szCs w:val="28"/>
                <w:lang w:val="en-US" w:eastAsia="en-US"/>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001D78C4"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Високий</w:t>
            </w:r>
            <w:r w:rsidRPr="00207345">
              <w:rPr>
                <w:szCs w:val="28"/>
                <w:lang w:val="en-US" w:eastAsia="en-US"/>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05AEAA15"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Високий</w:t>
            </w:r>
            <w:r w:rsidRPr="00207345">
              <w:rPr>
                <w:szCs w:val="28"/>
                <w:lang w:val="en-US" w:eastAsia="en-US"/>
              </w:rPr>
              <w:t> </w:t>
            </w:r>
          </w:p>
        </w:tc>
      </w:tr>
      <w:tr w:rsidR="00207345" w:rsidRPr="00207345" w14:paraId="332BBC22"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0B99C4BE"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1.1</w:t>
            </w:r>
            <w:r w:rsidRPr="00207345">
              <w:rPr>
                <w:szCs w:val="28"/>
                <w:lang w:val="en-US" w:eastAsia="en-US"/>
              </w:rPr>
              <w:t>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251D5C91"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Реєстрація користувача.</w:t>
            </w:r>
            <w:r w:rsidRPr="00207345">
              <w:rPr>
                <w:szCs w:val="28"/>
                <w:lang w:val="en-US" w:eastAsia="en-US"/>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7274F6F5"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FR-2</w:t>
            </w:r>
            <w:r w:rsidRPr="00207345">
              <w:rPr>
                <w:szCs w:val="28"/>
                <w:lang w:val="en-US" w:eastAsia="en-US"/>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0C331A1E"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Високий</w:t>
            </w:r>
            <w:r w:rsidRPr="00207345">
              <w:rPr>
                <w:szCs w:val="28"/>
                <w:lang w:val="en-US" w:eastAsia="en-US"/>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1F7DAB92"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Високий</w:t>
            </w:r>
            <w:r w:rsidRPr="00207345">
              <w:rPr>
                <w:szCs w:val="28"/>
                <w:lang w:val="en-US" w:eastAsia="en-US"/>
              </w:rPr>
              <w:t> </w:t>
            </w:r>
          </w:p>
        </w:tc>
      </w:tr>
      <w:tr w:rsidR="00207345" w:rsidRPr="00207345" w14:paraId="6AD921E5"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2FDD31C1"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1.2</w:t>
            </w:r>
            <w:r w:rsidRPr="00207345">
              <w:rPr>
                <w:szCs w:val="28"/>
                <w:lang w:val="en-US" w:eastAsia="en-US"/>
              </w:rPr>
              <w:t>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53CA84F1"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Авторизація користувача.</w:t>
            </w:r>
            <w:r w:rsidRPr="00207345">
              <w:rPr>
                <w:szCs w:val="28"/>
                <w:lang w:val="en-US" w:eastAsia="en-US"/>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1B5AE480"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FR-3</w:t>
            </w:r>
            <w:r w:rsidRPr="00207345">
              <w:rPr>
                <w:szCs w:val="28"/>
                <w:lang w:val="en-US" w:eastAsia="en-US"/>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08FCB8E7"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Високий</w:t>
            </w:r>
            <w:r w:rsidRPr="00207345">
              <w:rPr>
                <w:szCs w:val="28"/>
                <w:lang w:val="en-US" w:eastAsia="en-US"/>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624E2472"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Високий</w:t>
            </w:r>
            <w:r w:rsidRPr="00207345">
              <w:rPr>
                <w:szCs w:val="28"/>
                <w:lang w:val="en-US" w:eastAsia="en-US"/>
              </w:rPr>
              <w:t> </w:t>
            </w:r>
          </w:p>
        </w:tc>
      </w:tr>
      <w:tr w:rsidR="00207345" w:rsidRPr="00207345" w14:paraId="1538E002"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26F65165" w14:textId="77777777" w:rsidR="00207345" w:rsidRPr="00207345" w:rsidRDefault="00207345" w:rsidP="00207345">
            <w:pPr>
              <w:ind w:firstLine="0"/>
              <w:contextualSpacing w:val="0"/>
              <w:textAlignment w:val="baseline"/>
              <w:rPr>
                <w:szCs w:val="28"/>
                <w:lang w:eastAsia="en-US"/>
              </w:rPr>
            </w:pPr>
            <w:r w:rsidRPr="00207345">
              <w:rPr>
                <w:szCs w:val="28"/>
                <w:lang w:eastAsia="en-US"/>
              </w:rPr>
              <w:t>1.3 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529D4544" w14:textId="77777777" w:rsidR="00207345" w:rsidRPr="00207345" w:rsidRDefault="00207345" w:rsidP="00207345">
            <w:pPr>
              <w:ind w:firstLine="0"/>
              <w:contextualSpacing w:val="0"/>
              <w:textAlignment w:val="baseline"/>
              <w:rPr>
                <w:szCs w:val="28"/>
                <w:lang w:eastAsia="en-US"/>
              </w:rPr>
            </w:pPr>
            <w:r w:rsidRPr="00207345">
              <w:rPr>
                <w:szCs w:val="28"/>
                <w:lang w:eastAsia="en-US"/>
              </w:rPr>
              <w:t>Відновлення паролю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767716AB" w14:textId="77777777" w:rsidR="00207345" w:rsidRPr="00207345" w:rsidRDefault="00207345" w:rsidP="00207345">
            <w:pPr>
              <w:ind w:firstLine="0"/>
              <w:contextualSpacing w:val="0"/>
              <w:textAlignment w:val="baseline"/>
              <w:rPr>
                <w:szCs w:val="28"/>
                <w:lang w:eastAsia="en-US"/>
              </w:rPr>
            </w:pPr>
            <w:r w:rsidRPr="00207345">
              <w:rPr>
                <w:szCs w:val="28"/>
                <w:lang w:eastAsia="en-US"/>
              </w:rPr>
              <w:t>FR-4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51AD9D93"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Середній</w:t>
            </w:r>
            <w:r w:rsidRPr="00207345">
              <w:rPr>
                <w:szCs w:val="28"/>
                <w:lang w:val="en-US" w:eastAsia="en-US"/>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0C82E932"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r>
      <w:tr w:rsidR="00207345" w:rsidRPr="00207345" w14:paraId="391B1192"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41F67316"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1.4</w:t>
            </w:r>
            <w:r w:rsidRPr="00207345">
              <w:rPr>
                <w:szCs w:val="28"/>
                <w:lang w:val="en-US" w:eastAsia="en-US"/>
              </w:rPr>
              <w:t>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26A9DBF9"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Вихід із акаунту.</w:t>
            </w:r>
            <w:r w:rsidRPr="00207345">
              <w:rPr>
                <w:szCs w:val="28"/>
                <w:lang w:val="en-US" w:eastAsia="en-US"/>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5D68B626"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FR-5</w:t>
            </w:r>
            <w:r w:rsidRPr="00207345">
              <w:rPr>
                <w:szCs w:val="28"/>
                <w:lang w:val="en-US" w:eastAsia="en-US"/>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1520AFB7"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Середній</w:t>
            </w:r>
            <w:r w:rsidRPr="00207345">
              <w:rPr>
                <w:szCs w:val="28"/>
                <w:lang w:val="en-US" w:eastAsia="en-US"/>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201C624"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Низький</w:t>
            </w:r>
            <w:r w:rsidRPr="00207345">
              <w:rPr>
                <w:szCs w:val="28"/>
                <w:lang w:val="en-US" w:eastAsia="en-US"/>
              </w:rPr>
              <w:t> </w:t>
            </w:r>
          </w:p>
        </w:tc>
      </w:tr>
      <w:tr w:rsidR="00207345" w:rsidRPr="00207345" w14:paraId="717A62D1"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5E7DD43F" w14:textId="77777777" w:rsidR="00207345" w:rsidRPr="00207345" w:rsidRDefault="00207345" w:rsidP="00207345">
            <w:pPr>
              <w:ind w:firstLine="0"/>
              <w:contextualSpacing w:val="0"/>
              <w:textAlignment w:val="baseline"/>
              <w:rPr>
                <w:szCs w:val="28"/>
                <w:lang w:eastAsia="en-US"/>
              </w:rPr>
            </w:pPr>
            <w:r w:rsidRPr="00207345">
              <w:rPr>
                <w:szCs w:val="28"/>
                <w:lang w:eastAsia="en-US"/>
              </w:rPr>
              <w:t>2 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1C44564C" w14:textId="77777777" w:rsidR="00207345" w:rsidRPr="00207345" w:rsidRDefault="00207345" w:rsidP="00207345">
            <w:pPr>
              <w:ind w:firstLine="0"/>
              <w:contextualSpacing w:val="0"/>
              <w:textAlignment w:val="baseline"/>
              <w:rPr>
                <w:szCs w:val="28"/>
                <w:lang w:eastAsia="en-US"/>
              </w:rPr>
            </w:pPr>
            <w:r w:rsidRPr="00207345">
              <w:rPr>
                <w:szCs w:val="28"/>
                <w:lang w:eastAsia="en-US"/>
              </w:rPr>
              <w:t>Завантаження резюме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04AF5A2F" w14:textId="77777777" w:rsidR="00207345" w:rsidRPr="00207345" w:rsidRDefault="00207345" w:rsidP="00207345">
            <w:pPr>
              <w:ind w:firstLine="0"/>
              <w:contextualSpacing w:val="0"/>
              <w:textAlignment w:val="baseline"/>
              <w:rPr>
                <w:szCs w:val="28"/>
                <w:lang w:eastAsia="en-US"/>
              </w:rPr>
            </w:pPr>
            <w:r w:rsidRPr="00207345">
              <w:rPr>
                <w:szCs w:val="28"/>
                <w:lang w:eastAsia="en-US"/>
              </w:rPr>
              <w:t>FR-6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562375DE" w14:textId="77777777" w:rsidR="00207345" w:rsidRPr="00207345" w:rsidRDefault="00207345" w:rsidP="00207345">
            <w:pPr>
              <w:ind w:firstLine="0"/>
              <w:contextualSpacing w:val="0"/>
              <w:textAlignment w:val="baseline"/>
              <w:rPr>
                <w:szCs w:val="28"/>
                <w:lang w:eastAsia="en-US"/>
              </w:rPr>
            </w:pPr>
            <w:r w:rsidRPr="00207345">
              <w:rPr>
                <w:szCs w:val="28"/>
                <w:lang w:eastAsia="en-US"/>
              </w:rPr>
              <w:t>Високий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96DB9B7" w14:textId="77777777" w:rsidR="00207345" w:rsidRPr="00207345" w:rsidRDefault="00207345" w:rsidP="00207345">
            <w:pPr>
              <w:ind w:firstLine="0"/>
              <w:contextualSpacing w:val="0"/>
              <w:textAlignment w:val="baseline"/>
              <w:rPr>
                <w:szCs w:val="28"/>
                <w:lang w:eastAsia="en-US"/>
              </w:rPr>
            </w:pPr>
            <w:r w:rsidRPr="00207345">
              <w:rPr>
                <w:szCs w:val="28"/>
                <w:lang w:eastAsia="en-US"/>
              </w:rPr>
              <w:t>Високий </w:t>
            </w:r>
          </w:p>
        </w:tc>
      </w:tr>
      <w:tr w:rsidR="00207345" w:rsidRPr="00207345" w14:paraId="01016852"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7F2DD4BF" w14:textId="77777777" w:rsidR="00207345" w:rsidRPr="00207345" w:rsidRDefault="00207345" w:rsidP="00207345">
            <w:pPr>
              <w:ind w:firstLine="0"/>
              <w:contextualSpacing w:val="0"/>
              <w:textAlignment w:val="baseline"/>
              <w:rPr>
                <w:szCs w:val="28"/>
                <w:lang w:eastAsia="en-US"/>
              </w:rPr>
            </w:pPr>
            <w:r w:rsidRPr="00207345">
              <w:rPr>
                <w:szCs w:val="28"/>
                <w:lang w:eastAsia="en-US"/>
              </w:rPr>
              <w:t>3 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1C47A816" w14:textId="77777777" w:rsidR="00207345" w:rsidRPr="00207345" w:rsidRDefault="00207345" w:rsidP="00207345">
            <w:pPr>
              <w:ind w:firstLine="0"/>
              <w:contextualSpacing w:val="0"/>
              <w:textAlignment w:val="baseline"/>
              <w:rPr>
                <w:szCs w:val="28"/>
                <w:lang w:eastAsia="en-US"/>
              </w:rPr>
            </w:pPr>
            <w:r w:rsidRPr="00207345">
              <w:rPr>
                <w:szCs w:val="28"/>
                <w:lang w:eastAsia="en-US"/>
              </w:rPr>
              <w:t>Пошук вакансій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040821D9" w14:textId="77777777" w:rsidR="00207345" w:rsidRPr="00207345" w:rsidRDefault="00207345" w:rsidP="00207345">
            <w:pPr>
              <w:ind w:firstLine="0"/>
              <w:contextualSpacing w:val="0"/>
              <w:textAlignment w:val="baseline"/>
              <w:rPr>
                <w:szCs w:val="28"/>
                <w:lang w:eastAsia="en-US"/>
              </w:rPr>
            </w:pPr>
            <w:r w:rsidRPr="00207345">
              <w:rPr>
                <w:szCs w:val="28"/>
                <w:lang w:eastAsia="en-US"/>
              </w:rPr>
              <w:t>FR-7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47072ABE" w14:textId="77777777" w:rsidR="00207345" w:rsidRPr="00207345" w:rsidRDefault="00207345" w:rsidP="00207345">
            <w:pPr>
              <w:ind w:firstLine="0"/>
              <w:contextualSpacing w:val="0"/>
              <w:textAlignment w:val="baseline"/>
              <w:rPr>
                <w:szCs w:val="28"/>
                <w:lang w:eastAsia="en-US"/>
              </w:rPr>
            </w:pPr>
            <w:r w:rsidRPr="00207345">
              <w:rPr>
                <w:szCs w:val="28"/>
                <w:lang w:eastAsia="en-US"/>
              </w:rPr>
              <w:t>Високий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78FF9B9A"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r>
      <w:tr w:rsidR="00207345" w:rsidRPr="00207345" w14:paraId="171B08CE"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2E0BD18E" w14:textId="77777777" w:rsidR="00207345" w:rsidRPr="00207345" w:rsidRDefault="00207345" w:rsidP="00207345">
            <w:pPr>
              <w:ind w:firstLine="0"/>
              <w:contextualSpacing w:val="0"/>
              <w:textAlignment w:val="baseline"/>
              <w:rPr>
                <w:szCs w:val="28"/>
                <w:lang w:eastAsia="en-US"/>
              </w:rPr>
            </w:pPr>
            <w:r w:rsidRPr="00207345">
              <w:rPr>
                <w:szCs w:val="28"/>
                <w:lang w:eastAsia="en-US"/>
              </w:rPr>
              <w:t>3.1 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1672FE2B"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Відображення характеристик вакансій</w:t>
            </w:r>
            <w:r w:rsidRPr="00207345">
              <w:rPr>
                <w:szCs w:val="28"/>
                <w:lang w:val="en-US" w:eastAsia="en-US"/>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548D84D5" w14:textId="77777777" w:rsidR="00207345" w:rsidRPr="00207345" w:rsidRDefault="00207345" w:rsidP="00207345">
            <w:pPr>
              <w:ind w:firstLine="0"/>
              <w:contextualSpacing w:val="0"/>
              <w:textAlignment w:val="baseline"/>
              <w:rPr>
                <w:szCs w:val="28"/>
                <w:lang w:eastAsia="en-US"/>
              </w:rPr>
            </w:pPr>
            <w:r w:rsidRPr="00207345">
              <w:rPr>
                <w:szCs w:val="28"/>
                <w:lang w:eastAsia="en-US"/>
              </w:rPr>
              <w:t>FR-8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542DD354"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7D112DE8" w14:textId="77777777" w:rsidR="00207345" w:rsidRPr="00207345" w:rsidRDefault="00207345" w:rsidP="00207345">
            <w:pPr>
              <w:ind w:firstLine="0"/>
              <w:contextualSpacing w:val="0"/>
              <w:textAlignment w:val="baseline"/>
              <w:rPr>
                <w:szCs w:val="28"/>
                <w:lang w:eastAsia="en-US"/>
              </w:rPr>
            </w:pPr>
            <w:r w:rsidRPr="00207345">
              <w:rPr>
                <w:szCs w:val="28"/>
                <w:lang w:eastAsia="en-US"/>
              </w:rPr>
              <w:t>Низький </w:t>
            </w:r>
          </w:p>
        </w:tc>
      </w:tr>
      <w:tr w:rsidR="00207345" w:rsidRPr="00207345" w14:paraId="5D8ABCBF"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032D937E" w14:textId="77777777" w:rsidR="00207345" w:rsidRPr="00207345" w:rsidRDefault="00207345" w:rsidP="00207345">
            <w:pPr>
              <w:ind w:firstLine="0"/>
              <w:contextualSpacing w:val="0"/>
              <w:textAlignment w:val="baseline"/>
              <w:rPr>
                <w:szCs w:val="28"/>
                <w:lang w:eastAsia="en-US"/>
              </w:rPr>
            </w:pPr>
            <w:r w:rsidRPr="00207345">
              <w:rPr>
                <w:szCs w:val="28"/>
                <w:lang w:eastAsia="en-US"/>
              </w:rPr>
              <w:t>3.2 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067FF549" w14:textId="77777777" w:rsidR="00207345" w:rsidRPr="00207345" w:rsidRDefault="00207345" w:rsidP="00207345">
            <w:pPr>
              <w:ind w:firstLine="0"/>
              <w:contextualSpacing w:val="0"/>
              <w:textAlignment w:val="baseline"/>
              <w:rPr>
                <w:szCs w:val="28"/>
                <w:lang w:eastAsia="en-US"/>
              </w:rPr>
            </w:pPr>
            <w:r w:rsidRPr="00207345">
              <w:rPr>
                <w:szCs w:val="28"/>
                <w:lang w:eastAsia="en-US"/>
              </w:rPr>
              <w:t>Фільтрація вакансій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75F1A0F3" w14:textId="77777777" w:rsidR="00207345" w:rsidRPr="00207345" w:rsidRDefault="00207345" w:rsidP="00207345">
            <w:pPr>
              <w:ind w:firstLine="0"/>
              <w:contextualSpacing w:val="0"/>
              <w:textAlignment w:val="baseline"/>
              <w:rPr>
                <w:szCs w:val="28"/>
                <w:lang w:eastAsia="en-US"/>
              </w:rPr>
            </w:pPr>
            <w:r w:rsidRPr="00207345">
              <w:rPr>
                <w:szCs w:val="28"/>
                <w:lang w:eastAsia="en-US"/>
              </w:rPr>
              <w:t>FR-9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51B87A49" w14:textId="77777777" w:rsidR="00207345" w:rsidRPr="00207345" w:rsidRDefault="00207345" w:rsidP="00207345">
            <w:pPr>
              <w:ind w:firstLine="0"/>
              <w:contextualSpacing w:val="0"/>
              <w:textAlignment w:val="baseline"/>
              <w:rPr>
                <w:szCs w:val="28"/>
                <w:lang w:eastAsia="en-US"/>
              </w:rPr>
            </w:pPr>
            <w:r w:rsidRPr="00207345">
              <w:rPr>
                <w:szCs w:val="28"/>
                <w:lang w:eastAsia="en-US"/>
              </w:rPr>
              <w:t>Низький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D38225B" w14:textId="77777777" w:rsidR="00207345" w:rsidRPr="00207345" w:rsidRDefault="00207345" w:rsidP="00207345">
            <w:pPr>
              <w:ind w:firstLine="0"/>
              <w:contextualSpacing w:val="0"/>
              <w:textAlignment w:val="baseline"/>
              <w:rPr>
                <w:szCs w:val="28"/>
                <w:lang w:eastAsia="en-US"/>
              </w:rPr>
            </w:pPr>
            <w:r w:rsidRPr="00207345">
              <w:rPr>
                <w:szCs w:val="28"/>
                <w:lang w:eastAsia="en-US"/>
              </w:rPr>
              <w:t>Низький </w:t>
            </w:r>
          </w:p>
        </w:tc>
      </w:tr>
      <w:tr w:rsidR="00207345" w:rsidRPr="00207345" w14:paraId="3F30EECD"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2E77D45D" w14:textId="77777777" w:rsidR="00207345" w:rsidRPr="00207345" w:rsidRDefault="00207345" w:rsidP="00207345">
            <w:pPr>
              <w:ind w:firstLine="0"/>
              <w:contextualSpacing w:val="0"/>
              <w:textAlignment w:val="baseline"/>
              <w:rPr>
                <w:szCs w:val="28"/>
                <w:lang w:eastAsia="en-US"/>
              </w:rPr>
            </w:pPr>
            <w:r w:rsidRPr="00207345">
              <w:rPr>
                <w:szCs w:val="28"/>
                <w:lang w:eastAsia="en-US"/>
              </w:rPr>
              <w:t>4 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461AB99E" w14:textId="77777777" w:rsidR="00207345" w:rsidRPr="00207345" w:rsidRDefault="00207345" w:rsidP="00207345">
            <w:pPr>
              <w:ind w:firstLine="0"/>
              <w:contextualSpacing w:val="0"/>
              <w:textAlignment w:val="baseline"/>
              <w:rPr>
                <w:szCs w:val="28"/>
                <w:lang w:eastAsia="en-US"/>
              </w:rPr>
            </w:pPr>
            <w:r w:rsidRPr="00207345">
              <w:rPr>
                <w:szCs w:val="28"/>
                <w:lang w:eastAsia="en-US"/>
              </w:rPr>
              <w:t>Адаптація резюме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0A4FC755" w14:textId="77777777" w:rsidR="00207345" w:rsidRPr="00207345" w:rsidRDefault="00207345" w:rsidP="00207345">
            <w:pPr>
              <w:ind w:firstLine="0"/>
              <w:contextualSpacing w:val="0"/>
              <w:textAlignment w:val="baseline"/>
              <w:rPr>
                <w:szCs w:val="28"/>
                <w:lang w:eastAsia="en-US"/>
              </w:rPr>
            </w:pPr>
            <w:r w:rsidRPr="00207345">
              <w:rPr>
                <w:szCs w:val="28"/>
                <w:lang w:eastAsia="en-US"/>
              </w:rPr>
              <w:t>FR-10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319EAEB1" w14:textId="77777777" w:rsidR="00207345" w:rsidRPr="00207345" w:rsidRDefault="00207345" w:rsidP="00207345">
            <w:pPr>
              <w:ind w:firstLine="0"/>
              <w:contextualSpacing w:val="0"/>
              <w:textAlignment w:val="baseline"/>
              <w:rPr>
                <w:szCs w:val="28"/>
                <w:lang w:eastAsia="en-US"/>
              </w:rPr>
            </w:pPr>
            <w:r w:rsidRPr="00207345">
              <w:rPr>
                <w:szCs w:val="28"/>
                <w:lang w:eastAsia="en-US"/>
              </w:rPr>
              <w:t>Високий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FA09996"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r>
      <w:tr w:rsidR="00207345" w:rsidRPr="00207345" w14:paraId="2342ACD3"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53460A1C" w14:textId="77777777" w:rsidR="00207345" w:rsidRPr="00207345" w:rsidRDefault="00207345" w:rsidP="00207345">
            <w:pPr>
              <w:ind w:firstLine="0"/>
              <w:contextualSpacing w:val="0"/>
              <w:textAlignment w:val="baseline"/>
              <w:rPr>
                <w:szCs w:val="28"/>
                <w:lang w:eastAsia="en-US"/>
              </w:rPr>
            </w:pPr>
            <w:r w:rsidRPr="00207345">
              <w:rPr>
                <w:szCs w:val="28"/>
                <w:lang w:eastAsia="en-US"/>
              </w:rPr>
              <w:t>4.1 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40FEB3A1" w14:textId="77777777" w:rsidR="00207345" w:rsidRPr="00207345" w:rsidRDefault="00207345" w:rsidP="00207345">
            <w:pPr>
              <w:ind w:firstLine="0"/>
              <w:contextualSpacing w:val="0"/>
              <w:textAlignment w:val="baseline"/>
              <w:rPr>
                <w:szCs w:val="28"/>
                <w:lang w:eastAsia="en-US"/>
              </w:rPr>
            </w:pPr>
            <w:r w:rsidRPr="00207345">
              <w:rPr>
                <w:szCs w:val="28"/>
                <w:lang w:eastAsia="en-US"/>
              </w:rPr>
              <w:t>Зчитування тексту вакансії за посиланням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063E1111" w14:textId="77777777" w:rsidR="00207345" w:rsidRPr="00207345" w:rsidRDefault="00207345" w:rsidP="00207345">
            <w:pPr>
              <w:ind w:firstLine="0"/>
              <w:contextualSpacing w:val="0"/>
              <w:textAlignment w:val="baseline"/>
              <w:rPr>
                <w:szCs w:val="28"/>
                <w:lang w:eastAsia="en-US"/>
              </w:rPr>
            </w:pPr>
            <w:r w:rsidRPr="00207345">
              <w:rPr>
                <w:szCs w:val="28"/>
                <w:lang w:eastAsia="en-US"/>
              </w:rPr>
              <w:t>FR-11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16216A08"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1AED78DE" w14:textId="77777777" w:rsidR="00207345" w:rsidRPr="00207345" w:rsidRDefault="00207345" w:rsidP="00207345">
            <w:pPr>
              <w:ind w:firstLine="0"/>
              <w:contextualSpacing w:val="0"/>
              <w:textAlignment w:val="baseline"/>
              <w:rPr>
                <w:szCs w:val="28"/>
                <w:lang w:eastAsia="en-US"/>
              </w:rPr>
            </w:pPr>
            <w:r w:rsidRPr="00207345">
              <w:rPr>
                <w:szCs w:val="28"/>
                <w:lang w:eastAsia="en-US"/>
              </w:rPr>
              <w:t>Низький </w:t>
            </w:r>
          </w:p>
        </w:tc>
      </w:tr>
      <w:tr w:rsidR="00207345" w:rsidRPr="00207345" w14:paraId="37189687"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4FECDBC4" w14:textId="77777777" w:rsidR="00207345" w:rsidRPr="00207345" w:rsidRDefault="00207345" w:rsidP="00207345">
            <w:pPr>
              <w:ind w:firstLine="0"/>
              <w:contextualSpacing w:val="0"/>
              <w:textAlignment w:val="baseline"/>
              <w:rPr>
                <w:szCs w:val="28"/>
                <w:lang w:eastAsia="en-US"/>
              </w:rPr>
            </w:pPr>
            <w:r w:rsidRPr="00207345">
              <w:rPr>
                <w:szCs w:val="28"/>
                <w:lang w:eastAsia="en-US"/>
              </w:rPr>
              <w:t>4.2 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4CB7C21F" w14:textId="77777777" w:rsidR="00207345" w:rsidRPr="00207345" w:rsidRDefault="00207345" w:rsidP="00207345">
            <w:pPr>
              <w:ind w:firstLine="0"/>
              <w:contextualSpacing w:val="0"/>
              <w:textAlignment w:val="baseline"/>
              <w:rPr>
                <w:szCs w:val="28"/>
                <w:lang w:eastAsia="en-US"/>
              </w:rPr>
            </w:pPr>
            <w:r w:rsidRPr="00207345">
              <w:rPr>
                <w:szCs w:val="28"/>
                <w:lang w:eastAsia="en-US"/>
              </w:rPr>
              <w:t xml:space="preserve">Відображення оцінки </w:t>
            </w:r>
            <w:proofErr w:type="spellStart"/>
            <w:r w:rsidRPr="00207345">
              <w:rPr>
                <w:szCs w:val="28"/>
                <w:lang w:eastAsia="en-US"/>
              </w:rPr>
              <w:t>релевантності</w:t>
            </w:r>
            <w:proofErr w:type="spellEnd"/>
            <w:r w:rsidRPr="00207345">
              <w:rPr>
                <w:szCs w:val="28"/>
                <w:lang w:eastAsia="en-US"/>
              </w:rPr>
              <w:t xml:space="preserve"> та рекомендацій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409F09E3" w14:textId="77777777" w:rsidR="00207345" w:rsidRPr="00207345" w:rsidRDefault="00207345" w:rsidP="00207345">
            <w:pPr>
              <w:ind w:firstLine="0"/>
              <w:contextualSpacing w:val="0"/>
              <w:textAlignment w:val="baseline"/>
              <w:rPr>
                <w:szCs w:val="28"/>
                <w:lang w:eastAsia="en-US"/>
              </w:rPr>
            </w:pPr>
            <w:r w:rsidRPr="00207345">
              <w:rPr>
                <w:szCs w:val="28"/>
                <w:lang w:eastAsia="en-US"/>
              </w:rPr>
              <w:t>FR-12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304B0F26" w14:textId="77777777" w:rsidR="00207345" w:rsidRPr="00207345" w:rsidRDefault="00207345" w:rsidP="00207345">
            <w:pPr>
              <w:ind w:firstLine="0"/>
              <w:contextualSpacing w:val="0"/>
              <w:textAlignment w:val="baseline"/>
              <w:rPr>
                <w:szCs w:val="28"/>
                <w:lang w:eastAsia="en-US"/>
              </w:rPr>
            </w:pPr>
            <w:r w:rsidRPr="00207345">
              <w:rPr>
                <w:szCs w:val="28"/>
                <w:lang w:eastAsia="en-US"/>
              </w:rPr>
              <w:t>Високий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4A90FBCC"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r>
      <w:tr w:rsidR="00207345" w:rsidRPr="00207345" w14:paraId="519650DD"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45539594" w14:textId="77777777" w:rsidR="00207345" w:rsidRPr="00207345" w:rsidRDefault="00207345" w:rsidP="00207345">
            <w:pPr>
              <w:ind w:firstLine="0"/>
              <w:contextualSpacing w:val="0"/>
              <w:textAlignment w:val="baseline"/>
              <w:rPr>
                <w:szCs w:val="28"/>
                <w:lang w:eastAsia="en-US"/>
              </w:rPr>
            </w:pPr>
            <w:r w:rsidRPr="00207345">
              <w:rPr>
                <w:szCs w:val="28"/>
                <w:lang w:eastAsia="en-US"/>
              </w:rPr>
              <w:t>5 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329E351E" w14:textId="77777777" w:rsidR="00207345" w:rsidRPr="00207345" w:rsidRDefault="00207345" w:rsidP="00207345">
            <w:pPr>
              <w:ind w:firstLine="0"/>
              <w:contextualSpacing w:val="0"/>
              <w:textAlignment w:val="baseline"/>
              <w:rPr>
                <w:szCs w:val="28"/>
                <w:lang w:eastAsia="en-US"/>
              </w:rPr>
            </w:pPr>
            <w:r w:rsidRPr="00207345">
              <w:rPr>
                <w:szCs w:val="28"/>
                <w:lang w:eastAsia="en-US"/>
              </w:rPr>
              <w:t>Надсилання нотифікацій про нові вакансії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7A689E61" w14:textId="77777777" w:rsidR="00207345" w:rsidRPr="00207345" w:rsidRDefault="00207345" w:rsidP="00207345">
            <w:pPr>
              <w:ind w:firstLine="0"/>
              <w:contextualSpacing w:val="0"/>
              <w:textAlignment w:val="baseline"/>
              <w:rPr>
                <w:szCs w:val="28"/>
                <w:lang w:eastAsia="en-US"/>
              </w:rPr>
            </w:pPr>
            <w:r w:rsidRPr="00207345">
              <w:rPr>
                <w:szCs w:val="28"/>
                <w:lang w:eastAsia="en-US"/>
              </w:rPr>
              <w:t>FR-13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1A90F151"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4586707D"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r>
    </w:tbl>
    <w:p w14:paraId="0EA905E1" w14:textId="77777777" w:rsidR="00207345" w:rsidRPr="00207345" w:rsidRDefault="00207345" w:rsidP="00207345">
      <w:pPr>
        <w:ind w:firstLine="0"/>
        <w:contextualSpacing w:val="0"/>
        <w:jc w:val="center"/>
        <w:textAlignment w:val="baseline"/>
        <w:rPr>
          <w:b/>
          <w:bCs/>
          <w:szCs w:val="28"/>
          <w:lang w:val="en-US" w:eastAsia="en-US"/>
        </w:rPr>
      </w:pPr>
      <w:r w:rsidRPr="00207345">
        <w:rPr>
          <w:b/>
          <w:bCs/>
          <w:szCs w:val="28"/>
          <w:lang w:val="en-US" w:eastAsia="en-US"/>
        </w:rPr>
        <w:t> </w:t>
      </w:r>
    </w:p>
    <w:p w14:paraId="736BC126" w14:textId="77777777" w:rsidR="00207345" w:rsidRDefault="00207345" w:rsidP="00207345">
      <w:pPr>
        <w:ind w:firstLine="705"/>
        <w:contextualSpacing w:val="0"/>
        <w:textAlignment w:val="baseline"/>
        <w:rPr>
          <w:szCs w:val="28"/>
          <w:lang w:eastAsia="en-US"/>
        </w:rPr>
      </w:pPr>
    </w:p>
    <w:p w14:paraId="61F401B6" w14:textId="77777777" w:rsidR="00207345" w:rsidRDefault="00207345" w:rsidP="00207345">
      <w:pPr>
        <w:ind w:firstLine="705"/>
        <w:contextualSpacing w:val="0"/>
        <w:textAlignment w:val="baseline"/>
        <w:rPr>
          <w:szCs w:val="28"/>
          <w:lang w:eastAsia="en-US"/>
        </w:rPr>
      </w:pPr>
    </w:p>
    <w:p w14:paraId="0553492E" w14:textId="581A1E47" w:rsidR="00207345" w:rsidRPr="00207345" w:rsidRDefault="00207345" w:rsidP="00207345">
      <w:pPr>
        <w:ind w:firstLine="705"/>
        <w:contextualSpacing w:val="0"/>
        <w:textAlignment w:val="baseline"/>
        <w:rPr>
          <w:szCs w:val="28"/>
          <w:lang w:val="en-US" w:eastAsia="en-US"/>
        </w:rPr>
      </w:pPr>
      <w:r w:rsidRPr="00207345">
        <w:rPr>
          <w:szCs w:val="28"/>
          <w:lang w:eastAsia="en-US"/>
        </w:rPr>
        <w:lastRenderedPageBreak/>
        <w:t xml:space="preserve">Таблиця </w:t>
      </w:r>
      <w:r w:rsidR="002F7C4C">
        <w:rPr>
          <w:szCs w:val="28"/>
          <w:lang w:eastAsia="en-US"/>
        </w:rPr>
        <w:t>1</w:t>
      </w:r>
      <w:r w:rsidRPr="00207345">
        <w:rPr>
          <w:szCs w:val="28"/>
          <w:lang w:eastAsia="en-US"/>
        </w:rPr>
        <w:t>.</w:t>
      </w:r>
      <w:r>
        <w:rPr>
          <w:szCs w:val="28"/>
          <w:lang w:val="en-US" w:eastAsia="en-US"/>
        </w:rPr>
        <w:t>2</w:t>
      </w:r>
      <w:r w:rsidRPr="00207345">
        <w:rPr>
          <w:szCs w:val="28"/>
          <w:lang w:eastAsia="en-US"/>
        </w:rPr>
        <w:t xml:space="preserve"> – Перелік функціональних вимог</w:t>
      </w:r>
      <w:r w:rsidRPr="00207345">
        <w:rPr>
          <w:szCs w:val="28"/>
          <w:lang w:val="en-US" w:eastAsia="en-US"/>
        </w:rPr>
        <w:t> </w:t>
      </w: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
        <w:gridCol w:w="8205"/>
      </w:tblGrid>
      <w:tr w:rsidR="00207345" w:rsidRPr="00207345" w14:paraId="67BF93C0"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672B2547" w14:textId="77777777" w:rsidR="00207345" w:rsidRPr="00207345" w:rsidRDefault="00207345" w:rsidP="00207345">
            <w:pPr>
              <w:shd w:val="clear" w:color="auto" w:fill="FFFFFF"/>
              <w:spacing w:beforeAutospacing="1" w:afterAutospacing="1"/>
              <w:ind w:firstLine="0"/>
              <w:contextualSpacing w:val="0"/>
              <w:jc w:val="left"/>
              <w:textAlignment w:val="baseline"/>
              <w:rPr>
                <w:szCs w:val="28"/>
                <w:lang w:val="en-US" w:eastAsia="en-US"/>
              </w:rPr>
            </w:pPr>
            <w:proofErr w:type="spellStart"/>
            <w:r w:rsidRPr="00207345">
              <w:rPr>
                <w:szCs w:val="28"/>
                <w:lang w:val="ru-RU" w:eastAsia="en-US"/>
              </w:rPr>
              <w:t>Назва</w:t>
            </w:r>
            <w:proofErr w:type="spellEnd"/>
            <w:r w:rsidRPr="00207345">
              <w:rPr>
                <w:szCs w:val="28"/>
                <w:lang w:val="ru-RU" w:eastAsia="en-US"/>
              </w:rPr>
              <w:t> </w:t>
            </w:r>
            <w:r w:rsidRPr="00207345">
              <w:rPr>
                <w:szCs w:val="28"/>
                <w:lang w:val="en-US" w:eastAsia="en-US"/>
              </w:rPr>
              <w:t>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7D41FE24"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Опис</w:t>
            </w:r>
            <w:r w:rsidRPr="00207345">
              <w:rPr>
                <w:szCs w:val="28"/>
                <w:lang w:val="en-US" w:eastAsia="en-US"/>
              </w:rPr>
              <w:t> </w:t>
            </w:r>
          </w:p>
        </w:tc>
      </w:tr>
      <w:tr w:rsidR="00207345" w:rsidRPr="00207345" w14:paraId="20BD42D2"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3B942383"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FR-1</w:t>
            </w:r>
            <w:r w:rsidRPr="00207345">
              <w:rPr>
                <w:szCs w:val="28"/>
                <w:lang w:val="en-US" w:eastAsia="en-US"/>
              </w:rPr>
              <w:t>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3D232E9C"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Система авторизації користувача.</w:t>
            </w:r>
            <w:r w:rsidRPr="00207345">
              <w:rPr>
                <w:szCs w:val="28"/>
                <w:lang w:val="en-US" w:eastAsia="en-US"/>
              </w:rPr>
              <w:t> </w:t>
            </w:r>
          </w:p>
          <w:p w14:paraId="09BFDE3B"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 xml:space="preserve">При переході неавторизованим користувачем на </w:t>
            </w:r>
            <w:proofErr w:type="spellStart"/>
            <w:r w:rsidRPr="00207345">
              <w:rPr>
                <w:szCs w:val="28"/>
                <w:lang w:eastAsia="en-US"/>
              </w:rPr>
              <w:t>вебсайт</w:t>
            </w:r>
            <w:proofErr w:type="spellEnd"/>
            <w:r w:rsidRPr="00207345">
              <w:rPr>
                <w:szCs w:val="28"/>
                <w:lang w:eastAsia="en-US"/>
              </w:rPr>
              <w:t xml:space="preserve"> він переадресовується на сторінку входу в профіль. З неї він може перейти на сторінку реєстрації або відновлення паролю, а після входу користувач може вийти з профілю.</w:t>
            </w:r>
            <w:r w:rsidRPr="00207345">
              <w:rPr>
                <w:szCs w:val="28"/>
                <w:lang w:val="en-US" w:eastAsia="en-US"/>
              </w:rPr>
              <w:t> </w:t>
            </w:r>
          </w:p>
        </w:tc>
      </w:tr>
      <w:tr w:rsidR="00207345" w:rsidRPr="00207345" w14:paraId="13400D1D"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7B92D69"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FR-2</w:t>
            </w:r>
            <w:r w:rsidRPr="00207345">
              <w:rPr>
                <w:szCs w:val="28"/>
                <w:lang w:val="en-US" w:eastAsia="en-US"/>
              </w:rPr>
              <w:t>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360FD4AF"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Реєстрація користувача.</w:t>
            </w:r>
            <w:r w:rsidRPr="00207345">
              <w:rPr>
                <w:szCs w:val="28"/>
                <w:lang w:val="en-US" w:eastAsia="en-US"/>
              </w:rPr>
              <w:t> </w:t>
            </w:r>
          </w:p>
          <w:p w14:paraId="185F189D"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 xml:space="preserve">Для реєстрації користувач має ввести імейл, ім’я та пароль та натиснути кнопку реєстрації. Якщо імейл не є </w:t>
            </w:r>
            <w:proofErr w:type="spellStart"/>
            <w:r w:rsidRPr="00207345">
              <w:rPr>
                <w:szCs w:val="28"/>
                <w:lang w:eastAsia="en-US"/>
              </w:rPr>
              <w:t>валідним</w:t>
            </w:r>
            <w:proofErr w:type="spellEnd"/>
            <w:r w:rsidRPr="00207345">
              <w:rPr>
                <w:szCs w:val="28"/>
                <w:lang w:eastAsia="en-US"/>
              </w:rPr>
              <w:t xml:space="preserve"> чи вже наявний в системі або одне з полів є порожнім, відображається відповідне повідомлення і кнопка не є активною. Після натиснення кнопки користувачу надсилається імейл про підтвердження імейл адреси, та на екрані відображається відповідне повідомлення. Після підтвердження імейлу користувач може увійти в профіль.</w:t>
            </w:r>
            <w:r w:rsidRPr="00207345">
              <w:rPr>
                <w:szCs w:val="28"/>
                <w:lang w:val="en-US" w:eastAsia="en-US"/>
              </w:rPr>
              <w:t> </w:t>
            </w:r>
          </w:p>
        </w:tc>
      </w:tr>
      <w:tr w:rsidR="00207345" w:rsidRPr="00207345" w14:paraId="1D06A8A5"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B43CF5B" w14:textId="77777777" w:rsidR="00207345" w:rsidRPr="00207345" w:rsidRDefault="00207345" w:rsidP="00207345">
            <w:pPr>
              <w:ind w:firstLine="0"/>
              <w:contextualSpacing w:val="0"/>
              <w:textAlignment w:val="baseline"/>
              <w:rPr>
                <w:szCs w:val="28"/>
                <w:lang w:eastAsia="en-US"/>
              </w:rPr>
            </w:pPr>
            <w:r w:rsidRPr="00207345">
              <w:rPr>
                <w:szCs w:val="28"/>
                <w:lang w:eastAsia="en-US"/>
              </w:rPr>
              <w:t>FR-3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137683EB" w14:textId="77777777" w:rsidR="00207345" w:rsidRPr="00207345" w:rsidRDefault="00207345" w:rsidP="00207345">
            <w:pPr>
              <w:ind w:firstLine="0"/>
              <w:contextualSpacing w:val="0"/>
              <w:textAlignment w:val="baseline"/>
              <w:rPr>
                <w:szCs w:val="28"/>
                <w:lang w:eastAsia="en-US"/>
              </w:rPr>
            </w:pPr>
            <w:r w:rsidRPr="00207345">
              <w:rPr>
                <w:szCs w:val="28"/>
                <w:lang w:eastAsia="en-US"/>
              </w:rPr>
              <w:t>Авторизація користувача. </w:t>
            </w:r>
          </w:p>
          <w:p w14:paraId="44AF8824" w14:textId="77777777" w:rsidR="00207345" w:rsidRPr="00207345" w:rsidRDefault="00207345" w:rsidP="00207345">
            <w:pPr>
              <w:ind w:firstLine="0"/>
              <w:contextualSpacing w:val="0"/>
              <w:textAlignment w:val="baseline"/>
              <w:rPr>
                <w:szCs w:val="28"/>
                <w:lang w:eastAsia="en-US"/>
              </w:rPr>
            </w:pPr>
            <w:r w:rsidRPr="00207345">
              <w:rPr>
                <w:szCs w:val="28"/>
                <w:lang w:eastAsia="en-US"/>
              </w:rPr>
              <w:t xml:space="preserve">Після реєстрації і підтвердження імейлу користувач може увійти в профіль. Для цього він має ввести імейл та пароль та натиснути кнопку входу. Якщо імейл не є </w:t>
            </w:r>
            <w:proofErr w:type="spellStart"/>
            <w:r w:rsidRPr="00207345">
              <w:rPr>
                <w:szCs w:val="28"/>
                <w:lang w:eastAsia="en-US"/>
              </w:rPr>
              <w:t>валідним</w:t>
            </w:r>
            <w:proofErr w:type="spellEnd"/>
            <w:r w:rsidRPr="00207345">
              <w:rPr>
                <w:szCs w:val="28"/>
                <w:lang w:eastAsia="en-US"/>
              </w:rPr>
              <w:t xml:space="preserve"> або пароль є порожнім чи введено неправильно користувач отримує відповідне повідомлення і кнопка входу стає неактивною. Після успішного входу користувач </w:t>
            </w:r>
            <w:proofErr w:type="spellStart"/>
            <w:r w:rsidRPr="00207345">
              <w:rPr>
                <w:szCs w:val="28"/>
                <w:lang w:eastAsia="en-US"/>
              </w:rPr>
              <w:t>переадресується</w:t>
            </w:r>
            <w:proofErr w:type="spellEnd"/>
            <w:r w:rsidRPr="00207345">
              <w:rPr>
                <w:szCs w:val="28"/>
                <w:lang w:eastAsia="en-US"/>
              </w:rPr>
              <w:t xml:space="preserve"> на головну сторінку. </w:t>
            </w:r>
          </w:p>
        </w:tc>
      </w:tr>
      <w:tr w:rsidR="00207345" w:rsidRPr="00207345" w14:paraId="733E7B0A"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23807412" w14:textId="77777777" w:rsidR="00207345" w:rsidRPr="00207345" w:rsidRDefault="00207345" w:rsidP="00207345">
            <w:pPr>
              <w:ind w:firstLine="0"/>
              <w:contextualSpacing w:val="0"/>
              <w:textAlignment w:val="baseline"/>
              <w:rPr>
                <w:szCs w:val="28"/>
                <w:lang w:eastAsia="en-US"/>
              </w:rPr>
            </w:pPr>
            <w:r w:rsidRPr="00207345">
              <w:rPr>
                <w:szCs w:val="28"/>
                <w:lang w:eastAsia="en-US"/>
              </w:rPr>
              <w:t>FR-4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11F19DE0" w14:textId="77777777" w:rsidR="00207345" w:rsidRPr="00207345" w:rsidRDefault="00207345" w:rsidP="00207345">
            <w:pPr>
              <w:ind w:firstLine="0"/>
              <w:contextualSpacing w:val="0"/>
              <w:textAlignment w:val="baseline"/>
              <w:rPr>
                <w:szCs w:val="28"/>
                <w:lang w:eastAsia="en-US"/>
              </w:rPr>
            </w:pPr>
            <w:r w:rsidRPr="00207345">
              <w:rPr>
                <w:szCs w:val="28"/>
                <w:lang w:eastAsia="en-US"/>
              </w:rPr>
              <w:t>Відновлення паролю. </w:t>
            </w:r>
          </w:p>
          <w:p w14:paraId="7D424ADA" w14:textId="7D085C6F" w:rsidR="00207345" w:rsidRPr="00207345" w:rsidRDefault="00207345" w:rsidP="00207345">
            <w:pPr>
              <w:ind w:firstLine="0"/>
              <w:contextualSpacing w:val="0"/>
              <w:textAlignment w:val="baseline"/>
              <w:rPr>
                <w:szCs w:val="28"/>
                <w:lang w:eastAsia="en-US"/>
              </w:rPr>
            </w:pPr>
            <w:r w:rsidRPr="00207345">
              <w:rPr>
                <w:szCs w:val="28"/>
                <w:lang w:eastAsia="en-US"/>
              </w:rPr>
              <w:t xml:space="preserve">З сторінки входу в профіль </w:t>
            </w:r>
            <w:r w:rsidR="002F7C4C" w:rsidRPr="00207345">
              <w:rPr>
                <w:szCs w:val="28"/>
                <w:lang w:eastAsia="en-US"/>
              </w:rPr>
              <w:t>можна</w:t>
            </w:r>
            <w:r w:rsidRPr="00207345">
              <w:rPr>
                <w:szCs w:val="28"/>
                <w:lang w:eastAsia="en-US"/>
              </w:rPr>
              <w:t xml:space="preserve"> перемкнутись на форму відновлення паролю. Там користувач має ввести свою імейл адресу, і якщо вона наявна в системі кнопка відновлення стає активною, інакше користувач отримує відповідне повідомлення про помилку. Після натискання кнопки користувачу надсилається імейл з посиланням, перейшовши по якому він може встановити новий пароль. </w:t>
            </w:r>
          </w:p>
        </w:tc>
      </w:tr>
    </w:tbl>
    <w:p w14:paraId="67C093A9" w14:textId="44CF1BF0" w:rsidR="00207345" w:rsidRPr="00207345" w:rsidRDefault="00207345">
      <w:r>
        <w:lastRenderedPageBreak/>
        <w:t xml:space="preserve">Продовження таблиці </w:t>
      </w:r>
      <w:r w:rsidR="002F7C4C">
        <w:t>1</w:t>
      </w:r>
      <w:r>
        <w:t>.2</w:t>
      </w: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
        <w:gridCol w:w="8205"/>
      </w:tblGrid>
      <w:tr w:rsidR="00207345" w:rsidRPr="00207345" w14:paraId="6DFAB603"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3F031390" w14:textId="77777777" w:rsidR="00207345" w:rsidRPr="00207345" w:rsidRDefault="00207345" w:rsidP="00207345">
            <w:pPr>
              <w:ind w:firstLine="0"/>
              <w:contextualSpacing w:val="0"/>
              <w:textAlignment w:val="baseline"/>
              <w:rPr>
                <w:szCs w:val="28"/>
                <w:lang w:eastAsia="en-US"/>
              </w:rPr>
            </w:pPr>
            <w:r w:rsidRPr="00207345">
              <w:rPr>
                <w:szCs w:val="28"/>
                <w:lang w:eastAsia="en-US"/>
              </w:rPr>
              <w:t>FR-5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74124890" w14:textId="77777777" w:rsidR="00207345" w:rsidRPr="00207345" w:rsidRDefault="00207345" w:rsidP="00207345">
            <w:pPr>
              <w:ind w:firstLine="0"/>
              <w:contextualSpacing w:val="0"/>
              <w:textAlignment w:val="baseline"/>
              <w:rPr>
                <w:szCs w:val="28"/>
                <w:lang w:eastAsia="en-US"/>
              </w:rPr>
            </w:pPr>
            <w:r w:rsidRPr="00207345">
              <w:rPr>
                <w:szCs w:val="28"/>
                <w:lang w:eastAsia="en-US"/>
              </w:rPr>
              <w:t>Вихід з акаунту. </w:t>
            </w:r>
          </w:p>
          <w:p w14:paraId="7C76A090" w14:textId="77777777" w:rsidR="00207345" w:rsidRPr="00207345" w:rsidRDefault="00207345" w:rsidP="00207345">
            <w:pPr>
              <w:ind w:firstLine="0"/>
              <w:contextualSpacing w:val="0"/>
              <w:textAlignment w:val="baseline"/>
              <w:rPr>
                <w:szCs w:val="28"/>
                <w:lang w:eastAsia="en-US"/>
              </w:rPr>
            </w:pPr>
            <w:r w:rsidRPr="00207345">
              <w:rPr>
                <w:szCs w:val="28"/>
                <w:lang w:eastAsia="en-US"/>
              </w:rPr>
              <w:t xml:space="preserve">На усіх сторінках крім сторінки авторизації присутня кнопка виходу з профілю, після натиснення якої юзер виходить з акаунту та </w:t>
            </w:r>
            <w:proofErr w:type="spellStart"/>
            <w:r w:rsidRPr="00207345">
              <w:rPr>
                <w:szCs w:val="28"/>
                <w:lang w:eastAsia="en-US"/>
              </w:rPr>
              <w:t>переадресується</w:t>
            </w:r>
            <w:proofErr w:type="spellEnd"/>
            <w:r w:rsidRPr="00207345">
              <w:rPr>
                <w:szCs w:val="28"/>
                <w:lang w:eastAsia="en-US"/>
              </w:rPr>
              <w:t xml:space="preserve"> на сторінку авторизації. </w:t>
            </w:r>
          </w:p>
        </w:tc>
      </w:tr>
      <w:tr w:rsidR="00207345" w:rsidRPr="00207345" w14:paraId="714657EF"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46257B1D" w14:textId="77777777" w:rsidR="00207345" w:rsidRPr="00207345" w:rsidRDefault="00207345" w:rsidP="00207345">
            <w:pPr>
              <w:ind w:firstLine="0"/>
              <w:contextualSpacing w:val="0"/>
              <w:textAlignment w:val="baseline"/>
              <w:rPr>
                <w:szCs w:val="28"/>
                <w:lang w:eastAsia="en-US"/>
              </w:rPr>
            </w:pPr>
            <w:r w:rsidRPr="00207345">
              <w:rPr>
                <w:szCs w:val="28"/>
                <w:lang w:eastAsia="en-US"/>
              </w:rPr>
              <w:t>FR-6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26F0E246" w14:textId="77777777" w:rsidR="00207345" w:rsidRPr="00207345" w:rsidRDefault="00207345" w:rsidP="00207345">
            <w:pPr>
              <w:ind w:firstLine="0"/>
              <w:contextualSpacing w:val="0"/>
              <w:textAlignment w:val="baseline"/>
              <w:rPr>
                <w:szCs w:val="28"/>
                <w:lang w:eastAsia="en-US"/>
              </w:rPr>
            </w:pPr>
            <w:r w:rsidRPr="00207345">
              <w:rPr>
                <w:szCs w:val="28"/>
                <w:lang w:eastAsia="en-US"/>
              </w:rPr>
              <w:t>Завантаження резюме. </w:t>
            </w:r>
          </w:p>
          <w:p w14:paraId="02257000" w14:textId="4F1B6A0A" w:rsidR="00207345" w:rsidRPr="00207345" w:rsidRDefault="00207345" w:rsidP="00207345">
            <w:pPr>
              <w:ind w:firstLine="0"/>
              <w:contextualSpacing w:val="0"/>
              <w:textAlignment w:val="baseline"/>
              <w:rPr>
                <w:szCs w:val="28"/>
                <w:lang w:eastAsia="en-US"/>
              </w:rPr>
            </w:pPr>
            <w:r w:rsidRPr="00207345">
              <w:rPr>
                <w:szCs w:val="28"/>
                <w:lang w:eastAsia="en-US"/>
              </w:rPr>
              <w:t xml:space="preserve">На головній сторінці застосунку присутня </w:t>
            </w:r>
            <w:r w:rsidR="002F7C4C" w:rsidRPr="00207345">
              <w:rPr>
                <w:szCs w:val="28"/>
                <w:lang w:eastAsia="en-US"/>
              </w:rPr>
              <w:t>кнопка</w:t>
            </w:r>
            <w:r w:rsidRPr="00207345">
              <w:rPr>
                <w:szCs w:val="28"/>
                <w:lang w:eastAsia="en-US"/>
              </w:rPr>
              <w:t xml:space="preserve"> завантаження резюме, після натиснення якої відкривається вікно вибору файлу, в якому можна вибрати </w:t>
            </w:r>
            <w:proofErr w:type="spellStart"/>
            <w:r w:rsidRPr="00207345">
              <w:rPr>
                <w:szCs w:val="28"/>
                <w:lang w:eastAsia="en-US"/>
              </w:rPr>
              <w:t>pdf</w:t>
            </w:r>
            <w:proofErr w:type="spellEnd"/>
            <w:r w:rsidRPr="00207345">
              <w:rPr>
                <w:szCs w:val="28"/>
                <w:lang w:eastAsia="en-US"/>
              </w:rPr>
              <w:t xml:space="preserve">, </w:t>
            </w:r>
            <w:proofErr w:type="spellStart"/>
            <w:r w:rsidRPr="00207345">
              <w:rPr>
                <w:szCs w:val="28"/>
                <w:lang w:eastAsia="en-US"/>
              </w:rPr>
              <w:t>docx</w:t>
            </w:r>
            <w:proofErr w:type="spellEnd"/>
            <w:r w:rsidRPr="00207345">
              <w:rPr>
                <w:szCs w:val="28"/>
                <w:lang w:eastAsia="en-US"/>
              </w:rPr>
              <w:t xml:space="preserve"> або </w:t>
            </w:r>
            <w:proofErr w:type="spellStart"/>
            <w:r w:rsidRPr="00207345">
              <w:rPr>
                <w:szCs w:val="28"/>
                <w:lang w:eastAsia="en-US"/>
              </w:rPr>
              <w:t>doc</w:t>
            </w:r>
            <w:proofErr w:type="spellEnd"/>
            <w:r w:rsidRPr="00207345">
              <w:rPr>
                <w:szCs w:val="28"/>
                <w:lang w:eastAsia="en-US"/>
              </w:rPr>
              <w:t xml:space="preserve"> файл. Після вибору файлу і його збереження</w:t>
            </w:r>
            <w:r w:rsidR="002F7C4C">
              <w:rPr>
                <w:szCs w:val="28"/>
                <w:lang w:eastAsia="en-US"/>
              </w:rPr>
              <w:t>,</w:t>
            </w:r>
            <w:r w:rsidRPr="00207345">
              <w:rPr>
                <w:szCs w:val="28"/>
                <w:lang w:eastAsia="en-US"/>
              </w:rPr>
              <w:t xml:space="preserve"> користувачу </w:t>
            </w:r>
            <w:r w:rsidR="002F7C4C">
              <w:rPr>
                <w:szCs w:val="28"/>
                <w:lang w:eastAsia="en-US"/>
              </w:rPr>
              <w:t>відображається</w:t>
            </w:r>
            <w:r w:rsidR="002F7C4C" w:rsidRPr="00207345">
              <w:rPr>
                <w:szCs w:val="28"/>
                <w:lang w:eastAsia="en-US"/>
              </w:rPr>
              <w:t xml:space="preserve"> </w:t>
            </w:r>
            <w:r w:rsidRPr="00207345">
              <w:rPr>
                <w:szCs w:val="28"/>
                <w:lang w:eastAsia="en-US"/>
              </w:rPr>
              <w:t>відповідне повідомлення. </w:t>
            </w:r>
          </w:p>
        </w:tc>
      </w:tr>
      <w:tr w:rsidR="00207345" w:rsidRPr="00207345" w14:paraId="390772CD"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32A864E9" w14:textId="77777777" w:rsidR="00207345" w:rsidRPr="00207345" w:rsidRDefault="00207345" w:rsidP="00207345">
            <w:pPr>
              <w:ind w:firstLine="0"/>
              <w:contextualSpacing w:val="0"/>
              <w:textAlignment w:val="baseline"/>
              <w:rPr>
                <w:szCs w:val="28"/>
                <w:lang w:eastAsia="en-US"/>
              </w:rPr>
            </w:pPr>
            <w:r w:rsidRPr="00207345">
              <w:rPr>
                <w:szCs w:val="28"/>
                <w:lang w:eastAsia="en-US"/>
              </w:rPr>
              <w:t>FR-7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01341D95" w14:textId="77777777" w:rsidR="00207345" w:rsidRPr="00207345" w:rsidRDefault="00207345" w:rsidP="00207345">
            <w:pPr>
              <w:ind w:firstLine="0"/>
              <w:contextualSpacing w:val="0"/>
              <w:textAlignment w:val="baseline"/>
              <w:rPr>
                <w:szCs w:val="28"/>
                <w:lang w:eastAsia="en-US"/>
              </w:rPr>
            </w:pPr>
            <w:r w:rsidRPr="00207345">
              <w:rPr>
                <w:szCs w:val="28"/>
                <w:lang w:eastAsia="en-US"/>
              </w:rPr>
              <w:t>Пошук вакансій. </w:t>
            </w:r>
          </w:p>
          <w:p w14:paraId="475F95ED" w14:textId="77777777" w:rsidR="00207345" w:rsidRPr="00207345" w:rsidRDefault="00207345" w:rsidP="00207345">
            <w:pPr>
              <w:ind w:firstLine="0"/>
              <w:contextualSpacing w:val="0"/>
              <w:textAlignment w:val="baseline"/>
              <w:rPr>
                <w:szCs w:val="28"/>
                <w:lang w:eastAsia="en-US"/>
              </w:rPr>
            </w:pPr>
            <w:r w:rsidRPr="00207345">
              <w:rPr>
                <w:szCs w:val="28"/>
                <w:lang w:eastAsia="en-US"/>
              </w:rPr>
              <w:t xml:space="preserve">На головній сторінці застосунку присутня кнопка пошуку вакансій, яка є активною якщо користувач має завантажене резюме в застосунку. Після натиснення кнопки користувач </w:t>
            </w:r>
            <w:proofErr w:type="spellStart"/>
            <w:r w:rsidRPr="00207345">
              <w:rPr>
                <w:szCs w:val="28"/>
                <w:lang w:eastAsia="en-US"/>
              </w:rPr>
              <w:t>переадресується</w:t>
            </w:r>
            <w:proofErr w:type="spellEnd"/>
            <w:r w:rsidRPr="00207345">
              <w:rPr>
                <w:szCs w:val="28"/>
                <w:lang w:eastAsia="en-US"/>
              </w:rPr>
              <w:t xml:space="preserve"> на сторінку результатів пошуку. </w:t>
            </w:r>
          </w:p>
        </w:tc>
      </w:tr>
      <w:tr w:rsidR="00207345" w:rsidRPr="00207345" w14:paraId="505925E1"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6DCBEF46" w14:textId="77777777" w:rsidR="00207345" w:rsidRPr="00207345" w:rsidRDefault="00207345" w:rsidP="00207345">
            <w:pPr>
              <w:ind w:firstLine="0"/>
              <w:contextualSpacing w:val="0"/>
              <w:textAlignment w:val="baseline"/>
              <w:rPr>
                <w:szCs w:val="28"/>
                <w:lang w:eastAsia="en-US"/>
              </w:rPr>
            </w:pPr>
            <w:r w:rsidRPr="00207345">
              <w:rPr>
                <w:szCs w:val="28"/>
                <w:lang w:eastAsia="en-US"/>
              </w:rPr>
              <w:t>FR-8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43A7313D" w14:textId="77777777" w:rsidR="00207345" w:rsidRPr="00207345" w:rsidRDefault="00207345" w:rsidP="00207345">
            <w:pPr>
              <w:ind w:firstLine="0"/>
              <w:contextualSpacing w:val="0"/>
              <w:textAlignment w:val="baseline"/>
              <w:rPr>
                <w:szCs w:val="28"/>
                <w:lang w:eastAsia="en-US"/>
              </w:rPr>
            </w:pPr>
            <w:r w:rsidRPr="00207345">
              <w:rPr>
                <w:szCs w:val="28"/>
                <w:lang w:eastAsia="en-US"/>
              </w:rPr>
              <w:t>Відображення характеристик вакансій. </w:t>
            </w:r>
          </w:p>
          <w:p w14:paraId="0018BEB7" w14:textId="77777777" w:rsidR="00207345" w:rsidRPr="00207345" w:rsidRDefault="00207345" w:rsidP="00207345">
            <w:pPr>
              <w:ind w:firstLine="0"/>
              <w:contextualSpacing w:val="0"/>
              <w:textAlignment w:val="baseline"/>
              <w:rPr>
                <w:szCs w:val="28"/>
                <w:lang w:eastAsia="en-US"/>
              </w:rPr>
            </w:pPr>
            <w:r w:rsidRPr="00207345">
              <w:rPr>
                <w:szCs w:val="28"/>
                <w:lang w:eastAsia="en-US"/>
              </w:rPr>
              <w:t xml:space="preserve">На сторінці результатів пошуку вакансії відображаються у вигляді списку, в якому присутня інформація про назву вакансії, оцінку </w:t>
            </w:r>
            <w:proofErr w:type="spellStart"/>
            <w:r w:rsidRPr="00207345">
              <w:rPr>
                <w:szCs w:val="28"/>
                <w:lang w:eastAsia="en-US"/>
              </w:rPr>
              <w:t>релевантності</w:t>
            </w:r>
            <w:proofErr w:type="spellEnd"/>
            <w:r w:rsidRPr="00207345">
              <w:rPr>
                <w:szCs w:val="28"/>
                <w:lang w:eastAsia="en-US"/>
              </w:rPr>
              <w:t xml:space="preserve"> до резюме користувача, її локацію та зарплатню якщо такі дані доступні. По кліку на назву вакансії користувач переадресовується на сайт вакансії. </w:t>
            </w:r>
          </w:p>
        </w:tc>
      </w:tr>
      <w:tr w:rsidR="00207345" w:rsidRPr="00207345" w14:paraId="27F04F73"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070F19CF" w14:textId="77777777" w:rsidR="00207345" w:rsidRPr="00207345" w:rsidRDefault="00207345" w:rsidP="00207345">
            <w:pPr>
              <w:ind w:firstLine="0"/>
              <w:contextualSpacing w:val="0"/>
              <w:textAlignment w:val="baseline"/>
              <w:rPr>
                <w:szCs w:val="28"/>
                <w:lang w:eastAsia="en-US"/>
              </w:rPr>
            </w:pPr>
            <w:r w:rsidRPr="00207345">
              <w:rPr>
                <w:szCs w:val="28"/>
                <w:lang w:eastAsia="en-US"/>
              </w:rPr>
              <w:t>FR-9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695DDEFB" w14:textId="77777777" w:rsidR="00207345" w:rsidRPr="00207345" w:rsidRDefault="00207345" w:rsidP="00207345">
            <w:pPr>
              <w:ind w:firstLine="0"/>
              <w:contextualSpacing w:val="0"/>
              <w:textAlignment w:val="baseline"/>
              <w:rPr>
                <w:szCs w:val="28"/>
                <w:lang w:eastAsia="en-US"/>
              </w:rPr>
            </w:pPr>
            <w:r w:rsidRPr="00207345">
              <w:rPr>
                <w:szCs w:val="28"/>
                <w:lang w:eastAsia="en-US"/>
              </w:rPr>
              <w:t>Фільтрація вакансій. </w:t>
            </w:r>
          </w:p>
          <w:p w14:paraId="514039A5" w14:textId="77777777" w:rsidR="00207345" w:rsidRPr="00207345" w:rsidRDefault="00207345" w:rsidP="00207345">
            <w:pPr>
              <w:ind w:firstLine="0"/>
              <w:contextualSpacing w:val="0"/>
              <w:textAlignment w:val="baseline"/>
              <w:rPr>
                <w:szCs w:val="28"/>
                <w:lang w:eastAsia="en-US"/>
              </w:rPr>
            </w:pPr>
            <w:r w:rsidRPr="00207345">
              <w:rPr>
                <w:szCs w:val="28"/>
                <w:lang w:eastAsia="en-US"/>
              </w:rPr>
              <w:t>Після отримання усіх результатів пошуку вакансій користувач може відфільтрувати їх за локацією, або наявністю інформації про зарплатню. </w:t>
            </w:r>
          </w:p>
        </w:tc>
      </w:tr>
    </w:tbl>
    <w:p w14:paraId="5C222D04" w14:textId="2625E804" w:rsidR="00207345" w:rsidRDefault="00207345"/>
    <w:p w14:paraId="1742BB12" w14:textId="760F5E4E" w:rsidR="00207345" w:rsidRDefault="00207345"/>
    <w:p w14:paraId="46A1BC17" w14:textId="45B98B9B" w:rsidR="00207345" w:rsidRDefault="00207345"/>
    <w:p w14:paraId="7A2D9D8F" w14:textId="43027880" w:rsidR="00207345" w:rsidRDefault="00207345"/>
    <w:p w14:paraId="50D5A296" w14:textId="2ECB3766" w:rsidR="00207345" w:rsidRDefault="00207345"/>
    <w:p w14:paraId="451914E7" w14:textId="563B3CE6" w:rsidR="00207345" w:rsidRDefault="00207345">
      <w:r>
        <w:t>Продовження таблиці 2.2</w:t>
      </w: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
        <w:gridCol w:w="8205"/>
      </w:tblGrid>
      <w:tr w:rsidR="00207345" w:rsidRPr="00207345" w14:paraId="73B311D1"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4924C6D1" w14:textId="77777777" w:rsidR="00207345" w:rsidRPr="00207345" w:rsidRDefault="00207345" w:rsidP="00207345">
            <w:pPr>
              <w:ind w:firstLine="0"/>
              <w:contextualSpacing w:val="0"/>
              <w:textAlignment w:val="baseline"/>
              <w:rPr>
                <w:szCs w:val="28"/>
                <w:lang w:eastAsia="en-US"/>
              </w:rPr>
            </w:pPr>
            <w:r w:rsidRPr="00207345">
              <w:rPr>
                <w:szCs w:val="28"/>
                <w:lang w:eastAsia="en-US"/>
              </w:rPr>
              <w:t>FR-10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22EC2A2D" w14:textId="77777777" w:rsidR="00207345" w:rsidRPr="00207345" w:rsidRDefault="00207345" w:rsidP="00207345">
            <w:pPr>
              <w:ind w:firstLine="0"/>
              <w:contextualSpacing w:val="0"/>
              <w:textAlignment w:val="baseline"/>
              <w:rPr>
                <w:szCs w:val="28"/>
                <w:lang w:eastAsia="en-US"/>
              </w:rPr>
            </w:pPr>
            <w:r w:rsidRPr="00207345">
              <w:rPr>
                <w:szCs w:val="28"/>
                <w:lang w:eastAsia="en-US"/>
              </w:rPr>
              <w:t>Адаптація резюме. </w:t>
            </w:r>
          </w:p>
          <w:p w14:paraId="591AC98D" w14:textId="77777777" w:rsidR="00207345" w:rsidRPr="00207345" w:rsidRDefault="00207345" w:rsidP="00207345">
            <w:pPr>
              <w:ind w:firstLine="0"/>
              <w:contextualSpacing w:val="0"/>
              <w:textAlignment w:val="baseline"/>
              <w:rPr>
                <w:szCs w:val="28"/>
                <w:lang w:eastAsia="en-US"/>
              </w:rPr>
            </w:pPr>
            <w:r w:rsidRPr="00207345">
              <w:rPr>
                <w:szCs w:val="28"/>
                <w:lang w:eastAsia="en-US"/>
              </w:rPr>
              <w:t>На головній сторінці застосунку присутня кнопка пошуку вакансій, яка є активною якщо користувач має завантажене резюме в застосунку. Після натиснення кнопки відкривається вікно, в якому користувачу пропонується ввести посилання на вакансію або її текст. Після введення тексту вакансії кнопка отримання рекомендацій до резюме стає активною, і після її натиснення відображається вікно з результатом. </w:t>
            </w:r>
          </w:p>
        </w:tc>
      </w:tr>
      <w:tr w:rsidR="00207345" w:rsidRPr="00207345" w14:paraId="35AB981B"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37BF78D6" w14:textId="77777777" w:rsidR="00207345" w:rsidRPr="00207345" w:rsidRDefault="00207345" w:rsidP="00207345">
            <w:pPr>
              <w:ind w:firstLine="0"/>
              <w:contextualSpacing w:val="0"/>
              <w:textAlignment w:val="baseline"/>
              <w:rPr>
                <w:szCs w:val="28"/>
                <w:lang w:eastAsia="en-US"/>
              </w:rPr>
            </w:pPr>
            <w:r w:rsidRPr="00207345">
              <w:rPr>
                <w:szCs w:val="28"/>
                <w:lang w:eastAsia="en-US"/>
              </w:rPr>
              <w:t>FR-11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478B7199" w14:textId="77777777" w:rsidR="00207345" w:rsidRPr="00207345" w:rsidRDefault="00207345" w:rsidP="00207345">
            <w:pPr>
              <w:ind w:firstLine="0"/>
              <w:contextualSpacing w:val="0"/>
              <w:textAlignment w:val="baseline"/>
              <w:rPr>
                <w:szCs w:val="28"/>
                <w:lang w:eastAsia="en-US"/>
              </w:rPr>
            </w:pPr>
            <w:r w:rsidRPr="00207345">
              <w:rPr>
                <w:szCs w:val="28"/>
                <w:lang w:eastAsia="en-US"/>
              </w:rPr>
              <w:t>Зчитування тексту вакансії за посиланням. </w:t>
            </w:r>
          </w:p>
          <w:p w14:paraId="4B91DBD7" w14:textId="01A6B35F" w:rsidR="00207345" w:rsidRPr="00207345" w:rsidRDefault="00207345" w:rsidP="00207345">
            <w:pPr>
              <w:ind w:firstLine="0"/>
              <w:contextualSpacing w:val="0"/>
              <w:textAlignment w:val="baseline"/>
              <w:rPr>
                <w:szCs w:val="28"/>
                <w:lang w:eastAsia="en-US"/>
              </w:rPr>
            </w:pPr>
            <w:r w:rsidRPr="00207345">
              <w:rPr>
                <w:szCs w:val="28"/>
                <w:lang w:eastAsia="en-US"/>
              </w:rPr>
              <w:t xml:space="preserve">У вікні завантаження вакансії для адаптації резюме присутнє поле вводу посилання на вакансії та кнопка “Зчитати”. Після натиснення кнопки текст вакансії зчитується з сайту та заповнюється в поле вводу тексту вакансії, після чого його можна відредагувати. Якщо текст не вдалось </w:t>
            </w:r>
            <w:r w:rsidR="002F7C4C">
              <w:rPr>
                <w:szCs w:val="28"/>
                <w:lang w:eastAsia="en-US"/>
              </w:rPr>
              <w:t>з</w:t>
            </w:r>
            <w:r w:rsidRPr="00207345">
              <w:rPr>
                <w:szCs w:val="28"/>
                <w:lang w:eastAsia="en-US"/>
              </w:rPr>
              <w:t xml:space="preserve">читати, відображається відповідне повідомлення, і </w:t>
            </w:r>
            <w:r w:rsidR="002F7C4C" w:rsidRPr="00207345">
              <w:rPr>
                <w:szCs w:val="28"/>
                <w:lang w:eastAsia="en-US"/>
              </w:rPr>
              <w:t>користувачу</w:t>
            </w:r>
            <w:r w:rsidRPr="00207345">
              <w:rPr>
                <w:szCs w:val="28"/>
                <w:lang w:eastAsia="en-US"/>
              </w:rPr>
              <w:t xml:space="preserve"> пропонується ввести текст вручну або перевірити посилання. </w:t>
            </w:r>
          </w:p>
        </w:tc>
      </w:tr>
      <w:tr w:rsidR="00207345" w:rsidRPr="00207345" w14:paraId="3850CCBA"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2F704D9" w14:textId="77777777" w:rsidR="00207345" w:rsidRPr="00207345" w:rsidRDefault="00207345" w:rsidP="00207345">
            <w:pPr>
              <w:ind w:firstLine="0"/>
              <w:contextualSpacing w:val="0"/>
              <w:textAlignment w:val="baseline"/>
              <w:rPr>
                <w:szCs w:val="28"/>
                <w:lang w:eastAsia="en-US"/>
              </w:rPr>
            </w:pPr>
            <w:r w:rsidRPr="00207345">
              <w:rPr>
                <w:szCs w:val="28"/>
                <w:lang w:eastAsia="en-US"/>
              </w:rPr>
              <w:t>FR-12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2981C5C9" w14:textId="77777777" w:rsidR="00207345" w:rsidRPr="00207345" w:rsidRDefault="00207345" w:rsidP="00207345">
            <w:pPr>
              <w:ind w:firstLine="0"/>
              <w:contextualSpacing w:val="0"/>
              <w:textAlignment w:val="baseline"/>
              <w:rPr>
                <w:szCs w:val="28"/>
                <w:lang w:eastAsia="en-US"/>
              </w:rPr>
            </w:pPr>
            <w:r w:rsidRPr="00207345">
              <w:rPr>
                <w:szCs w:val="28"/>
                <w:lang w:eastAsia="en-US"/>
              </w:rPr>
              <w:t xml:space="preserve">Відображення оцінки </w:t>
            </w:r>
            <w:proofErr w:type="spellStart"/>
            <w:r w:rsidRPr="00207345">
              <w:rPr>
                <w:szCs w:val="28"/>
                <w:lang w:eastAsia="en-US"/>
              </w:rPr>
              <w:t>релевантності</w:t>
            </w:r>
            <w:proofErr w:type="spellEnd"/>
            <w:r w:rsidRPr="00207345">
              <w:rPr>
                <w:szCs w:val="28"/>
                <w:lang w:eastAsia="en-US"/>
              </w:rPr>
              <w:t xml:space="preserve"> та рекомендацій. </w:t>
            </w:r>
          </w:p>
          <w:p w14:paraId="728D7866" w14:textId="77777777" w:rsidR="00207345" w:rsidRPr="00207345" w:rsidRDefault="00207345" w:rsidP="00207345">
            <w:pPr>
              <w:ind w:firstLine="0"/>
              <w:contextualSpacing w:val="0"/>
              <w:textAlignment w:val="baseline"/>
              <w:rPr>
                <w:szCs w:val="28"/>
                <w:lang w:eastAsia="en-US"/>
              </w:rPr>
            </w:pPr>
            <w:r w:rsidRPr="00207345">
              <w:rPr>
                <w:szCs w:val="28"/>
                <w:lang w:eastAsia="en-US"/>
              </w:rPr>
              <w:t xml:space="preserve">Після натиснення кнопки отримання рекомендацій до резюме відкривається вікно, я якому показується оцінка </w:t>
            </w:r>
            <w:proofErr w:type="spellStart"/>
            <w:r w:rsidRPr="00207345">
              <w:rPr>
                <w:szCs w:val="28"/>
                <w:lang w:eastAsia="en-US"/>
              </w:rPr>
              <w:t>релевантності</w:t>
            </w:r>
            <w:proofErr w:type="spellEnd"/>
            <w:r w:rsidRPr="00207345">
              <w:rPr>
                <w:szCs w:val="28"/>
                <w:lang w:eastAsia="en-US"/>
              </w:rPr>
              <w:t xml:space="preserve"> резюме користувача до введеної вакансії, та список ключових слів які варто додати в резюме. </w:t>
            </w:r>
          </w:p>
        </w:tc>
      </w:tr>
      <w:tr w:rsidR="00207345" w:rsidRPr="00207345" w14:paraId="096390AF"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0ECAD629" w14:textId="77777777" w:rsidR="00207345" w:rsidRPr="00207345" w:rsidRDefault="00207345" w:rsidP="00207345">
            <w:pPr>
              <w:ind w:firstLine="0"/>
              <w:contextualSpacing w:val="0"/>
              <w:textAlignment w:val="baseline"/>
              <w:rPr>
                <w:szCs w:val="28"/>
                <w:lang w:eastAsia="en-US"/>
              </w:rPr>
            </w:pPr>
            <w:r w:rsidRPr="00207345">
              <w:rPr>
                <w:szCs w:val="28"/>
                <w:lang w:eastAsia="en-US"/>
              </w:rPr>
              <w:t>FR-13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1686AD87" w14:textId="77777777" w:rsidR="00207345" w:rsidRPr="00207345" w:rsidRDefault="00207345" w:rsidP="00207345">
            <w:pPr>
              <w:ind w:firstLine="0"/>
              <w:contextualSpacing w:val="0"/>
              <w:textAlignment w:val="baseline"/>
              <w:rPr>
                <w:szCs w:val="28"/>
                <w:lang w:eastAsia="en-US"/>
              </w:rPr>
            </w:pPr>
            <w:r w:rsidRPr="00207345">
              <w:rPr>
                <w:szCs w:val="28"/>
                <w:lang w:eastAsia="en-US"/>
              </w:rPr>
              <w:t>Надсилання нотифікацій про нові вакансії. </w:t>
            </w:r>
          </w:p>
          <w:p w14:paraId="47BBC439" w14:textId="77777777" w:rsidR="00207345" w:rsidRPr="00207345" w:rsidRDefault="00207345" w:rsidP="00207345">
            <w:pPr>
              <w:ind w:firstLine="0"/>
              <w:contextualSpacing w:val="0"/>
              <w:textAlignment w:val="baseline"/>
              <w:rPr>
                <w:szCs w:val="28"/>
                <w:lang w:eastAsia="en-US"/>
              </w:rPr>
            </w:pPr>
            <w:r w:rsidRPr="00207345">
              <w:rPr>
                <w:szCs w:val="28"/>
                <w:lang w:eastAsia="en-US"/>
              </w:rPr>
              <w:t xml:space="preserve">Під час завантаження нових вакансій в базу даних застосунку відбувається перевірка їх </w:t>
            </w:r>
            <w:proofErr w:type="spellStart"/>
            <w:r w:rsidRPr="00207345">
              <w:rPr>
                <w:szCs w:val="28"/>
                <w:lang w:eastAsia="en-US"/>
              </w:rPr>
              <w:t>релевантності</w:t>
            </w:r>
            <w:proofErr w:type="spellEnd"/>
            <w:r w:rsidRPr="00207345">
              <w:rPr>
                <w:szCs w:val="28"/>
                <w:lang w:eastAsia="en-US"/>
              </w:rPr>
              <w:t xml:space="preserve"> до резюме користувача, і при співпадінні надсилається імейл з новими вакансіями. </w:t>
            </w:r>
          </w:p>
        </w:tc>
      </w:tr>
    </w:tbl>
    <w:p w14:paraId="4BB2321C" w14:textId="77777777" w:rsidR="00207345" w:rsidRPr="00207345" w:rsidRDefault="00207345" w:rsidP="00207345">
      <w:pPr>
        <w:ind w:firstLine="705"/>
        <w:contextualSpacing w:val="0"/>
        <w:textAlignment w:val="baseline"/>
        <w:rPr>
          <w:szCs w:val="28"/>
          <w:lang w:val="en-US" w:eastAsia="en-US"/>
        </w:rPr>
      </w:pPr>
      <w:r w:rsidRPr="00207345">
        <w:rPr>
          <w:szCs w:val="28"/>
          <w:lang w:val="en-US" w:eastAsia="en-US"/>
        </w:rPr>
        <w:t> </w:t>
      </w:r>
    </w:p>
    <w:p w14:paraId="39116FF8" w14:textId="77777777" w:rsidR="00207345" w:rsidRDefault="00207345" w:rsidP="00207345">
      <w:pPr>
        <w:ind w:firstLine="705"/>
        <w:contextualSpacing w:val="0"/>
        <w:textAlignment w:val="baseline"/>
        <w:rPr>
          <w:szCs w:val="28"/>
          <w:lang w:eastAsia="en-US"/>
        </w:rPr>
      </w:pPr>
    </w:p>
    <w:p w14:paraId="6911ADBE" w14:textId="77777777" w:rsidR="00207345" w:rsidRDefault="00207345" w:rsidP="00207345">
      <w:pPr>
        <w:ind w:firstLine="705"/>
        <w:contextualSpacing w:val="0"/>
        <w:textAlignment w:val="baseline"/>
        <w:rPr>
          <w:szCs w:val="28"/>
          <w:lang w:eastAsia="en-US"/>
        </w:rPr>
      </w:pPr>
    </w:p>
    <w:p w14:paraId="3C57F38A" w14:textId="77777777" w:rsidR="00207345" w:rsidRDefault="00207345" w:rsidP="00207345">
      <w:pPr>
        <w:ind w:firstLine="705"/>
        <w:contextualSpacing w:val="0"/>
        <w:textAlignment w:val="baseline"/>
        <w:rPr>
          <w:szCs w:val="28"/>
          <w:lang w:eastAsia="en-US"/>
        </w:rPr>
      </w:pPr>
    </w:p>
    <w:p w14:paraId="0E394048" w14:textId="733C02F9" w:rsidR="00207345" w:rsidRPr="00207345" w:rsidRDefault="00207345" w:rsidP="00207345">
      <w:pPr>
        <w:ind w:firstLine="705"/>
        <w:contextualSpacing w:val="0"/>
        <w:textAlignment w:val="baseline"/>
        <w:rPr>
          <w:szCs w:val="28"/>
          <w:lang w:val="en-US" w:eastAsia="en-US"/>
        </w:rPr>
      </w:pPr>
      <w:r w:rsidRPr="00207345">
        <w:rPr>
          <w:szCs w:val="28"/>
          <w:lang w:eastAsia="en-US"/>
        </w:rPr>
        <w:t xml:space="preserve">Таблиця </w:t>
      </w:r>
      <w:r w:rsidR="002F7C4C">
        <w:rPr>
          <w:szCs w:val="28"/>
          <w:lang w:eastAsia="en-US"/>
        </w:rPr>
        <w:t>1</w:t>
      </w:r>
      <w:r w:rsidRPr="00207345">
        <w:rPr>
          <w:szCs w:val="28"/>
          <w:lang w:eastAsia="en-US"/>
        </w:rPr>
        <w:t>.</w:t>
      </w:r>
      <w:r>
        <w:rPr>
          <w:szCs w:val="28"/>
          <w:lang w:val="en-US" w:eastAsia="en-US"/>
        </w:rPr>
        <w:t>3</w:t>
      </w:r>
      <w:r w:rsidRPr="00207345">
        <w:rPr>
          <w:szCs w:val="28"/>
          <w:lang w:eastAsia="en-US"/>
        </w:rPr>
        <w:t xml:space="preserve"> – Матриця трасування функціональних вимог</w:t>
      </w:r>
      <w:r w:rsidRPr="00207345">
        <w:rPr>
          <w:szCs w:val="28"/>
          <w:lang w:val="en-US"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60"/>
        <w:gridCol w:w="660"/>
        <w:gridCol w:w="660"/>
        <w:gridCol w:w="660"/>
        <w:gridCol w:w="660"/>
        <w:gridCol w:w="660"/>
        <w:gridCol w:w="660"/>
        <w:gridCol w:w="660"/>
        <w:gridCol w:w="660"/>
        <w:gridCol w:w="660"/>
        <w:gridCol w:w="660"/>
        <w:gridCol w:w="660"/>
        <w:gridCol w:w="660"/>
        <w:gridCol w:w="660"/>
      </w:tblGrid>
      <w:tr w:rsidR="00207345" w:rsidRPr="00207345" w14:paraId="47979910"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563B10B"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C8BD74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FR-1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BCD8D7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FR-2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7B7DDB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FR-3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3C0F7F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FR-4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CF593B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FR-5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430131E"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FR-6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35A3E9D"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FR-7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820E946"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FR-8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1A1ECE9"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FR-9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C0A6F4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FR-10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75AC47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FR-11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02FD76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FR-12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6668F6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FR-13 </w:t>
            </w:r>
          </w:p>
        </w:tc>
      </w:tr>
      <w:tr w:rsidR="00207345" w:rsidRPr="00207345" w14:paraId="21BE1F2A"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DD7DB5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UC-01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D05B0D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E5D9F4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8B3BD0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268BB9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6F28E1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240EAB5"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F78F50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E5BD345"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3C4E8D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42553CD"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70CB53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D8FEAD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5315CB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r w:rsidR="00207345" w:rsidRPr="00207345" w14:paraId="756F7CF2"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5BE4376"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UC-02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F2EB7F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E5578F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00E98F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B0DF6B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1BFC2C6"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49FE10C"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4896F4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77E386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045AF5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C63746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E75027D"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9ED26F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9FBA17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r w:rsidR="00207345" w:rsidRPr="00207345" w14:paraId="1718E017"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1193AC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UC-03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FF0259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ADE7755"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394C62E"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D83A56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E6E5B2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AACD4F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372FF1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DB0FCC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9DD6B6D"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E6F235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8ABAC4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CFCFA4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01B6C5C"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r w:rsidR="00207345" w:rsidRPr="00207345" w14:paraId="03FD1FA7"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0597D9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UC-04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433DC46"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4966225"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83FCA89"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24999D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CA0F16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558E94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EF96CB5"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1CC2C8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0D5098B"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7DBCC7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63F360A"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208E47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A308F7B"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r w:rsidR="00207345" w:rsidRPr="00207345" w14:paraId="47A6A736"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0B4057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UC-05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54257C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D2D89CA"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70BDBD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CFD3EDD"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A617EE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94D220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F1E56E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9F8D45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9F6706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E423F96"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E8E2B1E"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F18FEA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CED536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r w:rsidR="00207345" w:rsidRPr="00207345" w14:paraId="59811A84"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F698CF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UC-06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F5100F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19E265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B32D80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897B79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F6A739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1E25FD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483CD7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F6D381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C0D0A7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B566D4A"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DAB7A5C"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6820A6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5D5789E"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r w:rsidR="00207345" w:rsidRPr="00207345" w14:paraId="7F75BFF2"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8E320FB"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UC-07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C750DA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199C30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2DB5A4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422355E"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F665B7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4D0026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AF9144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08B4F7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B737AB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836ADA6"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4B0688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EA62DB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8340A2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bl>
    <w:p w14:paraId="06FAF0AE" w14:textId="4BD41FAE" w:rsidR="00E13EC8" w:rsidRPr="00F443DB" w:rsidRDefault="00E13EC8" w:rsidP="00207345">
      <w:pPr>
        <w:pStyle w:val="Caption"/>
        <w:spacing w:before="0"/>
        <w:ind w:left="709" w:firstLine="0"/>
        <w:rPr>
          <w:b w:val="0"/>
          <w:bCs w:val="0"/>
          <w:sz w:val="28"/>
          <w:szCs w:val="28"/>
        </w:rPr>
      </w:pPr>
    </w:p>
    <w:p w14:paraId="28B72C3B" w14:textId="4D8068C7" w:rsidR="00086021" w:rsidRPr="00A059F8" w:rsidRDefault="00086021" w:rsidP="00086021">
      <w:pPr>
        <w:pStyle w:val="Heading2"/>
        <w:ind w:left="709" w:firstLine="0"/>
        <w:rPr>
          <w:b w:val="0"/>
          <w:bCs/>
        </w:rPr>
      </w:pPr>
      <w:bookmarkStart w:id="12" w:name="_Toc102756396"/>
      <w:bookmarkStart w:id="13" w:name="_Toc199686537"/>
      <w:bookmarkEnd w:id="11"/>
      <w:r w:rsidRPr="00A059F8">
        <w:rPr>
          <w:b w:val="0"/>
          <w:bCs/>
        </w:rPr>
        <w:t>Постановка за</w:t>
      </w:r>
      <w:r w:rsidR="00410F7F">
        <w:rPr>
          <w:b w:val="0"/>
          <w:bCs/>
        </w:rPr>
        <w:t>вдання на розробку програмного забезпечення</w:t>
      </w:r>
      <w:bookmarkEnd w:id="13"/>
    </w:p>
    <w:p w14:paraId="534778C7" w14:textId="7C893E5C" w:rsidR="00793823" w:rsidRDefault="002F7C4C" w:rsidP="00086021">
      <w:pPr>
        <w:rPr>
          <w:color w:val="000000" w:themeColor="text1"/>
        </w:rPr>
      </w:pPr>
      <w:r w:rsidRPr="00C95E6B">
        <w:rPr>
          <w:szCs w:val="28"/>
        </w:rPr>
        <w:t xml:space="preserve">Метою </w:t>
      </w:r>
      <w:r w:rsidRPr="00CB6E9C">
        <w:rPr>
          <w:szCs w:val="28"/>
        </w:rPr>
        <w:t xml:space="preserve">дипломного </w:t>
      </w:r>
      <w:proofErr w:type="spellStart"/>
      <w:r w:rsidRPr="00CB6E9C">
        <w:rPr>
          <w:szCs w:val="28"/>
        </w:rPr>
        <w:t>проєкту</w:t>
      </w:r>
      <w:proofErr w:type="spellEnd"/>
      <w:r w:rsidRPr="00CB6E9C">
        <w:rPr>
          <w:szCs w:val="28"/>
        </w:rPr>
        <w:t xml:space="preserve"> </w:t>
      </w:r>
      <w:r w:rsidRPr="00C95E6B">
        <w:rPr>
          <w:szCs w:val="28"/>
        </w:rPr>
        <w:t xml:space="preserve">є </w:t>
      </w:r>
      <w:r w:rsidRPr="00CB6E9C">
        <w:rPr>
          <w:szCs w:val="28"/>
        </w:rPr>
        <w:t xml:space="preserve">створення </w:t>
      </w:r>
      <w:proofErr w:type="spellStart"/>
      <w:r w:rsidRPr="00CB6E9C">
        <w:rPr>
          <w:szCs w:val="28"/>
        </w:rPr>
        <w:t>вебзастосунку</w:t>
      </w:r>
      <w:proofErr w:type="spellEnd"/>
      <w:r w:rsidRPr="00CB6E9C">
        <w:rPr>
          <w:szCs w:val="28"/>
        </w:rPr>
        <w:t xml:space="preserve">, котрий допомагає </w:t>
      </w:r>
      <w:proofErr w:type="spellStart"/>
      <w:r w:rsidRPr="00CB6E9C">
        <w:rPr>
          <w:szCs w:val="28"/>
        </w:rPr>
        <w:t>пошукачам</w:t>
      </w:r>
      <w:proofErr w:type="spellEnd"/>
      <w:r w:rsidRPr="00CB6E9C">
        <w:rPr>
          <w:szCs w:val="28"/>
        </w:rPr>
        <w:t xml:space="preserve"> роботи підбирати найбільш </w:t>
      </w:r>
      <w:r w:rsidRPr="00C95E6B">
        <w:rPr>
          <w:szCs w:val="28"/>
        </w:rPr>
        <w:t>релевантн</w:t>
      </w:r>
      <w:r w:rsidRPr="00CB6E9C">
        <w:rPr>
          <w:szCs w:val="28"/>
        </w:rPr>
        <w:t>і</w:t>
      </w:r>
      <w:r w:rsidRPr="00C95E6B">
        <w:rPr>
          <w:szCs w:val="28"/>
        </w:rPr>
        <w:t xml:space="preserve"> вакансі</w:t>
      </w:r>
      <w:r w:rsidRPr="00CB6E9C">
        <w:rPr>
          <w:szCs w:val="28"/>
        </w:rPr>
        <w:t xml:space="preserve">ї в </w:t>
      </w:r>
      <w:r w:rsidRPr="00C95E6B">
        <w:rPr>
          <w:szCs w:val="28"/>
        </w:rPr>
        <w:t>IT</w:t>
      </w:r>
      <w:r w:rsidRPr="00CB6E9C">
        <w:rPr>
          <w:szCs w:val="28"/>
        </w:rPr>
        <w:t>-галузі</w:t>
      </w:r>
      <w:r w:rsidRPr="00C95E6B">
        <w:rPr>
          <w:szCs w:val="28"/>
        </w:rPr>
        <w:t xml:space="preserve"> та адапт</w:t>
      </w:r>
      <w:r w:rsidRPr="00CB6E9C">
        <w:rPr>
          <w:szCs w:val="28"/>
        </w:rPr>
        <w:t xml:space="preserve">увати зміст </w:t>
      </w:r>
      <w:r w:rsidRPr="00C95E6B">
        <w:rPr>
          <w:szCs w:val="28"/>
        </w:rPr>
        <w:t>резюме користувача</w:t>
      </w:r>
      <w:r w:rsidRPr="00CB6E9C">
        <w:rPr>
          <w:szCs w:val="28"/>
        </w:rPr>
        <w:t xml:space="preserve"> від вимоги обраних вакансій, що підвищує точність процесу працевлаштування для обох сторін на ринку праці</w:t>
      </w:r>
      <w:r w:rsidR="00180424">
        <w:rPr>
          <w:color w:val="000000" w:themeColor="text1"/>
        </w:rPr>
        <w:t>.</w:t>
      </w:r>
    </w:p>
    <w:p w14:paraId="561BBECD" w14:textId="47F31941" w:rsidR="00180424" w:rsidRPr="00793823" w:rsidRDefault="00180424" w:rsidP="00086021">
      <w:pPr>
        <w:rPr>
          <w:color w:val="000000" w:themeColor="text1"/>
        </w:rPr>
      </w:pPr>
      <w:r>
        <w:rPr>
          <w:color w:val="000000" w:themeColor="text1"/>
        </w:rPr>
        <w:t xml:space="preserve">Для досягнення </w:t>
      </w:r>
      <w:r w:rsidR="002F7C4C">
        <w:rPr>
          <w:color w:val="000000" w:themeColor="text1"/>
        </w:rPr>
        <w:t>поставленої мети н</w:t>
      </w:r>
      <w:r>
        <w:rPr>
          <w:color w:val="000000" w:themeColor="text1"/>
        </w:rPr>
        <w:t xml:space="preserve">еобхідно </w:t>
      </w:r>
      <w:proofErr w:type="spellStart"/>
      <w:r w:rsidR="002F7C4C">
        <w:rPr>
          <w:color w:val="000000" w:themeColor="text1"/>
        </w:rPr>
        <w:t>розв</w:t>
      </w:r>
      <w:proofErr w:type="spellEnd"/>
      <w:r w:rsidR="002F7C4C">
        <w:rPr>
          <w:color w:val="000000" w:themeColor="text1"/>
          <w:lang w:val="en-US"/>
        </w:rPr>
        <w:t>’</w:t>
      </w:r>
      <w:proofErr w:type="spellStart"/>
      <w:r w:rsidR="002F7C4C">
        <w:rPr>
          <w:color w:val="000000" w:themeColor="text1"/>
        </w:rPr>
        <w:t>язати</w:t>
      </w:r>
      <w:proofErr w:type="spellEnd"/>
      <w:r>
        <w:rPr>
          <w:color w:val="000000" w:themeColor="text1"/>
        </w:rPr>
        <w:t xml:space="preserve"> наступні задачі:</w:t>
      </w:r>
    </w:p>
    <w:p w14:paraId="2E3A4C73" w14:textId="6B8C4A40" w:rsidR="00057476" w:rsidRPr="00F00A31" w:rsidRDefault="002F7C4C" w:rsidP="00F00A31">
      <w:pPr>
        <w:pStyle w:val="ListParagraph"/>
        <w:numPr>
          <w:ilvl w:val="0"/>
          <w:numId w:val="39"/>
        </w:numPr>
        <w:ind w:hanging="720"/>
        <w:rPr>
          <w:color w:val="000000" w:themeColor="text1"/>
        </w:rPr>
      </w:pPr>
      <w:r w:rsidRPr="00F00A31">
        <w:rPr>
          <w:color w:val="000000" w:themeColor="text1"/>
        </w:rPr>
        <w:t>п</w:t>
      </w:r>
      <w:r w:rsidR="00611BED" w:rsidRPr="00F00A31">
        <w:rPr>
          <w:color w:val="000000" w:themeColor="text1"/>
        </w:rPr>
        <w:t xml:space="preserve">роектування та розробка </w:t>
      </w:r>
      <w:proofErr w:type="spellStart"/>
      <w:r w:rsidR="00611BED" w:rsidRPr="00F00A31">
        <w:rPr>
          <w:color w:val="000000" w:themeColor="text1"/>
        </w:rPr>
        <w:t>вебзастосунку</w:t>
      </w:r>
      <w:proofErr w:type="spellEnd"/>
      <w:r w:rsidRPr="00F00A31">
        <w:rPr>
          <w:color w:val="000000" w:themeColor="text1"/>
        </w:rPr>
        <w:t>;</w:t>
      </w:r>
    </w:p>
    <w:p w14:paraId="0EFC87BD" w14:textId="02E4B297" w:rsidR="00611BED" w:rsidRPr="00F00A31" w:rsidRDefault="00611BED" w:rsidP="00F00A31">
      <w:pPr>
        <w:pStyle w:val="ListParagraph"/>
        <w:numPr>
          <w:ilvl w:val="0"/>
          <w:numId w:val="39"/>
        </w:numPr>
        <w:ind w:hanging="720"/>
        <w:rPr>
          <w:color w:val="000000" w:themeColor="text1"/>
        </w:rPr>
      </w:pPr>
      <w:r w:rsidRPr="00F00A31">
        <w:rPr>
          <w:color w:val="000000" w:themeColor="text1"/>
        </w:rPr>
        <w:t>авторизаці</w:t>
      </w:r>
      <w:r w:rsidR="002F7C4C" w:rsidRPr="00F00A31">
        <w:rPr>
          <w:color w:val="000000" w:themeColor="text1"/>
        </w:rPr>
        <w:t>я</w:t>
      </w:r>
      <w:r w:rsidRPr="00F00A31">
        <w:rPr>
          <w:color w:val="000000" w:themeColor="text1"/>
        </w:rPr>
        <w:t xml:space="preserve"> користувача</w:t>
      </w:r>
      <w:r w:rsidR="002F7C4C" w:rsidRPr="00F00A31">
        <w:rPr>
          <w:color w:val="000000" w:themeColor="text1"/>
        </w:rPr>
        <w:t>;</w:t>
      </w:r>
    </w:p>
    <w:p w14:paraId="44819E33" w14:textId="1AA3F246" w:rsidR="00611BED" w:rsidRPr="00F00A31" w:rsidRDefault="002F7C4C" w:rsidP="00F00A31">
      <w:pPr>
        <w:pStyle w:val="ListParagraph"/>
        <w:numPr>
          <w:ilvl w:val="0"/>
          <w:numId w:val="39"/>
        </w:numPr>
        <w:ind w:hanging="720"/>
        <w:rPr>
          <w:color w:val="000000" w:themeColor="text1"/>
        </w:rPr>
      </w:pPr>
      <w:r w:rsidRPr="00F00A31">
        <w:rPr>
          <w:color w:val="000000" w:themeColor="text1"/>
        </w:rPr>
        <w:lastRenderedPageBreak/>
        <w:t xml:space="preserve">робота з </w:t>
      </w:r>
      <w:r w:rsidR="00611BED" w:rsidRPr="00F00A31">
        <w:rPr>
          <w:color w:val="000000" w:themeColor="text1"/>
        </w:rPr>
        <w:t>резюме користувача</w:t>
      </w:r>
      <w:r w:rsidRPr="00F00A31">
        <w:rPr>
          <w:color w:val="000000" w:themeColor="text1"/>
        </w:rPr>
        <w:t xml:space="preserve"> (зчитування, збереження, підтримка можливості адаптації під вакансії);</w:t>
      </w:r>
    </w:p>
    <w:p w14:paraId="753AF4BB" w14:textId="658A46A5" w:rsidR="00611BED" w:rsidRPr="00F00A31" w:rsidRDefault="002F7C4C" w:rsidP="00F00A31">
      <w:pPr>
        <w:pStyle w:val="ListParagraph"/>
        <w:numPr>
          <w:ilvl w:val="0"/>
          <w:numId w:val="39"/>
        </w:numPr>
        <w:ind w:hanging="720"/>
        <w:rPr>
          <w:color w:val="000000" w:themeColor="text1"/>
        </w:rPr>
      </w:pPr>
      <w:r w:rsidRPr="00F00A31">
        <w:rPr>
          <w:color w:val="000000" w:themeColor="text1"/>
        </w:rPr>
        <w:t>а</w:t>
      </w:r>
      <w:r w:rsidR="00611BED" w:rsidRPr="00F00A31">
        <w:rPr>
          <w:color w:val="000000" w:themeColor="text1"/>
        </w:rPr>
        <w:t xml:space="preserve">грегація </w:t>
      </w:r>
      <w:r w:rsidRPr="00F00A31">
        <w:rPr>
          <w:color w:val="000000" w:themeColor="text1"/>
        </w:rPr>
        <w:t>IT-</w:t>
      </w:r>
      <w:r w:rsidR="00611BED" w:rsidRPr="00F00A31">
        <w:rPr>
          <w:color w:val="000000" w:themeColor="text1"/>
        </w:rPr>
        <w:t>вакансі</w:t>
      </w:r>
      <w:r w:rsidR="003210C2" w:rsidRPr="00F2425E">
        <w:rPr>
          <w:color w:val="000000" w:themeColor="text1"/>
        </w:rPr>
        <w:t xml:space="preserve">й </w:t>
      </w:r>
      <w:r w:rsidRPr="00F2425E">
        <w:rPr>
          <w:color w:val="000000" w:themeColor="text1"/>
        </w:rPr>
        <w:t xml:space="preserve">зі сторонніх сайтів </w:t>
      </w:r>
      <w:r w:rsidR="003210C2" w:rsidRPr="00F2425E">
        <w:rPr>
          <w:color w:val="000000" w:themeColor="text1"/>
        </w:rPr>
        <w:t xml:space="preserve">і </w:t>
      </w:r>
      <w:r w:rsidRPr="00F2425E">
        <w:rPr>
          <w:color w:val="000000" w:themeColor="text1"/>
        </w:rPr>
        <w:t xml:space="preserve">їх </w:t>
      </w:r>
      <w:r w:rsidR="003210C2" w:rsidRPr="00F2425E">
        <w:rPr>
          <w:color w:val="000000" w:themeColor="text1"/>
        </w:rPr>
        <w:t xml:space="preserve">збереження </w:t>
      </w:r>
      <w:r w:rsidRPr="00F2425E">
        <w:rPr>
          <w:color w:val="000000" w:themeColor="text1"/>
        </w:rPr>
        <w:t>для подальшого аналізу;</w:t>
      </w:r>
    </w:p>
    <w:p w14:paraId="59B0995A" w14:textId="169713AC" w:rsidR="00611BED" w:rsidRPr="00F00A31" w:rsidRDefault="002F7C4C" w:rsidP="00F00A31">
      <w:pPr>
        <w:pStyle w:val="ListParagraph"/>
        <w:numPr>
          <w:ilvl w:val="0"/>
          <w:numId w:val="39"/>
        </w:numPr>
        <w:ind w:hanging="720"/>
        <w:rPr>
          <w:color w:val="000000" w:themeColor="text1"/>
        </w:rPr>
      </w:pPr>
      <w:r w:rsidRPr="00F00A31">
        <w:rPr>
          <w:color w:val="000000" w:themeColor="text1"/>
        </w:rPr>
        <w:t>а</w:t>
      </w:r>
      <w:r w:rsidR="00611BED" w:rsidRPr="00F00A31">
        <w:rPr>
          <w:color w:val="000000" w:themeColor="text1"/>
        </w:rPr>
        <w:t xml:space="preserve">втоматизоване надсилання </w:t>
      </w:r>
      <w:r w:rsidRPr="00F00A31">
        <w:rPr>
          <w:color w:val="000000" w:themeColor="text1"/>
        </w:rPr>
        <w:t>повідомлень користувачу з релевантними вакансіями.</w:t>
      </w:r>
    </w:p>
    <w:p w14:paraId="0AEDF55B" w14:textId="77777777" w:rsidR="004D7592" w:rsidRPr="00A059F8" w:rsidRDefault="004D7592" w:rsidP="00A059F8">
      <w:pPr>
        <w:pStyle w:val="Heading2"/>
        <w:numPr>
          <w:ilvl w:val="0"/>
          <w:numId w:val="0"/>
        </w:numPr>
        <w:ind w:left="709"/>
        <w:rPr>
          <w:b w:val="0"/>
          <w:bCs/>
        </w:rPr>
      </w:pPr>
      <w:bookmarkStart w:id="14" w:name="_Toc102756397"/>
      <w:bookmarkStart w:id="15" w:name="_Toc199686538"/>
      <w:bookmarkEnd w:id="12"/>
      <w:r w:rsidRPr="00A059F8">
        <w:rPr>
          <w:b w:val="0"/>
          <w:bCs/>
        </w:rPr>
        <w:t>Висновки до розділу</w:t>
      </w:r>
      <w:bookmarkEnd w:id="14"/>
      <w:bookmarkEnd w:id="15"/>
    </w:p>
    <w:p w14:paraId="3EA71BFF" w14:textId="7524F458" w:rsidR="00416C68" w:rsidRDefault="00057476" w:rsidP="00057476">
      <w:pPr>
        <w:rPr>
          <w:color w:val="000000" w:themeColor="text1"/>
        </w:rPr>
      </w:pPr>
      <w:r>
        <w:rPr>
          <w:color w:val="000000" w:themeColor="text1"/>
        </w:rPr>
        <w:t xml:space="preserve">У першому розділі пояснювальної записки сформульовано функціональні вимоги індивідуальної частини дипломного </w:t>
      </w:r>
      <w:proofErr w:type="spellStart"/>
      <w:r>
        <w:rPr>
          <w:color w:val="000000" w:themeColor="text1"/>
        </w:rPr>
        <w:t>проєкту</w:t>
      </w:r>
      <w:proofErr w:type="spellEnd"/>
      <w:r w:rsidR="00416C68">
        <w:rPr>
          <w:color w:val="000000" w:themeColor="text1"/>
        </w:rPr>
        <w:t xml:space="preserve"> та </w:t>
      </w:r>
      <w:r w:rsidR="006C699B">
        <w:rPr>
          <w:color w:val="000000" w:themeColor="text1"/>
        </w:rPr>
        <w:t>сформовано</w:t>
      </w:r>
      <w:r w:rsidR="00416C68">
        <w:rPr>
          <w:color w:val="000000" w:themeColor="text1"/>
        </w:rPr>
        <w:t xml:space="preserve"> матрицю трасування функціональних вимог для демонстрації відповідності вимог до варіантів використання </w:t>
      </w:r>
      <w:proofErr w:type="spellStart"/>
      <w:r w:rsidR="00416C68">
        <w:rPr>
          <w:color w:val="000000" w:themeColor="text1"/>
        </w:rPr>
        <w:t>проєкту</w:t>
      </w:r>
      <w:proofErr w:type="spellEnd"/>
      <w:r w:rsidR="00416C68">
        <w:rPr>
          <w:color w:val="000000" w:themeColor="text1"/>
        </w:rPr>
        <w:t xml:space="preserve">. </w:t>
      </w:r>
    </w:p>
    <w:p w14:paraId="5E2EADAE" w14:textId="25BEC57D" w:rsidR="00FB7ACF" w:rsidRPr="00057476" w:rsidRDefault="006C699B" w:rsidP="00057476">
      <w:pPr>
        <w:rPr>
          <w:color w:val="FF0000"/>
        </w:rPr>
      </w:pPr>
      <w:r>
        <w:rPr>
          <w:color w:val="000000" w:themeColor="text1"/>
        </w:rPr>
        <w:t xml:space="preserve">В результаті </w:t>
      </w:r>
      <w:r w:rsidR="00416C68">
        <w:rPr>
          <w:color w:val="000000" w:themeColor="text1"/>
        </w:rPr>
        <w:t>сформульовано постановку завдання на розробку індивідуальної частини програмного забезпечення.</w:t>
      </w:r>
      <w:r w:rsidR="00FB7ACF" w:rsidRPr="00601670">
        <w:br w:type="page"/>
      </w:r>
    </w:p>
    <w:p w14:paraId="78616AB4" w14:textId="656FFD2A" w:rsidR="00C80C14" w:rsidRPr="00601670" w:rsidRDefault="000C3935" w:rsidP="00FE6BDD">
      <w:pPr>
        <w:pStyle w:val="Heading1"/>
      </w:pPr>
      <w:bookmarkStart w:id="16" w:name="_Toc102756398"/>
      <w:bookmarkStart w:id="17" w:name="_Toc199686539"/>
      <w:r w:rsidRPr="000C3935">
        <w:lastRenderedPageBreak/>
        <w:t xml:space="preserve">КОНСТРУЮВАННЯ </w:t>
      </w:r>
      <w:r w:rsidR="002E0BC7">
        <w:t>ТА РОЗРОБ</w:t>
      </w:r>
      <w:r w:rsidR="00756979">
        <w:t>ЛЕННЯ</w:t>
      </w:r>
      <w:r w:rsidR="002E0BC7">
        <w:t xml:space="preserve"> </w:t>
      </w:r>
      <w:r w:rsidRPr="000C3935">
        <w:t>ПРОГРАМНОГО ЗАБЕЗПЕЧЕННЯ</w:t>
      </w:r>
      <w:bookmarkEnd w:id="16"/>
      <w:bookmarkEnd w:id="17"/>
    </w:p>
    <w:p w14:paraId="214F1992" w14:textId="526E51FF" w:rsidR="00FE6BDD" w:rsidRPr="00A059F8" w:rsidRDefault="000C3935" w:rsidP="0045700B">
      <w:pPr>
        <w:pStyle w:val="Heading2"/>
        <w:ind w:left="709" w:firstLine="0"/>
        <w:rPr>
          <w:b w:val="0"/>
          <w:bCs/>
        </w:rPr>
      </w:pPr>
      <w:bookmarkStart w:id="18" w:name="_Toc102756400"/>
      <w:bookmarkStart w:id="19" w:name="_Toc199686540"/>
      <w:r w:rsidRPr="000C3935">
        <w:rPr>
          <w:b w:val="0"/>
          <w:bCs/>
        </w:rPr>
        <w:t>Архітектура програмного забезпечення</w:t>
      </w:r>
      <w:bookmarkEnd w:id="18"/>
      <w:bookmarkEnd w:id="19"/>
    </w:p>
    <w:p w14:paraId="590E8737" w14:textId="22AB0715" w:rsidR="00416C68" w:rsidRPr="00416C68" w:rsidRDefault="00416C68" w:rsidP="00F00A31">
      <w:pPr>
        <w:ind w:firstLine="705"/>
        <w:contextualSpacing w:val="0"/>
        <w:textAlignment w:val="baseline"/>
        <w:rPr>
          <w:szCs w:val="28"/>
          <w:lang w:eastAsia="en-US"/>
        </w:rPr>
      </w:pPr>
      <w:bookmarkStart w:id="20" w:name="_Toc109429232"/>
      <w:bookmarkStart w:id="21" w:name="_Toc102756401"/>
      <w:r>
        <w:rPr>
          <w:szCs w:val="28"/>
          <w:lang w:eastAsia="en-US"/>
        </w:rPr>
        <w:t xml:space="preserve">Для клієнтської сторони </w:t>
      </w:r>
      <w:proofErr w:type="spellStart"/>
      <w:r>
        <w:rPr>
          <w:szCs w:val="28"/>
          <w:lang w:eastAsia="en-US"/>
        </w:rPr>
        <w:t>вебзастосунку</w:t>
      </w:r>
      <w:proofErr w:type="spellEnd"/>
      <w:r>
        <w:rPr>
          <w:szCs w:val="28"/>
          <w:lang w:eastAsia="en-US"/>
        </w:rPr>
        <w:t xml:space="preserve"> було обрано використання </w:t>
      </w:r>
      <w:r>
        <w:rPr>
          <w:szCs w:val="28"/>
          <w:lang w:val="en-US" w:eastAsia="en-US"/>
        </w:rPr>
        <w:t xml:space="preserve">Single-Page Application </w:t>
      </w:r>
      <w:r>
        <w:rPr>
          <w:szCs w:val="28"/>
          <w:lang w:eastAsia="en-US"/>
        </w:rPr>
        <w:t>архітектури.</w:t>
      </w:r>
    </w:p>
    <w:p w14:paraId="688CA0AE" w14:textId="77777777" w:rsidR="0098798D" w:rsidRDefault="00416C68" w:rsidP="0098798D">
      <w:pPr>
        <w:ind w:firstLine="705"/>
        <w:contextualSpacing w:val="0"/>
        <w:textAlignment w:val="baseline"/>
        <w:rPr>
          <w:szCs w:val="28"/>
          <w:lang w:eastAsia="en-US"/>
        </w:rPr>
      </w:pPr>
      <w:r w:rsidRPr="00416C68">
        <w:rPr>
          <w:szCs w:val="28"/>
          <w:lang w:eastAsia="en-US"/>
        </w:rPr>
        <w:t>Серверна частина застосунку</w:t>
      </w:r>
      <w:r>
        <w:rPr>
          <w:szCs w:val="28"/>
          <w:lang w:eastAsia="en-US"/>
        </w:rPr>
        <w:t xml:space="preserve"> використовує </w:t>
      </w:r>
      <w:proofErr w:type="spellStart"/>
      <w:r>
        <w:rPr>
          <w:szCs w:val="28"/>
          <w:lang w:eastAsia="en-US"/>
        </w:rPr>
        <w:t>трьохрівневу</w:t>
      </w:r>
      <w:proofErr w:type="spellEnd"/>
      <w:r w:rsidR="00C2144B">
        <w:rPr>
          <w:szCs w:val="28"/>
          <w:lang w:eastAsia="en-US"/>
        </w:rPr>
        <w:t xml:space="preserve"> архітектуру, тобто складається з</w:t>
      </w:r>
      <w:r w:rsidR="0098798D">
        <w:rPr>
          <w:szCs w:val="28"/>
          <w:lang w:eastAsia="en-US"/>
        </w:rPr>
        <w:t>:</w:t>
      </w:r>
    </w:p>
    <w:p w14:paraId="5A93733B" w14:textId="163B6CB9" w:rsidR="0098798D" w:rsidRPr="00F00A31" w:rsidRDefault="00C2144B" w:rsidP="0098798D">
      <w:pPr>
        <w:pStyle w:val="ListParagraph"/>
        <w:numPr>
          <w:ilvl w:val="0"/>
          <w:numId w:val="41"/>
        </w:numPr>
        <w:ind w:hanging="716"/>
        <w:contextualSpacing w:val="0"/>
        <w:textAlignment w:val="baseline"/>
        <w:rPr>
          <w:rFonts w:ascii="Segoe UI" w:hAnsi="Segoe UI" w:cs="Segoe UI"/>
          <w:sz w:val="18"/>
          <w:szCs w:val="18"/>
          <w:lang w:val="en-US" w:eastAsia="en-US"/>
        </w:rPr>
      </w:pPr>
      <w:r w:rsidRPr="00F00A31">
        <w:rPr>
          <w:szCs w:val="28"/>
          <w:lang w:eastAsia="en-US"/>
        </w:rPr>
        <w:t xml:space="preserve">API </w:t>
      </w:r>
      <w:r w:rsidRPr="002A7525">
        <w:rPr>
          <w:szCs w:val="28"/>
          <w:lang w:eastAsia="en-US"/>
        </w:rPr>
        <w:t>що надає інтерфейс для роботи з застосунком</w:t>
      </w:r>
      <w:r w:rsidR="0098798D" w:rsidRPr="002A7525">
        <w:rPr>
          <w:szCs w:val="28"/>
          <w:lang w:eastAsia="en-US"/>
        </w:rPr>
        <w:t>;</w:t>
      </w:r>
    </w:p>
    <w:p w14:paraId="02D53D69" w14:textId="00C6C29D" w:rsidR="0098798D" w:rsidRPr="00F00A31" w:rsidRDefault="00C2144B" w:rsidP="0098798D">
      <w:pPr>
        <w:pStyle w:val="ListParagraph"/>
        <w:numPr>
          <w:ilvl w:val="0"/>
          <w:numId w:val="41"/>
        </w:numPr>
        <w:ind w:hanging="716"/>
        <w:contextualSpacing w:val="0"/>
        <w:textAlignment w:val="baseline"/>
        <w:rPr>
          <w:rFonts w:ascii="Segoe UI" w:hAnsi="Segoe UI" w:cs="Segoe UI"/>
          <w:sz w:val="18"/>
          <w:szCs w:val="18"/>
          <w:lang w:val="en-US" w:eastAsia="en-US"/>
        </w:rPr>
      </w:pPr>
      <w:proofErr w:type="spellStart"/>
      <w:r w:rsidRPr="00F00A31">
        <w:rPr>
          <w:szCs w:val="28"/>
          <w:lang w:eastAsia="en-US"/>
        </w:rPr>
        <w:t>Business</w:t>
      </w:r>
      <w:proofErr w:type="spellEnd"/>
      <w:r w:rsidRPr="00F00A31">
        <w:rPr>
          <w:szCs w:val="28"/>
          <w:lang w:eastAsia="en-US"/>
        </w:rPr>
        <w:t xml:space="preserve"> </w:t>
      </w:r>
      <w:proofErr w:type="spellStart"/>
      <w:r w:rsidRPr="00F00A31">
        <w:rPr>
          <w:szCs w:val="28"/>
          <w:lang w:eastAsia="en-US"/>
        </w:rPr>
        <w:t>logic</w:t>
      </w:r>
      <w:proofErr w:type="spellEnd"/>
      <w:r w:rsidRPr="00F00A31">
        <w:rPr>
          <w:szCs w:val="28"/>
          <w:lang w:eastAsia="en-US"/>
        </w:rPr>
        <w:t xml:space="preserve"> </w:t>
      </w:r>
      <w:proofErr w:type="spellStart"/>
      <w:r w:rsidRPr="00F00A31">
        <w:rPr>
          <w:szCs w:val="28"/>
          <w:lang w:eastAsia="en-US"/>
        </w:rPr>
        <w:t>layer</w:t>
      </w:r>
      <w:proofErr w:type="spellEnd"/>
      <w:r w:rsidRPr="00F00A31">
        <w:rPr>
          <w:szCs w:val="28"/>
          <w:lang w:eastAsia="en-US"/>
        </w:rPr>
        <w:t xml:space="preserve"> </w:t>
      </w:r>
      <w:r w:rsidRPr="002A7525">
        <w:rPr>
          <w:szCs w:val="28"/>
          <w:lang w:eastAsia="en-US"/>
        </w:rPr>
        <w:t>що містить логіку застосунку</w:t>
      </w:r>
      <w:r w:rsidR="0098798D">
        <w:rPr>
          <w:szCs w:val="28"/>
          <w:lang w:eastAsia="en-US"/>
        </w:rPr>
        <w:t>;</w:t>
      </w:r>
    </w:p>
    <w:p w14:paraId="286D1588" w14:textId="6424A67F" w:rsidR="0098798D" w:rsidRPr="00F00A31" w:rsidRDefault="00C2144B" w:rsidP="0098798D">
      <w:pPr>
        <w:pStyle w:val="ListParagraph"/>
        <w:numPr>
          <w:ilvl w:val="0"/>
          <w:numId w:val="41"/>
        </w:numPr>
        <w:ind w:hanging="716"/>
        <w:contextualSpacing w:val="0"/>
        <w:textAlignment w:val="baseline"/>
        <w:rPr>
          <w:rFonts w:ascii="Segoe UI" w:hAnsi="Segoe UI" w:cs="Segoe UI"/>
          <w:sz w:val="18"/>
          <w:szCs w:val="18"/>
          <w:lang w:val="en-US" w:eastAsia="en-US"/>
        </w:rPr>
      </w:pPr>
      <w:proofErr w:type="spellStart"/>
      <w:r w:rsidRPr="00F00A31">
        <w:rPr>
          <w:szCs w:val="28"/>
          <w:lang w:eastAsia="en-US"/>
        </w:rPr>
        <w:t>Data</w:t>
      </w:r>
      <w:proofErr w:type="spellEnd"/>
      <w:r w:rsidRPr="00F00A31">
        <w:rPr>
          <w:szCs w:val="28"/>
          <w:lang w:eastAsia="en-US"/>
        </w:rPr>
        <w:t xml:space="preserve"> </w:t>
      </w:r>
      <w:proofErr w:type="spellStart"/>
      <w:r w:rsidRPr="00F00A31">
        <w:rPr>
          <w:szCs w:val="28"/>
          <w:lang w:eastAsia="en-US"/>
        </w:rPr>
        <w:t>access</w:t>
      </w:r>
      <w:proofErr w:type="spellEnd"/>
      <w:r w:rsidRPr="00F00A31">
        <w:rPr>
          <w:szCs w:val="28"/>
          <w:lang w:eastAsia="en-US"/>
        </w:rPr>
        <w:t xml:space="preserve"> </w:t>
      </w:r>
      <w:proofErr w:type="spellStart"/>
      <w:r w:rsidRPr="00F00A31">
        <w:rPr>
          <w:szCs w:val="28"/>
          <w:lang w:eastAsia="en-US"/>
        </w:rPr>
        <w:t>layer</w:t>
      </w:r>
      <w:proofErr w:type="spellEnd"/>
      <w:r w:rsidRPr="00F00A31">
        <w:rPr>
          <w:szCs w:val="28"/>
          <w:lang w:eastAsia="en-US"/>
        </w:rPr>
        <w:t xml:space="preserve"> </w:t>
      </w:r>
      <w:r w:rsidRPr="002A7525">
        <w:rPr>
          <w:szCs w:val="28"/>
          <w:lang w:eastAsia="en-US"/>
        </w:rPr>
        <w:t xml:space="preserve">для роботи з базою даних. </w:t>
      </w:r>
      <w:r w:rsidR="00416C68" w:rsidRPr="002A7525">
        <w:rPr>
          <w:szCs w:val="28"/>
          <w:lang w:eastAsia="en-US"/>
        </w:rPr>
        <w:t xml:space="preserve"> </w:t>
      </w:r>
    </w:p>
    <w:p w14:paraId="4D528701" w14:textId="00E33B78" w:rsidR="00416C68" w:rsidRPr="0098798D" w:rsidRDefault="00C2144B" w:rsidP="00F00A31">
      <w:pPr>
        <w:ind w:left="709" w:firstLine="0"/>
        <w:contextualSpacing w:val="0"/>
        <w:textAlignment w:val="baseline"/>
        <w:rPr>
          <w:rFonts w:ascii="Segoe UI" w:hAnsi="Segoe UI" w:cs="Segoe UI"/>
          <w:sz w:val="18"/>
          <w:szCs w:val="18"/>
          <w:lang w:val="en-US" w:eastAsia="en-US"/>
        </w:rPr>
      </w:pPr>
      <w:r w:rsidRPr="002A7525">
        <w:rPr>
          <w:szCs w:val="28"/>
          <w:lang w:eastAsia="en-US"/>
        </w:rPr>
        <w:t>Серверна частина застосунку містить наступні компоненти</w:t>
      </w:r>
      <w:r w:rsidR="00416C68" w:rsidRPr="002A7525">
        <w:rPr>
          <w:szCs w:val="28"/>
          <w:lang w:eastAsia="en-US"/>
        </w:rPr>
        <w:t>:</w:t>
      </w:r>
      <w:r w:rsidR="00416C68" w:rsidRPr="002A7525">
        <w:rPr>
          <w:szCs w:val="28"/>
          <w:lang w:val="en-US" w:eastAsia="en-US"/>
        </w:rPr>
        <w:t> </w:t>
      </w:r>
    </w:p>
    <w:p w14:paraId="721217A3" w14:textId="7CDD5087" w:rsidR="00416C68" w:rsidRPr="00416C68" w:rsidRDefault="0098798D" w:rsidP="00F00A31">
      <w:pPr>
        <w:numPr>
          <w:ilvl w:val="0"/>
          <w:numId w:val="38"/>
        </w:numPr>
        <w:ind w:left="0" w:firstLine="709"/>
        <w:contextualSpacing w:val="0"/>
        <w:textAlignment w:val="baseline"/>
        <w:rPr>
          <w:szCs w:val="28"/>
          <w:lang w:val="en-US" w:eastAsia="en-US"/>
        </w:rPr>
      </w:pPr>
      <w:r>
        <w:rPr>
          <w:szCs w:val="28"/>
          <w:lang w:eastAsia="en-US"/>
        </w:rPr>
        <w:t>к</w:t>
      </w:r>
      <w:r w:rsidR="00416C68" w:rsidRPr="00416C68">
        <w:rPr>
          <w:szCs w:val="28"/>
          <w:lang w:eastAsia="en-US"/>
        </w:rPr>
        <w:t xml:space="preserve">омпонент користувачів: відповідає за збереження профілю користувача </w:t>
      </w:r>
      <w:r>
        <w:rPr>
          <w:szCs w:val="28"/>
          <w:lang w:eastAsia="en-US"/>
        </w:rPr>
        <w:t>та</w:t>
      </w:r>
      <w:r w:rsidR="00416C68" w:rsidRPr="00416C68">
        <w:rPr>
          <w:szCs w:val="28"/>
          <w:lang w:eastAsia="en-US"/>
        </w:rPr>
        <w:t xml:space="preserve"> його резюме та верифікацію юзера за допомогою запитів до </w:t>
      </w:r>
      <w:proofErr w:type="spellStart"/>
      <w:r w:rsidR="00416C68" w:rsidRPr="00416C68">
        <w:rPr>
          <w:szCs w:val="28"/>
          <w:lang w:eastAsia="en-US"/>
        </w:rPr>
        <w:t>Firebase</w:t>
      </w:r>
      <w:proofErr w:type="spellEnd"/>
      <w:r w:rsidR="00416C68" w:rsidRPr="00416C68">
        <w:rPr>
          <w:szCs w:val="28"/>
          <w:lang w:eastAsia="en-US"/>
        </w:rPr>
        <w:t xml:space="preserve"> [1]. При завантаженні резюме він також нотифікує АРІ сервісу машинного навчання для </w:t>
      </w:r>
      <w:proofErr w:type="spellStart"/>
      <w:r w:rsidR="00416C68" w:rsidRPr="00416C68">
        <w:rPr>
          <w:szCs w:val="28"/>
          <w:lang w:eastAsia="en-US"/>
        </w:rPr>
        <w:t>препроцесінгу</w:t>
      </w:r>
      <w:proofErr w:type="spellEnd"/>
      <w:r w:rsidR="00416C68" w:rsidRPr="00416C68">
        <w:rPr>
          <w:szCs w:val="28"/>
          <w:lang w:eastAsia="en-US"/>
        </w:rPr>
        <w:t xml:space="preserve"> резюме</w:t>
      </w:r>
      <w:r>
        <w:rPr>
          <w:szCs w:val="28"/>
          <w:lang w:eastAsia="en-US"/>
        </w:rPr>
        <w:t>;</w:t>
      </w:r>
    </w:p>
    <w:p w14:paraId="3B21C618" w14:textId="516739C9" w:rsidR="00416C68" w:rsidRPr="00416C68" w:rsidRDefault="0098798D" w:rsidP="00F00A31">
      <w:pPr>
        <w:numPr>
          <w:ilvl w:val="0"/>
          <w:numId w:val="38"/>
        </w:numPr>
        <w:ind w:left="0" w:firstLine="709"/>
        <w:contextualSpacing w:val="0"/>
        <w:textAlignment w:val="baseline"/>
        <w:rPr>
          <w:szCs w:val="28"/>
          <w:lang w:val="en-US" w:eastAsia="en-US"/>
        </w:rPr>
      </w:pPr>
      <w:r>
        <w:rPr>
          <w:szCs w:val="28"/>
          <w:lang w:eastAsia="en-US"/>
        </w:rPr>
        <w:t>к</w:t>
      </w:r>
      <w:r w:rsidR="00416C68" w:rsidRPr="00416C68">
        <w:rPr>
          <w:szCs w:val="28"/>
          <w:lang w:eastAsia="en-US"/>
        </w:rPr>
        <w:t xml:space="preserve">омпонент нотифікацій: відповідає за відправлення імейлів користувачам, використовуючи запити до </w:t>
      </w:r>
      <w:proofErr w:type="spellStart"/>
      <w:r w:rsidR="00416C68" w:rsidRPr="00416C68">
        <w:rPr>
          <w:szCs w:val="28"/>
          <w:lang w:eastAsia="en-US"/>
        </w:rPr>
        <w:t>Mailjet</w:t>
      </w:r>
      <w:proofErr w:type="spellEnd"/>
      <w:r w:rsidR="00416C68" w:rsidRPr="00416C68">
        <w:rPr>
          <w:szCs w:val="28"/>
          <w:lang w:eastAsia="en-US"/>
        </w:rPr>
        <w:t xml:space="preserve"> [2]</w:t>
      </w:r>
      <w:r>
        <w:rPr>
          <w:szCs w:val="28"/>
          <w:lang w:eastAsia="en-US"/>
        </w:rPr>
        <w:t>;</w:t>
      </w:r>
      <w:r w:rsidR="00416C68" w:rsidRPr="00416C68">
        <w:rPr>
          <w:szCs w:val="28"/>
          <w:lang w:val="en-US" w:eastAsia="en-US"/>
        </w:rPr>
        <w:t> </w:t>
      </w:r>
    </w:p>
    <w:p w14:paraId="19B9668E" w14:textId="036C838F" w:rsidR="00416C68" w:rsidRPr="00416C68" w:rsidRDefault="0098798D" w:rsidP="00F00A31">
      <w:pPr>
        <w:numPr>
          <w:ilvl w:val="0"/>
          <w:numId w:val="38"/>
        </w:numPr>
        <w:ind w:left="0" w:firstLine="709"/>
        <w:contextualSpacing w:val="0"/>
        <w:textAlignment w:val="baseline"/>
        <w:rPr>
          <w:szCs w:val="28"/>
          <w:lang w:val="en-US" w:eastAsia="en-US"/>
        </w:rPr>
      </w:pPr>
      <w:r>
        <w:rPr>
          <w:szCs w:val="28"/>
          <w:lang w:eastAsia="en-US"/>
        </w:rPr>
        <w:t>к</w:t>
      </w:r>
      <w:r w:rsidR="00416C68" w:rsidRPr="00416C68">
        <w:rPr>
          <w:szCs w:val="28"/>
          <w:lang w:eastAsia="en-US"/>
        </w:rPr>
        <w:t xml:space="preserve">омпонент </w:t>
      </w:r>
      <w:proofErr w:type="spellStart"/>
      <w:r w:rsidR="00416C68" w:rsidRPr="00416C68">
        <w:rPr>
          <w:szCs w:val="28"/>
          <w:lang w:eastAsia="en-US"/>
        </w:rPr>
        <w:t>скрапінгу</w:t>
      </w:r>
      <w:proofErr w:type="spellEnd"/>
      <w:r w:rsidR="00416C68" w:rsidRPr="00416C68">
        <w:rPr>
          <w:szCs w:val="28"/>
          <w:lang w:eastAsia="en-US"/>
        </w:rPr>
        <w:t>: відповідає за збір описів вакансій за посиланням</w:t>
      </w:r>
      <w:r>
        <w:rPr>
          <w:szCs w:val="28"/>
          <w:lang w:eastAsia="en-US"/>
        </w:rPr>
        <w:t>;</w:t>
      </w:r>
    </w:p>
    <w:p w14:paraId="78A01546" w14:textId="1283BFF0" w:rsidR="00416C68" w:rsidRPr="00416C68" w:rsidRDefault="0098798D" w:rsidP="00F00A31">
      <w:pPr>
        <w:numPr>
          <w:ilvl w:val="0"/>
          <w:numId w:val="38"/>
        </w:numPr>
        <w:ind w:left="0" w:firstLine="709"/>
        <w:contextualSpacing w:val="0"/>
        <w:textAlignment w:val="baseline"/>
        <w:rPr>
          <w:szCs w:val="28"/>
          <w:lang w:val="en-US" w:eastAsia="en-US"/>
        </w:rPr>
      </w:pPr>
      <w:r>
        <w:rPr>
          <w:szCs w:val="28"/>
          <w:lang w:eastAsia="en-US"/>
        </w:rPr>
        <w:t>к</w:t>
      </w:r>
      <w:r w:rsidR="00416C68" w:rsidRPr="00416C68">
        <w:rPr>
          <w:szCs w:val="28"/>
          <w:lang w:eastAsia="en-US"/>
        </w:rPr>
        <w:t xml:space="preserve">омпонент вакансій: відповідає за обробку запитів про отримання вакансій, їх описів та адаптацію резюме, використовуючи запити до АРІ сервісу машинного навчання, дані з бази даних та компонент </w:t>
      </w:r>
      <w:proofErr w:type="spellStart"/>
      <w:r w:rsidR="00416C68" w:rsidRPr="00416C68">
        <w:rPr>
          <w:szCs w:val="28"/>
          <w:lang w:eastAsia="en-US"/>
        </w:rPr>
        <w:t>скрапінгу</w:t>
      </w:r>
      <w:proofErr w:type="spellEnd"/>
      <w:r>
        <w:rPr>
          <w:szCs w:val="28"/>
          <w:lang w:eastAsia="en-US"/>
        </w:rPr>
        <w:t>;</w:t>
      </w:r>
    </w:p>
    <w:p w14:paraId="305D0768" w14:textId="6367092A" w:rsidR="00416C68" w:rsidRPr="00416C68" w:rsidRDefault="0098798D" w:rsidP="00F00A31">
      <w:pPr>
        <w:numPr>
          <w:ilvl w:val="0"/>
          <w:numId w:val="38"/>
        </w:numPr>
        <w:ind w:left="0" w:firstLine="709"/>
        <w:contextualSpacing w:val="0"/>
        <w:textAlignment w:val="baseline"/>
        <w:rPr>
          <w:szCs w:val="28"/>
          <w:lang w:val="en-US" w:eastAsia="en-US"/>
        </w:rPr>
      </w:pPr>
      <w:r>
        <w:rPr>
          <w:szCs w:val="28"/>
          <w:lang w:eastAsia="en-US"/>
        </w:rPr>
        <w:t>к</w:t>
      </w:r>
      <w:r w:rsidR="00416C68" w:rsidRPr="00416C68">
        <w:rPr>
          <w:szCs w:val="28"/>
          <w:lang w:eastAsia="en-US"/>
        </w:rPr>
        <w:t xml:space="preserve">омпонент агрегації вакансій: відповідає за збір даних про вакансії та підтримання їх в актуальному стані за допомогою запитів до сайтів вакансій. Після отримання вакансій цей компонент передає нові вакансії АРІ сервісу машинного навчання для </w:t>
      </w:r>
      <w:proofErr w:type="spellStart"/>
      <w:r w:rsidR="00416C68" w:rsidRPr="00416C68">
        <w:rPr>
          <w:szCs w:val="28"/>
          <w:lang w:eastAsia="en-US"/>
        </w:rPr>
        <w:t>препроцесінгу</w:t>
      </w:r>
      <w:proofErr w:type="spellEnd"/>
      <w:r w:rsidR="00416C68" w:rsidRPr="00416C68">
        <w:rPr>
          <w:szCs w:val="28"/>
          <w:lang w:eastAsia="en-US"/>
        </w:rPr>
        <w:t xml:space="preserve"> та отримання оцінок </w:t>
      </w:r>
      <w:proofErr w:type="spellStart"/>
      <w:r w:rsidR="00416C68" w:rsidRPr="00416C68">
        <w:rPr>
          <w:szCs w:val="28"/>
          <w:lang w:eastAsia="en-US"/>
        </w:rPr>
        <w:t>релевантності</w:t>
      </w:r>
      <w:proofErr w:type="spellEnd"/>
      <w:r w:rsidR="00416C68" w:rsidRPr="00416C68">
        <w:rPr>
          <w:szCs w:val="28"/>
          <w:lang w:eastAsia="en-US"/>
        </w:rPr>
        <w:t xml:space="preserve"> для користувачів, які направляє компоненту нотифікацій для направлення користувачам.</w:t>
      </w:r>
      <w:r w:rsidR="00416C68" w:rsidRPr="00416C68">
        <w:rPr>
          <w:szCs w:val="28"/>
          <w:lang w:val="en-US" w:eastAsia="en-US"/>
        </w:rPr>
        <w:t> </w:t>
      </w:r>
    </w:p>
    <w:p w14:paraId="7BF1E6B0" w14:textId="2229F7EA" w:rsidR="00416C68" w:rsidRPr="00416C68" w:rsidRDefault="00416C68" w:rsidP="00F00A31">
      <w:pPr>
        <w:ind w:firstLine="705"/>
        <w:contextualSpacing w:val="0"/>
        <w:textAlignment w:val="baseline"/>
        <w:rPr>
          <w:rFonts w:ascii="Segoe UI" w:hAnsi="Segoe UI" w:cs="Segoe UI"/>
          <w:sz w:val="18"/>
          <w:szCs w:val="18"/>
          <w:lang w:val="en-US" w:eastAsia="en-US"/>
        </w:rPr>
      </w:pPr>
      <w:r w:rsidRPr="00416C68">
        <w:rPr>
          <w:szCs w:val="28"/>
          <w:lang w:eastAsia="en-US"/>
        </w:rPr>
        <w:t xml:space="preserve">Діаграму компонентів в нотації С4 наведено на рисунку </w:t>
      </w:r>
      <w:r w:rsidR="0098798D">
        <w:rPr>
          <w:szCs w:val="28"/>
          <w:lang w:eastAsia="en-US"/>
        </w:rPr>
        <w:t>2</w:t>
      </w:r>
      <w:r w:rsidRPr="00416C68">
        <w:rPr>
          <w:szCs w:val="28"/>
          <w:lang w:eastAsia="en-US"/>
        </w:rPr>
        <w:t>.</w:t>
      </w:r>
      <w:r w:rsidR="0098798D">
        <w:rPr>
          <w:szCs w:val="28"/>
          <w:lang w:eastAsia="en-US"/>
        </w:rPr>
        <w:t>1</w:t>
      </w:r>
      <w:r w:rsidRPr="00416C68">
        <w:rPr>
          <w:szCs w:val="28"/>
          <w:lang w:eastAsia="en-US"/>
        </w:rPr>
        <w:t>:</w:t>
      </w:r>
      <w:r w:rsidRPr="00416C68">
        <w:rPr>
          <w:szCs w:val="28"/>
          <w:lang w:val="en-US" w:eastAsia="en-US"/>
        </w:rPr>
        <w:t> </w:t>
      </w:r>
    </w:p>
    <w:p w14:paraId="0A2BD9D6" w14:textId="79571FE6" w:rsidR="00416C68" w:rsidRPr="00416C68" w:rsidRDefault="00416C68" w:rsidP="00416C68">
      <w:pPr>
        <w:ind w:firstLine="0"/>
        <w:contextualSpacing w:val="0"/>
        <w:jc w:val="left"/>
        <w:textAlignment w:val="baseline"/>
        <w:rPr>
          <w:rFonts w:ascii="Segoe UI" w:hAnsi="Segoe UI" w:cs="Segoe UI"/>
          <w:sz w:val="18"/>
          <w:szCs w:val="18"/>
          <w:lang w:val="en-US" w:eastAsia="en-US"/>
        </w:rPr>
      </w:pPr>
      <w:r w:rsidRPr="00416C68">
        <w:rPr>
          <w:noProof/>
          <w:color w:val="000000" w:themeColor="text1"/>
          <w:szCs w:val="28"/>
          <w:lang w:val="en-US"/>
        </w:rPr>
        <w:lastRenderedPageBreak/>
        <w:drawing>
          <wp:inline distT="0" distB="0" distL="0" distR="0" wp14:anchorId="5923CBE9" wp14:editId="672108AF">
            <wp:extent cx="5939790" cy="54686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5468620"/>
                    </a:xfrm>
                    <a:prstGeom prst="rect">
                      <a:avLst/>
                    </a:prstGeom>
                    <a:noFill/>
                    <a:ln>
                      <a:noFill/>
                    </a:ln>
                  </pic:spPr>
                </pic:pic>
              </a:graphicData>
            </a:graphic>
          </wp:inline>
        </w:drawing>
      </w:r>
      <w:r w:rsidRPr="00416C68">
        <w:rPr>
          <w:rFonts w:ascii="Calibri" w:hAnsi="Calibri" w:cs="Calibri"/>
          <w:szCs w:val="28"/>
          <w:lang w:val="en-US" w:eastAsia="en-US"/>
        </w:rPr>
        <w:tab/>
      </w:r>
      <w:r w:rsidRPr="00416C68">
        <w:rPr>
          <w:szCs w:val="28"/>
          <w:lang w:val="en-US" w:eastAsia="en-US"/>
        </w:rPr>
        <w:t> </w:t>
      </w:r>
    </w:p>
    <w:p w14:paraId="4F50AFCC" w14:textId="10D33D4D" w:rsidR="00416C68" w:rsidRPr="00416C68" w:rsidRDefault="00416C68" w:rsidP="00416C68">
      <w:pPr>
        <w:ind w:firstLine="0"/>
        <w:contextualSpacing w:val="0"/>
        <w:jc w:val="center"/>
        <w:textAlignment w:val="baseline"/>
        <w:rPr>
          <w:rFonts w:ascii="Segoe UI" w:hAnsi="Segoe UI" w:cs="Segoe UI"/>
          <w:sz w:val="18"/>
          <w:szCs w:val="18"/>
          <w:lang w:val="en-US" w:eastAsia="en-US"/>
        </w:rPr>
      </w:pPr>
      <w:r w:rsidRPr="00416C68">
        <w:rPr>
          <w:szCs w:val="28"/>
          <w:lang w:eastAsia="en-US"/>
        </w:rPr>
        <w:t xml:space="preserve">Рисунок </w:t>
      </w:r>
      <w:r w:rsidR="0098798D">
        <w:rPr>
          <w:szCs w:val="28"/>
          <w:lang w:eastAsia="en-US"/>
        </w:rPr>
        <w:t>2</w:t>
      </w:r>
      <w:r w:rsidRPr="00416C68">
        <w:rPr>
          <w:szCs w:val="28"/>
          <w:lang w:eastAsia="en-US"/>
        </w:rPr>
        <w:t>.</w:t>
      </w:r>
      <w:r w:rsidR="0098798D">
        <w:rPr>
          <w:szCs w:val="28"/>
          <w:lang w:eastAsia="en-US"/>
        </w:rPr>
        <w:t>1</w:t>
      </w:r>
      <w:r w:rsidRPr="00416C68">
        <w:rPr>
          <w:szCs w:val="28"/>
          <w:lang w:eastAsia="en-US"/>
        </w:rPr>
        <w:t xml:space="preserve"> - Діаграма третього рівня С4 для АРІ сервісу серверної частини </w:t>
      </w:r>
      <w:proofErr w:type="spellStart"/>
      <w:r w:rsidRPr="00416C68">
        <w:rPr>
          <w:szCs w:val="28"/>
          <w:lang w:eastAsia="en-US"/>
        </w:rPr>
        <w:t>вебзастосунку</w:t>
      </w:r>
      <w:proofErr w:type="spellEnd"/>
      <w:r w:rsidRPr="00416C68">
        <w:rPr>
          <w:szCs w:val="28"/>
          <w:lang w:val="en-US" w:eastAsia="en-US"/>
        </w:rPr>
        <w:t> </w:t>
      </w:r>
    </w:p>
    <w:p w14:paraId="3B760282" w14:textId="1F63CB91" w:rsidR="002A7525" w:rsidRPr="00F00A31" w:rsidRDefault="002A7525" w:rsidP="005F2214">
      <w:pPr>
        <w:rPr>
          <w:color w:val="000000" w:themeColor="text1"/>
          <w:szCs w:val="28"/>
        </w:rPr>
      </w:pPr>
      <w:r>
        <w:rPr>
          <w:color w:val="000000" w:themeColor="text1"/>
          <w:szCs w:val="28"/>
          <w:lang w:val="ru-RU"/>
        </w:rPr>
        <w:t>Д</w:t>
      </w:r>
      <w:proofErr w:type="spellStart"/>
      <w:r>
        <w:rPr>
          <w:color w:val="000000" w:themeColor="text1"/>
          <w:szCs w:val="28"/>
        </w:rPr>
        <w:t>іаграму</w:t>
      </w:r>
      <w:proofErr w:type="spellEnd"/>
      <w:r>
        <w:rPr>
          <w:color w:val="000000" w:themeColor="text1"/>
          <w:szCs w:val="28"/>
        </w:rPr>
        <w:t xml:space="preserve"> основних класів серверної частини застосунку наведено </w:t>
      </w:r>
      <w:r w:rsidR="009E38AC">
        <w:rPr>
          <w:color w:val="000000" w:themeColor="text1"/>
          <w:szCs w:val="28"/>
          <w:lang w:val="ru-RU"/>
        </w:rPr>
        <w:t>у граф</w:t>
      </w:r>
      <w:proofErr w:type="spellStart"/>
      <w:r w:rsidR="009E38AC">
        <w:rPr>
          <w:color w:val="000000" w:themeColor="text1"/>
          <w:szCs w:val="28"/>
        </w:rPr>
        <w:t>ічному</w:t>
      </w:r>
      <w:proofErr w:type="spellEnd"/>
      <w:r w:rsidR="009E38AC">
        <w:rPr>
          <w:color w:val="000000" w:themeColor="text1"/>
          <w:szCs w:val="28"/>
        </w:rPr>
        <w:t xml:space="preserve"> матеріалі, кресленні 2.</w:t>
      </w:r>
    </w:p>
    <w:p w14:paraId="27FEECFB" w14:textId="7294583E" w:rsidR="00624B1D" w:rsidRPr="00624B1D" w:rsidRDefault="008B1927" w:rsidP="00624B1D">
      <w:pPr>
        <w:pStyle w:val="Heading2"/>
        <w:ind w:left="709" w:firstLine="0"/>
        <w:rPr>
          <w:b w:val="0"/>
          <w:bCs/>
        </w:rPr>
      </w:pPr>
      <w:bookmarkStart w:id="22" w:name="_Toc199686541"/>
      <w:r>
        <w:rPr>
          <w:b w:val="0"/>
          <w:bCs/>
        </w:rPr>
        <w:t>Архітектурні рішення та о</w:t>
      </w:r>
      <w:r w:rsidR="00624B1D">
        <w:rPr>
          <w:b w:val="0"/>
          <w:bCs/>
        </w:rPr>
        <w:t>бґрунтування вибору</w:t>
      </w:r>
      <w:r w:rsidR="00624B1D" w:rsidRPr="00624B1D">
        <w:rPr>
          <w:b w:val="0"/>
          <w:bCs/>
        </w:rPr>
        <w:t xml:space="preserve"> засобів розробки</w:t>
      </w:r>
      <w:bookmarkEnd w:id="20"/>
      <w:bookmarkEnd w:id="22"/>
    </w:p>
    <w:p w14:paraId="618F905E" w14:textId="02794071" w:rsidR="00690C5A" w:rsidRDefault="00690C5A" w:rsidP="00690C5A">
      <w:pPr>
        <w:pStyle w:val="paragraph"/>
        <w:spacing w:before="0" w:beforeAutospacing="0" w:after="0" w:afterAutospacing="0" w:line="360" w:lineRule="auto"/>
        <w:ind w:firstLine="705"/>
        <w:jc w:val="both"/>
        <w:textAlignment w:val="baseline"/>
        <w:rPr>
          <w:rFonts w:ascii="Segoe UI" w:hAnsi="Segoe UI" w:cs="Segoe UI"/>
          <w:sz w:val="18"/>
          <w:szCs w:val="18"/>
        </w:rPr>
      </w:pPr>
      <w:r>
        <w:rPr>
          <w:rStyle w:val="normaltextrun"/>
          <w:sz w:val="28"/>
          <w:szCs w:val="28"/>
          <w:lang w:val="uk-UA"/>
        </w:rPr>
        <w:t xml:space="preserve">Для створення клієнтської сторони </w:t>
      </w:r>
      <w:proofErr w:type="spellStart"/>
      <w:r>
        <w:rPr>
          <w:rStyle w:val="normaltextrun"/>
          <w:sz w:val="28"/>
          <w:szCs w:val="28"/>
          <w:lang w:val="uk-UA"/>
        </w:rPr>
        <w:t>вебзастосунку</w:t>
      </w:r>
      <w:proofErr w:type="spellEnd"/>
      <w:r>
        <w:rPr>
          <w:rStyle w:val="normaltextrun"/>
          <w:sz w:val="28"/>
          <w:szCs w:val="28"/>
          <w:lang w:val="uk-UA"/>
        </w:rPr>
        <w:t xml:space="preserve"> було обрано використати фреймворк </w:t>
      </w:r>
      <w:proofErr w:type="spellStart"/>
      <w:r>
        <w:rPr>
          <w:rStyle w:val="normaltextrun"/>
          <w:sz w:val="28"/>
          <w:szCs w:val="28"/>
          <w:lang w:val="uk-UA"/>
        </w:rPr>
        <w:t>Angular</w:t>
      </w:r>
      <w:proofErr w:type="spellEnd"/>
      <w:r>
        <w:rPr>
          <w:rStyle w:val="normaltextrun"/>
          <w:sz w:val="28"/>
          <w:szCs w:val="28"/>
          <w:lang w:val="uk-UA"/>
        </w:rPr>
        <w:t xml:space="preserve"> [3], з використанням </w:t>
      </w:r>
      <w:proofErr w:type="spellStart"/>
      <w:r>
        <w:rPr>
          <w:rStyle w:val="normaltextrun"/>
          <w:sz w:val="28"/>
          <w:szCs w:val="28"/>
          <w:lang w:val="uk-UA"/>
        </w:rPr>
        <w:t>NgRx</w:t>
      </w:r>
      <w:proofErr w:type="spellEnd"/>
      <w:r>
        <w:rPr>
          <w:rStyle w:val="normaltextrun"/>
          <w:sz w:val="28"/>
          <w:szCs w:val="28"/>
          <w:lang w:val="uk-UA"/>
        </w:rPr>
        <w:t xml:space="preserve"> </w:t>
      </w:r>
      <w:proofErr w:type="spellStart"/>
      <w:r>
        <w:rPr>
          <w:rStyle w:val="normaltextrun"/>
          <w:sz w:val="28"/>
          <w:szCs w:val="28"/>
          <w:lang w:val="uk-UA"/>
        </w:rPr>
        <w:t>Store</w:t>
      </w:r>
      <w:proofErr w:type="spellEnd"/>
      <w:r>
        <w:rPr>
          <w:rStyle w:val="normaltextrun"/>
          <w:sz w:val="28"/>
          <w:szCs w:val="28"/>
          <w:lang w:val="uk-UA"/>
        </w:rPr>
        <w:t xml:space="preserve"> [4] для роботи з даними. </w:t>
      </w:r>
      <w:proofErr w:type="spellStart"/>
      <w:r>
        <w:rPr>
          <w:rStyle w:val="normaltextrun"/>
          <w:sz w:val="28"/>
          <w:szCs w:val="28"/>
          <w:lang w:val="uk-UA"/>
        </w:rPr>
        <w:t>NgRx</w:t>
      </w:r>
      <w:proofErr w:type="spellEnd"/>
      <w:r>
        <w:rPr>
          <w:rStyle w:val="normaltextrun"/>
          <w:sz w:val="28"/>
          <w:szCs w:val="28"/>
          <w:lang w:val="uk-UA"/>
        </w:rPr>
        <w:t xml:space="preserve"> </w:t>
      </w:r>
      <w:proofErr w:type="spellStart"/>
      <w:r>
        <w:rPr>
          <w:rStyle w:val="normaltextrun"/>
          <w:sz w:val="28"/>
          <w:szCs w:val="28"/>
          <w:lang w:val="uk-UA"/>
        </w:rPr>
        <w:t>Store</w:t>
      </w:r>
      <w:proofErr w:type="spellEnd"/>
      <w:r>
        <w:rPr>
          <w:rStyle w:val="normaltextrun"/>
          <w:sz w:val="28"/>
          <w:szCs w:val="28"/>
          <w:lang w:val="uk-UA"/>
        </w:rPr>
        <w:t xml:space="preserve"> ізолює логіку роботи з даними і виклики </w:t>
      </w:r>
      <w:r w:rsidR="00FE1311">
        <w:rPr>
          <w:rStyle w:val="normaltextrun"/>
          <w:sz w:val="28"/>
          <w:szCs w:val="28"/>
        </w:rPr>
        <w:t>API</w:t>
      </w:r>
      <w:r>
        <w:rPr>
          <w:rStyle w:val="normaltextrun"/>
          <w:sz w:val="28"/>
          <w:szCs w:val="28"/>
          <w:lang w:val="uk-UA"/>
        </w:rPr>
        <w:t xml:space="preserve"> сервісів від логіки представлення даних, що значно спрощує модифікацію коду та покращує його якість за рахунок чіткого розділення обов’язків. </w:t>
      </w:r>
      <w:r>
        <w:rPr>
          <w:rStyle w:val="normaltextrun"/>
          <w:sz w:val="28"/>
          <w:szCs w:val="28"/>
          <w:lang w:val="uk-UA"/>
        </w:rPr>
        <w:lastRenderedPageBreak/>
        <w:t xml:space="preserve">Діаграма компонентів </w:t>
      </w:r>
      <w:proofErr w:type="spellStart"/>
      <w:r>
        <w:rPr>
          <w:rStyle w:val="normaltextrun"/>
          <w:sz w:val="28"/>
          <w:szCs w:val="28"/>
          <w:lang w:val="uk-UA"/>
        </w:rPr>
        <w:t>NgRx</w:t>
      </w:r>
      <w:proofErr w:type="spellEnd"/>
      <w:r>
        <w:rPr>
          <w:rStyle w:val="normaltextrun"/>
          <w:sz w:val="28"/>
          <w:szCs w:val="28"/>
          <w:lang w:val="uk-UA"/>
        </w:rPr>
        <w:t xml:space="preserve"> </w:t>
      </w:r>
      <w:proofErr w:type="spellStart"/>
      <w:r>
        <w:rPr>
          <w:rStyle w:val="normaltextrun"/>
          <w:sz w:val="28"/>
          <w:szCs w:val="28"/>
          <w:lang w:val="uk-UA"/>
        </w:rPr>
        <w:t>Store</w:t>
      </w:r>
      <w:proofErr w:type="spellEnd"/>
      <w:r>
        <w:rPr>
          <w:rStyle w:val="normaltextrun"/>
          <w:sz w:val="28"/>
          <w:szCs w:val="28"/>
          <w:lang w:val="uk-UA"/>
        </w:rPr>
        <w:t xml:space="preserve"> що використовуються для </w:t>
      </w:r>
      <w:proofErr w:type="spellStart"/>
      <w:r>
        <w:rPr>
          <w:rStyle w:val="normaltextrun"/>
          <w:sz w:val="28"/>
          <w:szCs w:val="28"/>
          <w:lang w:val="uk-UA"/>
        </w:rPr>
        <w:t>менедджменту</w:t>
      </w:r>
      <w:proofErr w:type="spellEnd"/>
      <w:r>
        <w:rPr>
          <w:rStyle w:val="normaltextrun"/>
          <w:sz w:val="28"/>
          <w:szCs w:val="28"/>
          <w:lang w:val="uk-UA"/>
        </w:rPr>
        <w:t xml:space="preserve"> стану клієнтської сторони застосунку наведена на рисунку </w:t>
      </w:r>
      <w:r w:rsidR="00FE1311">
        <w:rPr>
          <w:rStyle w:val="normaltextrun"/>
          <w:sz w:val="28"/>
          <w:szCs w:val="28"/>
        </w:rPr>
        <w:t>2</w:t>
      </w:r>
      <w:r>
        <w:rPr>
          <w:rStyle w:val="normaltextrun"/>
          <w:sz w:val="28"/>
          <w:szCs w:val="28"/>
          <w:lang w:val="uk-UA"/>
        </w:rPr>
        <w:t>.</w:t>
      </w:r>
      <w:r w:rsidR="00FE1311">
        <w:rPr>
          <w:rStyle w:val="normaltextrun"/>
          <w:sz w:val="28"/>
          <w:szCs w:val="28"/>
        </w:rPr>
        <w:t>2</w:t>
      </w:r>
      <w:r>
        <w:rPr>
          <w:rStyle w:val="normaltextrun"/>
          <w:sz w:val="28"/>
          <w:szCs w:val="28"/>
          <w:lang w:val="uk-UA"/>
        </w:rPr>
        <w:t>:</w:t>
      </w:r>
      <w:r>
        <w:rPr>
          <w:rStyle w:val="eop"/>
          <w:rFonts w:eastAsiaTheme="majorEastAsia"/>
          <w:sz w:val="28"/>
          <w:szCs w:val="28"/>
        </w:rPr>
        <w:t> </w:t>
      </w:r>
    </w:p>
    <w:p w14:paraId="5BA23F50" w14:textId="0E9DFB27" w:rsidR="00690C5A" w:rsidRDefault="00690C5A" w:rsidP="00690C5A">
      <w:pPr>
        <w:pStyle w:val="paragraph"/>
        <w:spacing w:before="0" w:beforeAutospacing="0" w:after="0" w:afterAutospacing="0" w:line="360" w:lineRule="auto"/>
        <w:jc w:val="center"/>
        <w:textAlignment w:val="baseline"/>
        <w:rPr>
          <w:rFonts w:ascii="Segoe UI" w:hAnsi="Segoe UI" w:cs="Segoe UI"/>
          <w:sz w:val="18"/>
          <w:szCs w:val="18"/>
        </w:rPr>
      </w:pPr>
      <w:r>
        <w:rPr>
          <w:noProof/>
          <w:color w:val="000000" w:themeColor="text1"/>
          <w:sz w:val="28"/>
          <w:lang w:val="ru-RU" w:eastAsia="ru-RU"/>
        </w:rPr>
        <w:drawing>
          <wp:inline distT="0" distB="0" distL="0" distR="0" wp14:anchorId="40B4578D" wp14:editId="566058A2">
            <wp:extent cx="5939790" cy="334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3340100"/>
                    </a:xfrm>
                    <a:prstGeom prst="rect">
                      <a:avLst/>
                    </a:prstGeom>
                    <a:noFill/>
                    <a:ln>
                      <a:noFill/>
                    </a:ln>
                  </pic:spPr>
                </pic:pic>
              </a:graphicData>
            </a:graphic>
          </wp:inline>
        </w:drawing>
      </w:r>
      <w:r>
        <w:rPr>
          <w:rStyle w:val="normaltextrun"/>
          <w:sz w:val="28"/>
          <w:szCs w:val="28"/>
          <w:lang w:val="uk-UA"/>
        </w:rPr>
        <w:t xml:space="preserve">Рисунок </w:t>
      </w:r>
      <w:r w:rsidR="00FE1311">
        <w:rPr>
          <w:rStyle w:val="normaltextrun"/>
          <w:sz w:val="28"/>
          <w:szCs w:val="28"/>
        </w:rPr>
        <w:t>2</w:t>
      </w:r>
      <w:r>
        <w:rPr>
          <w:rStyle w:val="normaltextrun"/>
          <w:sz w:val="28"/>
          <w:szCs w:val="28"/>
          <w:lang w:val="uk-UA"/>
        </w:rPr>
        <w:t>.</w:t>
      </w:r>
      <w:r w:rsidR="00FE1311">
        <w:rPr>
          <w:rStyle w:val="normaltextrun"/>
          <w:sz w:val="28"/>
          <w:szCs w:val="28"/>
        </w:rPr>
        <w:t>2</w:t>
      </w:r>
      <w:r>
        <w:rPr>
          <w:rStyle w:val="normaltextrun"/>
          <w:sz w:val="28"/>
          <w:szCs w:val="28"/>
          <w:lang w:val="uk-UA"/>
        </w:rPr>
        <w:t xml:space="preserve"> - Діаграма компонентів </w:t>
      </w:r>
      <w:proofErr w:type="spellStart"/>
      <w:r>
        <w:rPr>
          <w:rStyle w:val="normaltextrun"/>
          <w:sz w:val="28"/>
          <w:szCs w:val="28"/>
          <w:lang w:val="uk-UA"/>
        </w:rPr>
        <w:t>NgRx</w:t>
      </w:r>
      <w:proofErr w:type="spellEnd"/>
      <w:r>
        <w:rPr>
          <w:rStyle w:val="normaltextrun"/>
          <w:sz w:val="28"/>
          <w:szCs w:val="28"/>
          <w:lang w:val="uk-UA"/>
        </w:rPr>
        <w:t xml:space="preserve"> </w:t>
      </w:r>
      <w:proofErr w:type="spellStart"/>
      <w:r>
        <w:rPr>
          <w:rStyle w:val="normaltextrun"/>
          <w:sz w:val="28"/>
          <w:szCs w:val="28"/>
          <w:lang w:val="uk-UA"/>
        </w:rPr>
        <w:t>Store</w:t>
      </w:r>
      <w:proofErr w:type="spellEnd"/>
      <w:r>
        <w:rPr>
          <w:rStyle w:val="normaltextrun"/>
          <w:sz w:val="28"/>
          <w:szCs w:val="28"/>
          <w:lang w:val="uk-UA"/>
        </w:rPr>
        <w:t xml:space="preserve"> [4]</w:t>
      </w:r>
      <w:r>
        <w:rPr>
          <w:rStyle w:val="eop"/>
          <w:rFonts w:eastAsiaTheme="majorEastAsia"/>
          <w:sz w:val="28"/>
          <w:szCs w:val="28"/>
        </w:rPr>
        <w:t> </w:t>
      </w:r>
    </w:p>
    <w:p w14:paraId="7A63BFBE" w14:textId="77777777" w:rsidR="00690C5A" w:rsidRDefault="00690C5A" w:rsidP="00690C5A">
      <w:pPr>
        <w:pStyle w:val="paragraph"/>
        <w:spacing w:before="0" w:beforeAutospacing="0" w:after="0" w:afterAutospacing="0" w:line="360" w:lineRule="auto"/>
        <w:textAlignment w:val="baseline"/>
        <w:rPr>
          <w:rFonts w:ascii="Segoe UI" w:hAnsi="Segoe UI" w:cs="Segoe UI"/>
          <w:sz w:val="18"/>
          <w:szCs w:val="18"/>
        </w:rPr>
      </w:pPr>
      <w:r>
        <w:rPr>
          <w:rStyle w:val="tabchar"/>
          <w:rFonts w:ascii="Calibri" w:hAnsi="Calibri" w:cs="Calibri"/>
          <w:sz w:val="28"/>
          <w:szCs w:val="28"/>
        </w:rPr>
        <w:tab/>
      </w:r>
      <w:r>
        <w:rPr>
          <w:rStyle w:val="eop"/>
          <w:rFonts w:eastAsiaTheme="majorEastAsia"/>
          <w:sz w:val="28"/>
          <w:szCs w:val="28"/>
        </w:rPr>
        <w:t> </w:t>
      </w:r>
    </w:p>
    <w:p w14:paraId="5FBFDA80" w14:textId="5F147CD3" w:rsidR="00690C5A" w:rsidRDefault="00690C5A" w:rsidP="00F00A31">
      <w:pPr>
        <w:pStyle w:val="paragraph"/>
        <w:spacing w:before="0" w:beforeAutospacing="0" w:after="0" w:afterAutospacing="0" w:line="360" w:lineRule="auto"/>
        <w:ind w:firstLine="705"/>
        <w:jc w:val="both"/>
        <w:textAlignment w:val="baseline"/>
        <w:rPr>
          <w:rFonts w:ascii="Segoe UI" w:hAnsi="Segoe UI" w:cs="Segoe UI"/>
          <w:sz w:val="18"/>
          <w:szCs w:val="18"/>
        </w:rPr>
      </w:pPr>
      <w:r>
        <w:rPr>
          <w:rStyle w:val="normaltextrun"/>
          <w:sz w:val="28"/>
          <w:szCs w:val="28"/>
          <w:lang w:val="uk-UA"/>
        </w:rPr>
        <w:t xml:space="preserve">Для API сервісу застосунку було обрано використати веб-фреймворк ASP.NET [5]з використанням мови С# завдяки його продуктивності та простоті роботи з базою даних за допомогою </w:t>
      </w:r>
      <w:proofErr w:type="spellStart"/>
      <w:r>
        <w:rPr>
          <w:rStyle w:val="normaltextrun"/>
          <w:sz w:val="28"/>
          <w:szCs w:val="28"/>
          <w:lang w:val="uk-UA"/>
        </w:rPr>
        <w:t>Entity</w:t>
      </w:r>
      <w:proofErr w:type="spellEnd"/>
      <w:r>
        <w:rPr>
          <w:rStyle w:val="normaltextrun"/>
          <w:sz w:val="28"/>
          <w:szCs w:val="28"/>
          <w:lang w:val="uk-UA"/>
        </w:rPr>
        <w:t xml:space="preserve"> </w:t>
      </w:r>
      <w:proofErr w:type="spellStart"/>
      <w:r>
        <w:rPr>
          <w:rStyle w:val="normaltextrun"/>
          <w:sz w:val="28"/>
          <w:szCs w:val="28"/>
          <w:lang w:val="uk-UA"/>
        </w:rPr>
        <w:t>Framework</w:t>
      </w:r>
      <w:proofErr w:type="spellEnd"/>
      <w:r>
        <w:rPr>
          <w:rStyle w:val="normaltextrun"/>
          <w:sz w:val="28"/>
          <w:szCs w:val="28"/>
          <w:lang w:val="uk-UA"/>
        </w:rPr>
        <w:t xml:space="preserve"> [6].</w:t>
      </w:r>
      <w:r>
        <w:rPr>
          <w:rStyle w:val="eop"/>
          <w:rFonts w:eastAsiaTheme="majorEastAsia"/>
          <w:sz w:val="28"/>
          <w:szCs w:val="28"/>
        </w:rPr>
        <w:t> </w:t>
      </w:r>
    </w:p>
    <w:p w14:paraId="5E2E51B7" w14:textId="77777777" w:rsidR="00690C5A" w:rsidRDefault="00690C5A" w:rsidP="00F00A31">
      <w:pPr>
        <w:pStyle w:val="paragraph"/>
        <w:spacing w:before="0" w:beforeAutospacing="0" w:after="0" w:afterAutospacing="0" w:line="360" w:lineRule="auto"/>
        <w:ind w:firstLine="705"/>
        <w:jc w:val="both"/>
        <w:textAlignment w:val="baseline"/>
        <w:rPr>
          <w:rFonts w:ascii="Segoe UI" w:hAnsi="Segoe UI" w:cs="Segoe UI"/>
          <w:sz w:val="18"/>
          <w:szCs w:val="18"/>
        </w:rPr>
      </w:pPr>
      <w:r>
        <w:rPr>
          <w:rStyle w:val="normaltextrun"/>
          <w:sz w:val="28"/>
          <w:szCs w:val="28"/>
          <w:lang w:val="uk-UA"/>
        </w:rPr>
        <w:t xml:space="preserve">Для авторизації користувачів було обрано використати сервіс </w:t>
      </w:r>
      <w:proofErr w:type="spellStart"/>
      <w:r>
        <w:rPr>
          <w:rStyle w:val="normaltextrun"/>
          <w:sz w:val="28"/>
          <w:szCs w:val="28"/>
          <w:lang w:val="uk-UA"/>
        </w:rPr>
        <w:t>Firebase</w:t>
      </w:r>
      <w:proofErr w:type="spellEnd"/>
      <w:r>
        <w:rPr>
          <w:rStyle w:val="normaltextrun"/>
          <w:sz w:val="28"/>
          <w:szCs w:val="28"/>
          <w:lang w:val="uk-UA"/>
        </w:rPr>
        <w:t xml:space="preserve"> завдяки безпеці даних користувачів, що він пропонує, його зручній інтеграції та гарній ціновій політиці, що дозволяє обмежене використання в рамках безкоштовної підписки. При реєстрації та авторизації користувача пароль та логін передаються </w:t>
      </w:r>
      <w:proofErr w:type="spellStart"/>
      <w:r>
        <w:rPr>
          <w:rStyle w:val="normaltextrun"/>
          <w:sz w:val="28"/>
          <w:szCs w:val="28"/>
          <w:lang w:val="uk-UA"/>
        </w:rPr>
        <w:t>Firebase</w:t>
      </w:r>
      <w:proofErr w:type="spellEnd"/>
      <w:r>
        <w:rPr>
          <w:rStyle w:val="normaltextrun"/>
          <w:sz w:val="28"/>
          <w:szCs w:val="28"/>
          <w:lang w:val="uk-UA"/>
        </w:rPr>
        <w:t xml:space="preserve"> за допомогою HTTPS запиту, після чого він надає токен користувача та його унікальний ідентифікатор, що використовуються для автентифікації запитів на АРІ застосунку. Це забезпечує безпеку даних користувача, оскільки його пароль не зберігається ніде в самому застосунку, а повністю керується </w:t>
      </w:r>
      <w:proofErr w:type="spellStart"/>
      <w:r>
        <w:rPr>
          <w:rStyle w:val="normaltextrun"/>
          <w:sz w:val="28"/>
          <w:szCs w:val="28"/>
          <w:lang w:val="uk-UA"/>
        </w:rPr>
        <w:t>Firebase</w:t>
      </w:r>
      <w:proofErr w:type="spellEnd"/>
      <w:r>
        <w:rPr>
          <w:rStyle w:val="normaltextrun"/>
          <w:sz w:val="28"/>
          <w:szCs w:val="28"/>
          <w:lang w:val="uk-UA"/>
        </w:rPr>
        <w:t>, який також надає функціонал підтвердження імейлу та відновлення паролю для додаткової безпеки.</w:t>
      </w:r>
      <w:r>
        <w:rPr>
          <w:rStyle w:val="eop"/>
          <w:rFonts w:eastAsiaTheme="majorEastAsia"/>
          <w:sz w:val="28"/>
          <w:szCs w:val="28"/>
        </w:rPr>
        <w:t> </w:t>
      </w:r>
    </w:p>
    <w:p w14:paraId="3201C4EE" w14:textId="5DB8D024" w:rsidR="00690C5A" w:rsidRDefault="00690C5A" w:rsidP="00F00A31">
      <w:pPr>
        <w:pStyle w:val="paragraph"/>
        <w:spacing w:before="0" w:beforeAutospacing="0" w:after="0" w:afterAutospacing="0" w:line="360" w:lineRule="auto"/>
        <w:ind w:firstLine="705"/>
        <w:jc w:val="both"/>
        <w:textAlignment w:val="baseline"/>
        <w:rPr>
          <w:rFonts w:ascii="Segoe UI" w:hAnsi="Segoe UI" w:cs="Segoe UI"/>
          <w:sz w:val="18"/>
          <w:szCs w:val="18"/>
        </w:rPr>
      </w:pPr>
      <w:r>
        <w:rPr>
          <w:rStyle w:val="normaltextrun"/>
          <w:sz w:val="28"/>
          <w:szCs w:val="28"/>
          <w:lang w:val="uk-UA"/>
        </w:rPr>
        <w:t xml:space="preserve">Для надсилання імейлів користувачу було розглянуто використання одного з 2 сервісів: </w:t>
      </w:r>
      <w:proofErr w:type="spellStart"/>
      <w:r>
        <w:rPr>
          <w:rStyle w:val="normaltextrun"/>
          <w:sz w:val="28"/>
          <w:szCs w:val="28"/>
          <w:lang w:val="uk-UA"/>
        </w:rPr>
        <w:t>Mailjet</w:t>
      </w:r>
      <w:proofErr w:type="spellEnd"/>
      <w:r>
        <w:rPr>
          <w:rStyle w:val="normaltextrun"/>
          <w:sz w:val="28"/>
          <w:szCs w:val="28"/>
          <w:lang w:val="uk-UA"/>
        </w:rPr>
        <w:t xml:space="preserve"> та </w:t>
      </w:r>
      <w:proofErr w:type="spellStart"/>
      <w:r>
        <w:rPr>
          <w:rStyle w:val="normaltextrun"/>
          <w:sz w:val="28"/>
          <w:szCs w:val="28"/>
          <w:lang w:val="uk-UA"/>
        </w:rPr>
        <w:t>SendGrid</w:t>
      </w:r>
      <w:proofErr w:type="spellEnd"/>
      <w:r>
        <w:rPr>
          <w:rStyle w:val="normaltextrun"/>
          <w:sz w:val="28"/>
          <w:szCs w:val="28"/>
          <w:lang w:val="uk-UA"/>
        </w:rPr>
        <w:t xml:space="preserve"> [7]. Переваги </w:t>
      </w:r>
      <w:proofErr w:type="spellStart"/>
      <w:r>
        <w:rPr>
          <w:rStyle w:val="normaltextrun"/>
          <w:sz w:val="28"/>
          <w:szCs w:val="28"/>
          <w:lang w:val="uk-UA"/>
        </w:rPr>
        <w:t>SendGrid</w:t>
      </w:r>
      <w:proofErr w:type="spellEnd"/>
      <w:r>
        <w:rPr>
          <w:rStyle w:val="normaltextrun"/>
          <w:sz w:val="28"/>
          <w:szCs w:val="28"/>
          <w:lang w:val="uk-UA"/>
        </w:rPr>
        <w:t xml:space="preserve"> включають дуже </w:t>
      </w:r>
      <w:r>
        <w:rPr>
          <w:rStyle w:val="normaltextrun"/>
          <w:sz w:val="28"/>
          <w:szCs w:val="28"/>
          <w:lang w:val="uk-UA"/>
        </w:rPr>
        <w:lastRenderedPageBreak/>
        <w:t>поширене використання та гарн</w:t>
      </w:r>
      <w:r w:rsidR="00FE1311">
        <w:rPr>
          <w:rStyle w:val="normaltextrun"/>
          <w:sz w:val="28"/>
          <w:szCs w:val="28"/>
          <w:lang w:val="uk-UA"/>
        </w:rPr>
        <w:t>у</w:t>
      </w:r>
      <w:r>
        <w:rPr>
          <w:rStyle w:val="normaltextrun"/>
          <w:sz w:val="28"/>
          <w:szCs w:val="28"/>
          <w:lang w:val="uk-UA"/>
        </w:rPr>
        <w:t xml:space="preserve"> підтримка в рамках інфраструктури .NET, але в безкоштовній його підписці дозволено лише 100 листів на день, впродовж 60 днів. Натомість безкоштовна підписка </w:t>
      </w:r>
      <w:proofErr w:type="spellStart"/>
      <w:r>
        <w:rPr>
          <w:rStyle w:val="normaltextrun"/>
          <w:sz w:val="28"/>
          <w:szCs w:val="28"/>
          <w:lang w:val="uk-UA"/>
        </w:rPr>
        <w:t>Mailjet</w:t>
      </w:r>
      <w:proofErr w:type="spellEnd"/>
      <w:r>
        <w:rPr>
          <w:rStyle w:val="normaltextrun"/>
          <w:sz w:val="28"/>
          <w:szCs w:val="28"/>
          <w:lang w:val="uk-UA"/>
        </w:rPr>
        <w:t xml:space="preserve"> дозволяє відправку до 200 листів на день без обмеження в часі підписки, і також має .NET бібліотеку для роботи з ним, хоч і менш популярну. Завдяки перевагам безкоштовної підписки для надсилання імейл повідомлень було обрано використання сервісу </w:t>
      </w:r>
      <w:proofErr w:type="spellStart"/>
      <w:r>
        <w:rPr>
          <w:rStyle w:val="normaltextrun"/>
          <w:sz w:val="28"/>
          <w:szCs w:val="28"/>
          <w:lang w:val="uk-UA"/>
        </w:rPr>
        <w:t>Mailjet</w:t>
      </w:r>
      <w:proofErr w:type="spellEnd"/>
      <w:r>
        <w:rPr>
          <w:rStyle w:val="normaltextrun"/>
          <w:sz w:val="28"/>
          <w:szCs w:val="28"/>
          <w:lang w:val="uk-UA"/>
        </w:rPr>
        <w:t>.</w:t>
      </w:r>
      <w:r>
        <w:rPr>
          <w:rStyle w:val="eop"/>
          <w:rFonts w:eastAsiaTheme="majorEastAsia"/>
          <w:sz w:val="28"/>
          <w:szCs w:val="28"/>
        </w:rPr>
        <w:t> </w:t>
      </w:r>
    </w:p>
    <w:p w14:paraId="08ECA413" w14:textId="77777777" w:rsidR="00690C5A" w:rsidRDefault="00690C5A" w:rsidP="00F00A31">
      <w:pPr>
        <w:pStyle w:val="paragraph"/>
        <w:spacing w:before="0" w:beforeAutospacing="0" w:after="0" w:afterAutospacing="0" w:line="360" w:lineRule="auto"/>
        <w:ind w:firstLine="705"/>
        <w:jc w:val="both"/>
        <w:textAlignment w:val="baseline"/>
        <w:rPr>
          <w:rFonts w:ascii="Segoe UI" w:hAnsi="Segoe UI" w:cs="Segoe UI"/>
          <w:sz w:val="18"/>
          <w:szCs w:val="18"/>
        </w:rPr>
      </w:pPr>
      <w:r>
        <w:rPr>
          <w:rStyle w:val="normaltextrun"/>
          <w:sz w:val="28"/>
          <w:szCs w:val="28"/>
          <w:lang w:val="uk-UA"/>
        </w:rPr>
        <w:t xml:space="preserve">В якості інструменту для розробки клієнтської частини застосунку було розглянуто </w:t>
      </w:r>
      <w:proofErr w:type="spellStart"/>
      <w:r>
        <w:rPr>
          <w:rStyle w:val="normaltextrun"/>
          <w:sz w:val="28"/>
          <w:szCs w:val="28"/>
          <w:lang w:val="uk-UA"/>
        </w:rPr>
        <w:t>Visual</w:t>
      </w:r>
      <w:proofErr w:type="spellEnd"/>
      <w:r>
        <w:rPr>
          <w:rStyle w:val="normaltextrun"/>
          <w:sz w:val="28"/>
          <w:szCs w:val="28"/>
          <w:lang w:val="uk-UA"/>
        </w:rPr>
        <w:t xml:space="preserve"> </w:t>
      </w:r>
      <w:proofErr w:type="spellStart"/>
      <w:r>
        <w:rPr>
          <w:rStyle w:val="normaltextrun"/>
          <w:sz w:val="28"/>
          <w:szCs w:val="28"/>
          <w:lang w:val="uk-UA"/>
        </w:rPr>
        <w:t>Studio</w:t>
      </w:r>
      <w:proofErr w:type="spellEnd"/>
      <w:r>
        <w:rPr>
          <w:rStyle w:val="normaltextrun"/>
          <w:sz w:val="28"/>
          <w:szCs w:val="28"/>
          <w:lang w:val="uk-UA"/>
        </w:rPr>
        <w:t xml:space="preserve"> </w:t>
      </w:r>
      <w:proofErr w:type="spellStart"/>
      <w:r>
        <w:rPr>
          <w:rStyle w:val="normaltextrun"/>
          <w:sz w:val="28"/>
          <w:szCs w:val="28"/>
          <w:lang w:val="uk-UA"/>
        </w:rPr>
        <w:t>Code</w:t>
      </w:r>
      <w:proofErr w:type="spellEnd"/>
      <w:r>
        <w:rPr>
          <w:rStyle w:val="normaltextrun"/>
          <w:sz w:val="28"/>
          <w:szCs w:val="28"/>
          <w:lang w:val="uk-UA"/>
        </w:rPr>
        <w:t xml:space="preserve"> та </w:t>
      </w:r>
      <w:proofErr w:type="spellStart"/>
      <w:r>
        <w:rPr>
          <w:rStyle w:val="normaltextrun"/>
          <w:sz w:val="28"/>
          <w:szCs w:val="28"/>
          <w:lang w:val="uk-UA"/>
        </w:rPr>
        <w:t>WebStorm</w:t>
      </w:r>
      <w:proofErr w:type="spellEnd"/>
      <w:r>
        <w:rPr>
          <w:rStyle w:val="normaltextrun"/>
          <w:sz w:val="28"/>
          <w:szCs w:val="28"/>
          <w:lang w:val="uk-UA"/>
        </w:rPr>
        <w:t xml:space="preserve">. Перевагою </w:t>
      </w:r>
      <w:proofErr w:type="spellStart"/>
      <w:r>
        <w:rPr>
          <w:rStyle w:val="normaltextrun"/>
          <w:sz w:val="28"/>
          <w:szCs w:val="28"/>
          <w:lang w:val="uk-UA"/>
        </w:rPr>
        <w:t>WebStorm</w:t>
      </w:r>
      <w:proofErr w:type="spellEnd"/>
      <w:r>
        <w:rPr>
          <w:rStyle w:val="normaltextrun"/>
          <w:sz w:val="28"/>
          <w:szCs w:val="28"/>
          <w:lang w:val="uk-UA"/>
        </w:rPr>
        <w:t xml:space="preserve"> є те, що він є повноцінним IDE з </w:t>
      </w:r>
      <w:proofErr w:type="spellStart"/>
      <w:r>
        <w:rPr>
          <w:rStyle w:val="normaltextrun"/>
          <w:sz w:val="28"/>
          <w:szCs w:val="28"/>
          <w:lang w:val="uk-UA"/>
        </w:rPr>
        <w:t>нативною</w:t>
      </w:r>
      <w:proofErr w:type="spellEnd"/>
      <w:r>
        <w:rPr>
          <w:rStyle w:val="normaltextrun"/>
          <w:sz w:val="28"/>
          <w:szCs w:val="28"/>
          <w:lang w:val="uk-UA"/>
        </w:rPr>
        <w:t xml:space="preserve"> підтримкою </w:t>
      </w:r>
      <w:proofErr w:type="spellStart"/>
      <w:r>
        <w:rPr>
          <w:rStyle w:val="normaltextrun"/>
          <w:sz w:val="28"/>
          <w:szCs w:val="28"/>
          <w:lang w:val="uk-UA"/>
        </w:rPr>
        <w:t>Angular</w:t>
      </w:r>
      <w:proofErr w:type="spellEnd"/>
      <w:r>
        <w:rPr>
          <w:rStyle w:val="normaltextrun"/>
          <w:sz w:val="28"/>
          <w:szCs w:val="28"/>
          <w:lang w:val="uk-UA"/>
        </w:rPr>
        <w:t xml:space="preserve">, що забезпечує зручні інструменти створення компонентів та </w:t>
      </w:r>
      <w:proofErr w:type="spellStart"/>
      <w:r>
        <w:rPr>
          <w:rStyle w:val="normaltextrun"/>
          <w:sz w:val="28"/>
          <w:szCs w:val="28"/>
          <w:lang w:val="uk-UA"/>
        </w:rPr>
        <w:t>рефакторингу</w:t>
      </w:r>
      <w:proofErr w:type="spellEnd"/>
      <w:r>
        <w:rPr>
          <w:rStyle w:val="normaltextrun"/>
          <w:sz w:val="28"/>
          <w:szCs w:val="28"/>
          <w:lang w:val="uk-UA"/>
        </w:rPr>
        <w:t xml:space="preserve">. Значним недоліком </w:t>
      </w:r>
      <w:proofErr w:type="spellStart"/>
      <w:r>
        <w:rPr>
          <w:rStyle w:val="normaltextrun"/>
          <w:sz w:val="28"/>
          <w:szCs w:val="28"/>
          <w:lang w:val="uk-UA"/>
        </w:rPr>
        <w:t>Webstorm</w:t>
      </w:r>
      <w:proofErr w:type="spellEnd"/>
      <w:r>
        <w:rPr>
          <w:rStyle w:val="normaltextrun"/>
          <w:sz w:val="28"/>
          <w:szCs w:val="28"/>
          <w:lang w:val="uk-UA"/>
        </w:rPr>
        <w:t xml:space="preserve"> є швидкодія роботи і кількість ресурсів що він витрачає. Натомість, </w:t>
      </w:r>
      <w:proofErr w:type="spellStart"/>
      <w:r>
        <w:rPr>
          <w:rStyle w:val="normaltextrun"/>
          <w:sz w:val="28"/>
          <w:szCs w:val="28"/>
          <w:lang w:val="uk-UA"/>
        </w:rPr>
        <w:t>Visual</w:t>
      </w:r>
      <w:proofErr w:type="spellEnd"/>
      <w:r>
        <w:rPr>
          <w:rStyle w:val="normaltextrun"/>
          <w:sz w:val="28"/>
          <w:szCs w:val="28"/>
          <w:lang w:val="uk-UA"/>
        </w:rPr>
        <w:t xml:space="preserve"> </w:t>
      </w:r>
      <w:proofErr w:type="spellStart"/>
      <w:r>
        <w:rPr>
          <w:rStyle w:val="normaltextrun"/>
          <w:sz w:val="28"/>
          <w:szCs w:val="28"/>
          <w:lang w:val="uk-UA"/>
        </w:rPr>
        <w:t>Studio</w:t>
      </w:r>
      <w:proofErr w:type="spellEnd"/>
      <w:r>
        <w:rPr>
          <w:rStyle w:val="normaltextrun"/>
          <w:sz w:val="28"/>
          <w:szCs w:val="28"/>
          <w:lang w:val="uk-UA"/>
        </w:rPr>
        <w:t xml:space="preserve"> </w:t>
      </w:r>
      <w:proofErr w:type="spellStart"/>
      <w:r>
        <w:rPr>
          <w:rStyle w:val="normaltextrun"/>
          <w:sz w:val="28"/>
          <w:szCs w:val="28"/>
          <w:lang w:val="uk-UA"/>
        </w:rPr>
        <w:t>Code</w:t>
      </w:r>
      <w:proofErr w:type="spellEnd"/>
      <w:r>
        <w:rPr>
          <w:rStyle w:val="normaltextrun"/>
          <w:sz w:val="28"/>
          <w:szCs w:val="28"/>
          <w:lang w:val="uk-UA"/>
        </w:rPr>
        <w:t xml:space="preserve"> є дуже легковаговим редактором коду з дуже великою можливістю конфігурації за допомогою плагінів, завдяки чому було обрано саме його використання.</w:t>
      </w:r>
      <w:r>
        <w:rPr>
          <w:rStyle w:val="eop"/>
          <w:rFonts w:eastAsiaTheme="majorEastAsia"/>
          <w:sz w:val="28"/>
          <w:szCs w:val="28"/>
        </w:rPr>
        <w:t> </w:t>
      </w:r>
    </w:p>
    <w:p w14:paraId="795F168F" w14:textId="77777777" w:rsidR="00690C5A" w:rsidRDefault="00690C5A" w:rsidP="00F00A31">
      <w:pPr>
        <w:pStyle w:val="paragraph"/>
        <w:spacing w:before="0" w:beforeAutospacing="0" w:after="0" w:afterAutospacing="0" w:line="360" w:lineRule="auto"/>
        <w:ind w:firstLine="705"/>
        <w:jc w:val="both"/>
        <w:textAlignment w:val="baseline"/>
        <w:rPr>
          <w:rFonts w:ascii="Segoe UI" w:hAnsi="Segoe UI" w:cs="Segoe UI"/>
          <w:sz w:val="18"/>
          <w:szCs w:val="18"/>
        </w:rPr>
      </w:pPr>
      <w:r>
        <w:rPr>
          <w:rStyle w:val="normaltextrun"/>
          <w:sz w:val="28"/>
          <w:szCs w:val="28"/>
          <w:lang w:val="uk-UA"/>
        </w:rPr>
        <w:t xml:space="preserve">Для розробки серверної частини було розглянуто використання таких IDE як </w:t>
      </w:r>
      <w:proofErr w:type="spellStart"/>
      <w:r>
        <w:rPr>
          <w:rStyle w:val="normaltextrun"/>
          <w:sz w:val="28"/>
          <w:szCs w:val="28"/>
          <w:lang w:val="uk-UA"/>
        </w:rPr>
        <w:t>Rider</w:t>
      </w:r>
      <w:proofErr w:type="spellEnd"/>
      <w:r>
        <w:rPr>
          <w:rStyle w:val="normaltextrun"/>
          <w:sz w:val="28"/>
          <w:szCs w:val="28"/>
          <w:lang w:val="uk-UA"/>
        </w:rPr>
        <w:t xml:space="preserve"> та </w:t>
      </w:r>
      <w:proofErr w:type="spellStart"/>
      <w:r>
        <w:rPr>
          <w:rStyle w:val="normaltextrun"/>
          <w:sz w:val="28"/>
          <w:szCs w:val="28"/>
          <w:lang w:val="uk-UA"/>
        </w:rPr>
        <w:t>Visual</w:t>
      </w:r>
      <w:proofErr w:type="spellEnd"/>
      <w:r>
        <w:rPr>
          <w:rStyle w:val="normaltextrun"/>
          <w:sz w:val="28"/>
          <w:szCs w:val="28"/>
          <w:lang w:val="uk-UA"/>
        </w:rPr>
        <w:t xml:space="preserve"> </w:t>
      </w:r>
      <w:proofErr w:type="spellStart"/>
      <w:r>
        <w:rPr>
          <w:rStyle w:val="normaltextrun"/>
          <w:sz w:val="28"/>
          <w:szCs w:val="28"/>
          <w:lang w:val="uk-UA"/>
        </w:rPr>
        <w:t>Studio</w:t>
      </w:r>
      <w:proofErr w:type="spellEnd"/>
      <w:r>
        <w:rPr>
          <w:rStyle w:val="normaltextrun"/>
          <w:sz w:val="28"/>
          <w:szCs w:val="28"/>
          <w:lang w:val="uk-UA"/>
        </w:rPr>
        <w:t xml:space="preserve">. Основною і практично єдиною суттєвою перевагою </w:t>
      </w:r>
      <w:proofErr w:type="spellStart"/>
      <w:r>
        <w:rPr>
          <w:rStyle w:val="normaltextrun"/>
          <w:sz w:val="28"/>
          <w:szCs w:val="28"/>
          <w:lang w:val="uk-UA"/>
        </w:rPr>
        <w:t>Visual</w:t>
      </w:r>
      <w:proofErr w:type="spellEnd"/>
      <w:r>
        <w:rPr>
          <w:rStyle w:val="normaltextrun"/>
          <w:sz w:val="28"/>
          <w:szCs w:val="28"/>
          <w:lang w:val="uk-UA"/>
        </w:rPr>
        <w:t xml:space="preserve"> </w:t>
      </w:r>
      <w:proofErr w:type="spellStart"/>
      <w:r>
        <w:rPr>
          <w:rStyle w:val="normaltextrun"/>
          <w:sz w:val="28"/>
          <w:szCs w:val="28"/>
          <w:lang w:val="uk-UA"/>
        </w:rPr>
        <w:t>Studio</w:t>
      </w:r>
      <w:proofErr w:type="spellEnd"/>
      <w:r>
        <w:rPr>
          <w:rStyle w:val="normaltextrun"/>
          <w:sz w:val="28"/>
          <w:szCs w:val="28"/>
          <w:lang w:val="uk-UA"/>
        </w:rPr>
        <w:t xml:space="preserve"> є наявність безкоштовної версії. </w:t>
      </w:r>
      <w:proofErr w:type="spellStart"/>
      <w:r>
        <w:rPr>
          <w:rStyle w:val="normaltextrun"/>
          <w:sz w:val="28"/>
          <w:szCs w:val="28"/>
          <w:lang w:val="uk-UA"/>
        </w:rPr>
        <w:t>Rider</w:t>
      </w:r>
      <w:proofErr w:type="spellEnd"/>
      <w:r>
        <w:rPr>
          <w:rStyle w:val="normaltextrun"/>
          <w:sz w:val="28"/>
          <w:szCs w:val="28"/>
          <w:lang w:val="uk-UA"/>
        </w:rPr>
        <w:t xml:space="preserve"> же у порівнянні з </w:t>
      </w:r>
      <w:proofErr w:type="spellStart"/>
      <w:r>
        <w:rPr>
          <w:rStyle w:val="normaltextrun"/>
          <w:sz w:val="28"/>
          <w:szCs w:val="28"/>
          <w:lang w:val="uk-UA"/>
        </w:rPr>
        <w:t>Visual</w:t>
      </w:r>
      <w:proofErr w:type="spellEnd"/>
      <w:r>
        <w:rPr>
          <w:rStyle w:val="normaltextrun"/>
          <w:sz w:val="28"/>
          <w:szCs w:val="28"/>
          <w:lang w:val="uk-UA"/>
        </w:rPr>
        <w:t xml:space="preserve"> </w:t>
      </w:r>
      <w:proofErr w:type="spellStart"/>
      <w:r>
        <w:rPr>
          <w:rStyle w:val="normaltextrun"/>
          <w:sz w:val="28"/>
          <w:szCs w:val="28"/>
          <w:lang w:val="uk-UA"/>
        </w:rPr>
        <w:t>Studio</w:t>
      </w:r>
      <w:proofErr w:type="spellEnd"/>
      <w:r>
        <w:rPr>
          <w:rStyle w:val="normaltextrun"/>
          <w:sz w:val="28"/>
          <w:szCs w:val="28"/>
          <w:lang w:val="uk-UA"/>
        </w:rPr>
        <w:t xml:space="preserve"> має більш зрозумілий інтерфейс, використовує менше пам’яті та має більш зручні та швидкі інструменти </w:t>
      </w:r>
      <w:proofErr w:type="spellStart"/>
      <w:r>
        <w:rPr>
          <w:rStyle w:val="normaltextrun"/>
          <w:sz w:val="28"/>
          <w:szCs w:val="28"/>
          <w:lang w:val="uk-UA"/>
        </w:rPr>
        <w:t>рефакторингу</w:t>
      </w:r>
      <w:proofErr w:type="spellEnd"/>
      <w:r>
        <w:rPr>
          <w:rStyle w:val="normaltextrun"/>
          <w:sz w:val="28"/>
          <w:szCs w:val="28"/>
          <w:lang w:val="uk-UA"/>
        </w:rPr>
        <w:t>, завдяки чому було обрано саме його використання.</w:t>
      </w:r>
      <w:r>
        <w:rPr>
          <w:rStyle w:val="eop"/>
          <w:rFonts w:eastAsiaTheme="majorEastAsia"/>
          <w:sz w:val="28"/>
          <w:szCs w:val="28"/>
        </w:rPr>
        <w:t> </w:t>
      </w:r>
    </w:p>
    <w:p w14:paraId="278D5495" w14:textId="6729B1F2" w:rsidR="00624B1D" w:rsidRPr="00690C5A" w:rsidRDefault="00624B1D" w:rsidP="00624B1D">
      <w:pPr>
        <w:rPr>
          <w:color w:val="000000" w:themeColor="text1"/>
          <w:lang w:val="ru-RU"/>
        </w:rPr>
      </w:pPr>
    </w:p>
    <w:p w14:paraId="4E266861" w14:textId="3EB5ACB3" w:rsidR="00FE6BDD" w:rsidRPr="00A059F8" w:rsidRDefault="000C3935" w:rsidP="0045700B">
      <w:pPr>
        <w:pStyle w:val="Heading2"/>
        <w:ind w:left="709" w:firstLine="0"/>
        <w:rPr>
          <w:b w:val="0"/>
          <w:bCs/>
        </w:rPr>
      </w:pPr>
      <w:bookmarkStart w:id="23" w:name="_Toc199686542"/>
      <w:r w:rsidRPr="000C3935">
        <w:rPr>
          <w:b w:val="0"/>
          <w:bCs/>
        </w:rPr>
        <w:t>Конструювання програмного забезпечення</w:t>
      </w:r>
      <w:bookmarkEnd w:id="21"/>
      <w:bookmarkEnd w:id="23"/>
    </w:p>
    <w:p w14:paraId="5A783EF5" w14:textId="7ED36132" w:rsidR="009E38AC" w:rsidRDefault="009E38AC" w:rsidP="00012166">
      <w:pPr>
        <w:ind w:firstLine="705"/>
        <w:contextualSpacing w:val="0"/>
        <w:textAlignment w:val="baseline"/>
        <w:rPr>
          <w:szCs w:val="28"/>
          <w:lang w:eastAsia="en-US"/>
        </w:rPr>
      </w:pPr>
      <w:r>
        <w:rPr>
          <w:szCs w:val="28"/>
          <w:lang w:eastAsia="en-US"/>
        </w:rPr>
        <w:t>Опис основних методів серверної частини застосунку наведено в таблицях 3.1-3.1</w:t>
      </w:r>
      <w:r w:rsidR="00F10669">
        <w:rPr>
          <w:szCs w:val="28"/>
          <w:lang w:val="en-US" w:eastAsia="en-US"/>
        </w:rPr>
        <w:t>3</w:t>
      </w:r>
      <w:r>
        <w:rPr>
          <w:szCs w:val="28"/>
          <w:lang w:eastAsia="en-US"/>
        </w:rPr>
        <w:t>:</w:t>
      </w:r>
    </w:p>
    <w:p w14:paraId="234191F3" w14:textId="77777777" w:rsidR="00982514" w:rsidRDefault="00982514" w:rsidP="00012166">
      <w:pPr>
        <w:ind w:firstLine="705"/>
        <w:contextualSpacing w:val="0"/>
        <w:textAlignment w:val="baseline"/>
        <w:rPr>
          <w:szCs w:val="28"/>
          <w:lang w:eastAsia="en-US"/>
        </w:rPr>
      </w:pPr>
    </w:p>
    <w:p w14:paraId="0FB3F34D" w14:textId="77777777" w:rsidR="00982514" w:rsidRDefault="00982514" w:rsidP="00012166">
      <w:pPr>
        <w:ind w:firstLine="705"/>
        <w:contextualSpacing w:val="0"/>
        <w:textAlignment w:val="baseline"/>
        <w:rPr>
          <w:szCs w:val="28"/>
          <w:lang w:eastAsia="en-US"/>
        </w:rPr>
      </w:pPr>
    </w:p>
    <w:p w14:paraId="07DEBF20" w14:textId="77777777" w:rsidR="00982514" w:rsidRDefault="00982514" w:rsidP="00012166">
      <w:pPr>
        <w:ind w:firstLine="705"/>
        <w:contextualSpacing w:val="0"/>
        <w:textAlignment w:val="baseline"/>
        <w:rPr>
          <w:szCs w:val="28"/>
          <w:lang w:eastAsia="en-US"/>
        </w:rPr>
      </w:pPr>
    </w:p>
    <w:p w14:paraId="2B7D4D7F" w14:textId="77777777" w:rsidR="00982514" w:rsidRDefault="00982514" w:rsidP="00012166">
      <w:pPr>
        <w:ind w:firstLine="705"/>
        <w:contextualSpacing w:val="0"/>
        <w:textAlignment w:val="baseline"/>
        <w:rPr>
          <w:szCs w:val="28"/>
          <w:lang w:eastAsia="en-US"/>
        </w:rPr>
      </w:pPr>
    </w:p>
    <w:p w14:paraId="4B0731F5" w14:textId="0756E434" w:rsidR="009E38AC" w:rsidRDefault="009E38AC" w:rsidP="00012166">
      <w:pPr>
        <w:ind w:firstLine="705"/>
        <w:contextualSpacing w:val="0"/>
        <w:textAlignment w:val="baseline"/>
        <w:rPr>
          <w:szCs w:val="28"/>
          <w:lang w:val="en-US" w:eastAsia="en-US"/>
        </w:rPr>
      </w:pPr>
      <w:r>
        <w:rPr>
          <w:szCs w:val="28"/>
          <w:lang w:eastAsia="en-US"/>
        </w:rPr>
        <w:lastRenderedPageBreak/>
        <w:t xml:space="preserve">Таблиця 3.1 – Опис методів класу </w:t>
      </w:r>
      <w:proofErr w:type="spellStart"/>
      <w:r w:rsidR="001C5817">
        <w:rPr>
          <w:szCs w:val="28"/>
          <w:lang w:val="en-US" w:eastAsia="en-US"/>
        </w:rPr>
        <w:t>UserService</w:t>
      </w:r>
      <w:proofErr w:type="spellEnd"/>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1C5817" w:rsidRPr="00012166" w14:paraId="4CA2ACE1" w14:textId="77777777" w:rsidTr="00F00A31">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623F9B62" w14:textId="2FF54F65" w:rsidR="001C5817" w:rsidRPr="00012166" w:rsidRDefault="001C5817" w:rsidP="006A492C">
            <w:pPr>
              <w:ind w:firstLine="0"/>
              <w:contextualSpacing w:val="0"/>
              <w:textAlignment w:val="baseline"/>
              <w:rPr>
                <w:sz w:val="24"/>
                <w:lang w:val="en-US" w:eastAsia="en-US"/>
              </w:rPr>
            </w:pPr>
            <w:r>
              <w:rPr>
                <w:lang w:eastAsia="en-US"/>
              </w:rPr>
              <w:t>Назва методу</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3D38F1D7" w14:textId="6418E5A0" w:rsidR="001C5817" w:rsidRPr="00012166" w:rsidRDefault="00BF0EC1" w:rsidP="006A492C">
            <w:pPr>
              <w:ind w:firstLine="0"/>
              <w:contextualSpacing w:val="0"/>
              <w:textAlignment w:val="baseline"/>
              <w:rPr>
                <w:sz w:val="24"/>
                <w:lang w:val="en-US" w:eastAsia="en-US"/>
              </w:rPr>
            </w:pPr>
            <w:r>
              <w:rPr>
                <w:lang w:eastAsia="en-US"/>
              </w:rPr>
              <w:t>Призначення методу</w:t>
            </w:r>
          </w:p>
        </w:tc>
      </w:tr>
      <w:tr w:rsidR="001C5817" w:rsidRPr="00012166" w14:paraId="7727EAE6" w14:textId="77777777" w:rsidTr="00F00A31">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0092F28D" w14:textId="029233A9" w:rsidR="001C5817" w:rsidRPr="005F2214" w:rsidRDefault="00BF0EC1" w:rsidP="006A492C">
            <w:pPr>
              <w:ind w:firstLine="0"/>
              <w:contextualSpacing w:val="0"/>
              <w:textAlignment w:val="baseline"/>
              <w:rPr>
                <w:sz w:val="24"/>
                <w:lang w:val="en-US" w:eastAsia="en-US"/>
              </w:rPr>
            </w:pPr>
            <w:proofErr w:type="spellStart"/>
            <w:r>
              <w:rPr>
                <w:szCs w:val="28"/>
                <w:lang w:val="en-US" w:eastAsia="en-US"/>
              </w:rPr>
              <w:t>GetCurrent</w:t>
            </w:r>
            <w:proofErr w:type="spellEnd"/>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206FAC0B" w14:textId="50280886" w:rsidR="001C5817" w:rsidRPr="00012166" w:rsidRDefault="00BF0EC1" w:rsidP="006A492C">
            <w:pPr>
              <w:ind w:firstLine="0"/>
              <w:contextualSpacing w:val="0"/>
              <w:textAlignment w:val="baseline"/>
              <w:rPr>
                <w:sz w:val="24"/>
                <w:lang w:val="en-US" w:eastAsia="en-US"/>
              </w:rPr>
            </w:pPr>
            <w:r>
              <w:rPr>
                <w:szCs w:val="28"/>
                <w:lang w:eastAsia="en-US"/>
              </w:rPr>
              <w:t>Отримання поточного користувача за токеном</w:t>
            </w:r>
            <w:r w:rsidR="001C5817" w:rsidRPr="00012166">
              <w:rPr>
                <w:szCs w:val="28"/>
                <w:lang w:val="en-US" w:eastAsia="en-US"/>
              </w:rPr>
              <w:t> </w:t>
            </w:r>
          </w:p>
        </w:tc>
      </w:tr>
      <w:tr w:rsidR="00BF0EC1" w:rsidRPr="00012166" w14:paraId="0B732D17" w14:textId="77777777" w:rsidTr="00F00A31">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236006CC" w14:textId="4ECD3024" w:rsidR="00BF0EC1" w:rsidRPr="005F2214" w:rsidRDefault="00BF0EC1" w:rsidP="00BF0EC1">
            <w:pPr>
              <w:ind w:firstLine="0"/>
              <w:contextualSpacing w:val="0"/>
              <w:textAlignment w:val="baseline"/>
              <w:rPr>
                <w:sz w:val="24"/>
                <w:lang w:val="en-US" w:eastAsia="en-US"/>
              </w:rPr>
            </w:pPr>
            <w:r>
              <w:rPr>
                <w:szCs w:val="28"/>
                <w:lang w:val="en-US" w:eastAsia="en-US"/>
              </w:rPr>
              <w:t>Create</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35F1771C" w14:textId="69ED00DC" w:rsidR="00BF0EC1" w:rsidRPr="00F00A31" w:rsidRDefault="00BF0EC1" w:rsidP="00BF0EC1">
            <w:pPr>
              <w:ind w:firstLine="0"/>
              <w:contextualSpacing w:val="0"/>
              <w:textAlignment w:val="baseline"/>
              <w:rPr>
                <w:sz w:val="24"/>
                <w:lang w:eastAsia="en-US"/>
              </w:rPr>
            </w:pPr>
            <w:r>
              <w:rPr>
                <w:lang w:eastAsia="en-US"/>
              </w:rPr>
              <w:t>Створення користувача</w:t>
            </w:r>
          </w:p>
        </w:tc>
      </w:tr>
      <w:tr w:rsidR="00BF0EC1" w:rsidRPr="00012166" w14:paraId="0F8067A1" w14:textId="77777777" w:rsidTr="00F00A31">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6DD6670F" w14:textId="298EEE02" w:rsidR="00BF0EC1" w:rsidRPr="00012166" w:rsidRDefault="00BF0EC1" w:rsidP="00BF0EC1">
            <w:pPr>
              <w:ind w:firstLine="0"/>
              <w:contextualSpacing w:val="0"/>
              <w:textAlignment w:val="baseline"/>
              <w:rPr>
                <w:sz w:val="24"/>
                <w:lang w:val="en-US" w:eastAsia="en-US"/>
              </w:rPr>
            </w:pPr>
            <w:proofErr w:type="spellStart"/>
            <w:r>
              <w:rPr>
                <w:lang w:val="en-US" w:eastAsia="en-US"/>
              </w:rPr>
              <w:t>CheckExisting</w:t>
            </w:r>
            <w:proofErr w:type="spellEnd"/>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553C9080" w14:textId="42D537BF" w:rsidR="00BF0EC1" w:rsidRPr="00012166" w:rsidRDefault="00BF0EC1" w:rsidP="00BF0EC1">
            <w:pPr>
              <w:ind w:firstLine="0"/>
              <w:contextualSpacing w:val="0"/>
              <w:textAlignment w:val="baseline"/>
              <w:rPr>
                <w:sz w:val="24"/>
                <w:lang w:val="en-US" w:eastAsia="en-US"/>
              </w:rPr>
            </w:pPr>
            <w:r>
              <w:rPr>
                <w:lang w:eastAsia="en-US"/>
              </w:rPr>
              <w:t>Перевірка існування користувача у базі даних з вказаним імейлом</w:t>
            </w:r>
          </w:p>
        </w:tc>
      </w:tr>
      <w:tr w:rsidR="00BF0EC1" w:rsidRPr="00012166" w14:paraId="12330E01" w14:textId="77777777" w:rsidTr="00F00A31">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3ED785E1" w14:textId="1C4AB341" w:rsidR="00BF0EC1" w:rsidRPr="00012166" w:rsidRDefault="00BF0EC1" w:rsidP="00BF0EC1">
            <w:pPr>
              <w:ind w:firstLine="0"/>
              <w:contextualSpacing w:val="0"/>
              <w:textAlignment w:val="baseline"/>
              <w:rPr>
                <w:sz w:val="24"/>
                <w:lang w:eastAsia="en-US"/>
              </w:rPr>
            </w:pPr>
            <w:proofErr w:type="spellStart"/>
            <w:r>
              <w:rPr>
                <w:lang w:eastAsia="en-US"/>
              </w:rPr>
              <w:t>AddResume</w:t>
            </w:r>
            <w:proofErr w:type="spellEnd"/>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6D37D6A9" w14:textId="74F6E4EA" w:rsidR="00BF0EC1" w:rsidRPr="005F2214" w:rsidRDefault="00BF0EC1" w:rsidP="00BF0EC1">
            <w:pPr>
              <w:ind w:firstLine="0"/>
              <w:contextualSpacing w:val="0"/>
              <w:textAlignment w:val="baseline"/>
              <w:rPr>
                <w:sz w:val="24"/>
                <w:lang w:eastAsia="en-US"/>
              </w:rPr>
            </w:pPr>
            <w:r>
              <w:rPr>
                <w:lang w:eastAsia="en-US"/>
              </w:rPr>
              <w:t>Створення резюме для користувача</w:t>
            </w:r>
            <w:r w:rsidR="00DD67E7">
              <w:rPr>
                <w:lang w:eastAsia="en-US"/>
              </w:rPr>
              <w:t xml:space="preserve"> та надсилання його </w:t>
            </w:r>
            <w:proofErr w:type="spellStart"/>
            <w:r w:rsidR="00DD67E7">
              <w:rPr>
                <w:lang w:eastAsia="en-US"/>
              </w:rPr>
              <w:t>айді</w:t>
            </w:r>
            <w:proofErr w:type="spellEnd"/>
            <w:r w:rsidR="00DD67E7">
              <w:rPr>
                <w:lang w:eastAsia="en-US"/>
              </w:rPr>
              <w:t xml:space="preserve"> на </w:t>
            </w:r>
            <w:proofErr w:type="spellStart"/>
            <w:r w:rsidR="00DD67E7">
              <w:rPr>
                <w:lang w:eastAsia="en-US"/>
              </w:rPr>
              <w:t>апі</w:t>
            </w:r>
            <w:proofErr w:type="spellEnd"/>
            <w:r w:rsidR="00DD67E7">
              <w:rPr>
                <w:lang w:eastAsia="en-US"/>
              </w:rPr>
              <w:t xml:space="preserve"> машинного навчання для попередньої обробки</w:t>
            </w:r>
          </w:p>
        </w:tc>
      </w:tr>
      <w:tr w:rsidR="00BF0EC1" w:rsidRPr="00012166" w14:paraId="24DE2A1A" w14:textId="77777777" w:rsidTr="00F00A31">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44E1581F" w14:textId="6229FDFF" w:rsidR="00BF0EC1" w:rsidRPr="00F00A31" w:rsidRDefault="00BF0EC1" w:rsidP="00BF0EC1">
            <w:pPr>
              <w:ind w:firstLine="0"/>
              <w:contextualSpacing w:val="0"/>
              <w:textAlignment w:val="baseline"/>
              <w:rPr>
                <w:sz w:val="24"/>
                <w:lang w:val="en-US" w:eastAsia="en-US"/>
              </w:rPr>
            </w:pPr>
            <w:proofErr w:type="spellStart"/>
            <w:r>
              <w:rPr>
                <w:lang w:val="en-US" w:eastAsia="en-US"/>
              </w:rPr>
              <w:t>GetResumeId</w:t>
            </w:r>
            <w:proofErr w:type="spellEnd"/>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13FE7BC0" w14:textId="0AFB1E02" w:rsidR="00BF0EC1" w:rsidRPr="00012166" w:rsidRDefault="00BF0EC1" w:rsidP="00BF0EC1">
            <w:pPr>
              <w:ind w:firstLine="0"/>
              <w:contextualSpacing w:val="0"/>
              <w:textAlignment w:val="baseline"/>
              <w:rPr>
                <w:sz w:val="24"/>
                <w:lang w:eastAsia="en-US"/>
              </w:rPr>
            </w:pPr>
            <w:r>
              <w:rPr>
                <w:lang w:eastAsia="en-US"/>
              </w:rPr>
              <w:t xml:space="preserve">Отримання </w:t>
            </w:r>
            <w:proofErr w:type="spellStart"/>
            <w:r>
              <w:rPr>
                <w:lang w:eastAsia="en-US"/>
              </w:rPr>
              <w:t>айді</w:t>
            </w:r>
            <w:proofErr w:type="spellEnd"/>
            <w:r>
              <w:rPr>
                <w:lang w:eastAsia="en-US"/>
              </w:rPr>
              <w:t xml:space="preserve"> резюме користувача</w:t>
            </w:r>
          </w:p>
        </w:tc>
      </w:tr>
      <w:tr w:rsidR="00BF0EC1" w:rsidRPr="00012166" w14:paraId="55DD4404" w14:textId="77777777" w:rsidTr="00F00A31">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361B4BAE" w14:textId="3DEC5384" w:rsidR="00BF0EC1" w:rsidRPr="00F00A31" w:rsidRDefault="00BF0EC1" w:rsidP="00BF0EC1">
            <w:pPr>
              <w:ind w:firstLine="0"/>
              <w:contextualSpacing w:val="0"/>
              <w:textAlignment w:val="baseline"/>
              <w:rPr>
                <w:lang w:val="en-US" w:eastAsia="en-US"/>
              </w:rPr>
            </w:pPr>
            <w:proofErr w:type="spellStart"/>
            <w:r>
              <w:rPr>
                <w:lang w:val="en-US" w:eastAsia="en-US"/>
              </w:rPr>
              <w:t>AddClaims</w:t>
            </w:r>
            <w:proofErr w:type="spellEnd"/>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503329F4" w14:textId="11D087EF" w:rsidR="00BF0EC1" w:rsidRPr="00012166" w:rsidRDefault="00BF0EC1" w:rsidP="00BF0EC1">
            <w:pPr>
              <w:ind w:firstLine="0"/>
              <w:contextualSpacing w:val="0"/>
              <w:textAlignment w:val="baseline"/>
              <w:rPr>
                <w:sz w:val="24"/>
                <w:lang w:eastAsia="en-US"/>
              </w:rPr>
            </w:pPr>
            <w:r>
              <w:rPr>
                <w:lang w:eastAsia="en-US"/>
              </w:rPr>
              <w:t xml:space="preserve">Додавання даних про </w:t>
            </w:r>
            <w:proofErr w:type="spellStart"/>
            <w:r>
              <w:rPr>
                <w:lang w:eastAsia="en-US"/>
              </w:rPr>
              <w:t>айді</w:t>
            </w:r>
            <w:proofErr w:type="spellEnd"/>
            <w:r>
              <w:rPr>
                <w:lang w:eastAsia="en-US"/>
              </w:rPr>
              <w:t xml:space="preserve"> користувача до токену авторизації</w:t>
            </w:r>
          </w:p>
        </w:tc>
      </w:tr>
    </w:tbl>
    <w:p w14:paraId="223BEA4B" w14:textId="18372874" w:rsidR="001C5817" w:rsidRDefault="001C5817" w:rsidP="00012166">
      <w:pPr>
        <w:ind w:firstLine="705"/>
        <w:contextualSpacing w:val="0"/>
        <w:textAlignment w:val="baseline"/>
        <w:rPr>
          <w:szCs w:val="28"/>
          <w:lang w:val="en-US" w:eastAsia="en-US"/>
        </w:rPr>
      </w:pPr>
    </w:p>
    <w:p w14:paraId="0142B9D9" w14:textId="35AA7DF5" w:rsidR="00982514" w:rsidRDefault="00982514" w:rsidP="00982514">
      <w:pPr>
        <w:ind w:firstLine="705"/>
        <w:contextualSpacing w:val="0"/>
        <w:textAlignment w:val="baseline"/>
        <w:rPr>
          <w:szCs w:val="28"/>
          <w:lang w:val="en-US" w:eastAsia="en-US"/>
        </w:rPr>
      </w:pPr>
      <w:r>
        <w:rPr>
          <w:szCs w:val="28"/>
          <w:lang w:eastAsia="en-US"/>
        </w:rPr>
        <w:t xml:space="preserve">Таблиця 3.2 – Опис методів класу </w:t>
      </w:r>
      <w:proofErr w:type="spellStart"/>
      <w:r>
        <w:rPr>
          <w:szCs w:val="28"/>
          <w:lang w:val="en-US" w:eastAsia="en-US"/>
        </w:rPr>
        <w:t>VacancyService</w:t>
      </w:r>
      <w:proofErr w:type="spellEnd"/>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982514" w:rsidRPr="00012166" w14:paraId="26E324D2"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77E073E6" w14:textId="77777777" w:rsidR="00982514" w:rsidRPr="00012166" w:rsidRDefault="00982514" w:rsidP="006A492C">
            <w:pPr>
              <w:ind w:firstLine="0"/>
              <w:contextualSpacing w:val="0"/>
              <w:textAlignment w:val="baseline"/>
              <w:rPr>
                <w:sz w:val="24"/>
                <w:lang w:val="en-US" w:eastAsia="en-US"/>
              </w:rPr>
            </w:pPr>
            <w:r>
              <w:rPr>
                <w:lang w:eastAsia="en-US"/>
              </w:rPr>
              <w:t>Назва методу</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78CB35FD" w14:textId="77777777" w:rsidR="00982514" w:rsidRPr="00012166" w:rsidRDefault="00982514" w:rsidP="006A492C">
            <w:pPr>
              <w:ind w:firstLine="0"/>
              <w:contextualSpacing w:val="0"/>
              <w:textAlignment w:val="baseline"/>
              <w:rPr>
                <w:sz w:val="24"/>
                <w:lang w:val="en-US" w:eastAsia="en-US"/>
              </w:rPr>
            </w:pPr>
            <w:r>
              <w:rPr>
                <w:lang w:eastAsia="en-US"/>
              </w:rPr>
              <w:t>Призначення методу</w:t>
            </w:r>
          </w:p>
        </w:tc>
      </w:tr>
      <w:tr w:rsidR="00982514" w:rsidRPr="00012166" w14:paraId="506ED42D"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73085424" w14:textId="69DF4620" w:rsidR="00982514" w:rsidRPr="005F2214" w:rsidRDefault="00982514" w:rsidP="006A492C">
            <w:pPr>
              <w:ind w:firstLine="0"/>
              <w:contextualSpacing w:val="0"/>
              <w:textAlignment w:val="baseline"/>
              <w:rPr>
                <w:sz w:val="24"/>
                <w:lang w:val="en-US" w:eastAsia="en-US"/>
              </w:rPr>
            </w:pPr>
            <w:r>
              <w:rPr>
                <w:szCs w:val="28"/>
                <w:lang w:val="en-US" w:eastAsia="en-US"/>
              </w:rPr>
              <w:t>Get</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2190F0B3" w14:textId="3AE30625" w:rsidR="00982514" w:rsidRPr="00F00A31" w:rsidRDefault="00982514" w:rsidP="006A492C">
            <w:pPr>
              <w:ind w:firstLine="0"/>
              <w:contextualSpacing w:val="0"/>
              <w:textAlignment w:val="baseline"/>
              <w:rPr>
                <w:sz w:val="24"/>
                <w:lang w:eastAsia="en-US"/>
              </w:rPr>
            </w:pPr>
            <w:r>
              <w:rPr>
                <w:szCs w:val="28"/>
                <w:lang w:eastAsia="en-US"/>
              </w:rPr>
              <w:t>О</w:t>
            </w:r>
            <w:r w:rsidR="008B6391">
              <w:rPr>
                <w:szCs w:val="28"/>
                <w:lang w:eastAsia="en-US"/>
              </w:rPr>
              <w:t xml:space="preserve">тримання </w:t>
            </w:r>
            <w:proofErr w:type="spellStart"/>
            <w:r w:rsidR="008B6391">
              <w:rPr>
                <w:szCs w:val="28"/>
                <w:lang w:eastAsia="en-US"/>
              </w:rPr>
              <w:t>айді</w:t>
            </w:r>
            <w:proofErr w:type="spellEnd"/>
            <w:r w:rsidR="008B6391">
              <w:rPr>
                <w:szCs w:val="28"/>
                <w:lang w:eastAsia="en-US"/>
              </w:rPr>
              <w:t xml:space="preserve"> релевантних вакансій з </w:t>
            </w:r>
            <w:proofErr w:type="spellStart"/>
            <w:r w:rsidR="008B6391">
              <w:rPr>
                <w:szCs w:val="28"/>
                <w:lang w:eastAsia="en-US"/>
              </w:rPr>
              <w:t>апі</w:t>
            </w:r>
            <w:proofErr w:type="spellEnd"/>
            <w:r w:rsidR="008B6391">
              <w:rPr>
                <w:szCs w:val="28"/>
                <w:lang w:eastAsia="en-US"/>
              </w:rPr>
              <w:t xml:space="preserve"> машинного навчання та повернення повних моделей вакансій</w:t>
            </w:r>
          </w:p>
        </w:tc>
      </w:tr>
      <w:tr w:rsidR="00982514" w:rsidRPr="00012166" w14:paraId="794AA469"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46CE9152" w14:textId="062180B7" w:rsidR="00982514" w:rsidRPr="006A492C" w:rsidRDefault="00982514" w:rsidP="00982514">
            <w:pPr>
              <w:ind w:firstLine="0"/>
              <w:contextualSpacing w:val="0"/>
              <w:textAlignment w:val="baseline"/>
              <w:rPr>
                <w:sz w:val="24"/>
                <w:lang w:val="en-US" w:eastAsia="en-US"/>
              </w:rPr>
            </w:pPr>
            <w:proofErr w:type="spellStart"/>
            <w:r>
              <w:rPr>
                <w:lang w:val="en-US" w:eastAsia="en-US"/>
              </w:rPr>
              <w:t>AdaptResume</w:t>
            </w:r>
            <w:proofErr w:type="spellEnd"/>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7DA9E1DC" w14:textId="068BC27A" w:rsidR="00982514" w:rsidRPr="006A492C" w:rsidRDefault="008B6391" w:rsidP="00982514">
            <w:pPr>
              <w:ind w:firstLine="0"/>
              <w:contextualSpacing w:val="0"/>
              <w:textAlignment w:val="baseline"/>
              <w:rPr>
                <w:sz w:val="24"/>
                <w:lang w:eastAsia="en-US"/>
              </w:rPr>
            </w:pPr>
            <w:r>
              <w:rPr>
                <w:lang w:eastAsia="en-US"/>
              </w:rPr>
              <w:t xml:space="preserve">Отримання тексту вакансії за </w:t>
            </w:r>
            <w:proofErr w:type="spellStart"/>
            <w:r>
              <w:rPr>
                <w:lang w:eastAsia="en-US"/>
              </w:rPr>
              <w:t>айді</w:t>
            </w:r>
            <w:proofErr w:type="spellEnd"/>
            <w:r>
              <w:rPr>
                <w:lang w:eastAsia="en-US"/>
              </w:rPr>
              <w:t xml:space="preserve"> або як параметр в залежності від </w:t>
            </w:r>
            <w:proofErr w:type="spellStart"/>
            <w:r>
              <w:rPr>
                <w:lang w:eastAsia="en-US"/>
              </w:rPr>
              <w:t>перегрузки</w:t>
            </w:r>
            <w:proofErr w:type="spellEnd"/>
            <w:r>
              <w:rPr>
                <w:lang w:eastAsia="en-US"/>
              </w:rPr>
              <w:t xml:space="preserve">, передача його та резюме користувача до </w:t>
            </w:r>
            <w:proofErr w:type="spellStart"/>
            <w:r>
              <w:rPr>
                <w:lang w:eastAsia="en-US"/>
              </w:rPr>
              <w:t>апі</w:t>
            </w:r>
            <w:proofErr w:type="spellEnd"/>
            <w:r>
              <w:rPr>
                <w:lang w:eastAsia="en-US"/>
              </w:rPr>
              <w:t xml:space="preserve"> машинного навчання та повернення результату</w:t>
            </w:r>
          </w:p>
        </w:tc>
      </w:tr>
      <w:tr w:rsidR="00982514" w:rsidRPr="00012166" w14:paraId="7C0CC7E0"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3F925B23" w14:textId="4905AC45" w:rsidR="00982514" w:rsidRPr="00012166" w:rsidRDefault="00982514" w:rsidP="00982514">
            <w:pPr>
              <w:ind w:firstLine="0"/>
              <w:contextualSpacing w:val="0"/>
              <w:textAlignment w:val="baseline"/>
              <w:rPr>
                <w:sz w:val="24"/>
                <w:lang w:val="en-US" w:eastAsia="en-US"/>
              </w:rPr>
            </w:pPr>
            <w:proofErr w:type="spellStart"/>
            <w:r>
              <w:rPr>
                <w:lang w:val="en-US" w:eastAsia="en-US"/>
              </w:rPr>
              <w:t>ParseVacancy</w:t>
            </w:r>
            <w:proofErr w:type="spellEnd"/>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6CBF2574" w14:textId="2698E971" w:rsidR="00982514" w:rsidRPr="00F00A31" w:rsidRDefault="008B6391" w:rsidP="00982514">
            <w:pPr>
              <w:ind w:firstLine="0"/>
              <w:contextualSpacing w:val="0"/>
              <w:textAlignment w:val="baseline"/>
              <w:rPr>
                <w:sz w:val="24"/>
                <w:lang w:eastAsia="en-US"/>
              </w:rPr>
            </w:pPr>
            <w:r>
              <w:rPr>
                <w:lang w:eastAsia="en-US"/>
              </w:rPr>
              <w:t xml:space="preserve">Отримання тексту вакансії за посиланням на неї, при наявності </w:t>
            </w:r>
            <w:r>
              <w:rPr>
                <w:lang w:val="en-US" w:eastAsia="en-US"/>
              </w:rPr>
              <w:t xml:space="preserve">dou.ua </w:t>
            </w:r>
            <w:r>
              <w:rPr>
                <w:lang w:eastAsia="en-US"/>
              </w:rPr>
              <w:t xml:space="preserve">в посиланні текст дістається з бази даних, при наявності </w:t>
            </w:r>
            <w:r>
              <w:rPr>
                <w:lang w:val="en-US" w:eastAsia="en-US"/>
              </w:rPr>
              <w:t xml:space="preserve">postjobfree.com </w:t>
            </w:r>
            <w:r>
              <w:rPr>
                <w:lang w:eastAsia="en-US"/>
              </w:rPr>
              <w:t xml:space="preserve">в посиланні використовується </w:t>
            </w:r>
            <w:proofErr w:type="spellStart"/>
            <w:r>
              <w:rPr>
                <w:lang w:eastAsia="en-US"/>
              </w:rPr>
              <w:t>скрапер</w:t>
            </w:r>
            <w:proofErr w:type="spellEnd"/>
          </w:p>
        </w:tc>
      </w:tr>
    </w:tbl>
    <w:p w14:paraId="1717A5DC" w14:textId="4E93E7BE" w:rsidR="00982514" w:rsidRDefault="00982514" w:rsidP="00012166">
      <w:pPr>
        <w:ind w:firstLine="705"/>
        <w:contextualSpacing w:val="0"/>
        <w:textAlignment w:val="baseline"/>
        <w:rPr>
          <w:szCs w:val="28"/>
          <w:lang w:val="en-US" w:eastAsia="en-US"/>
        </w:rPr>
      </w:pPr>
    </w:p>
    <w:p w14:paraId="57F9B99A" w14:textId="129C5144" w:rsidR="00982514" w:rsidRDefault="00982514" w:rsidP="00982514">
      <w:pPr>
        <w:ind w:firstLine="705"/>
        <w:contextualSpacing w:val="0"/>
        <w:textAlignment w:val="baseline"/>
        <w:rPr>
          <w:szCs w:val="28"/>
          <w:lang w:val="en-US" w:eastAsia="en-US"/>
        </w:rPr>
      </w:pPr>
      <w:r>
        <w:rPr>
          <w:szCs w:val="28"/>
          <w:lang w:eastAsia="en-US"/>
        </w:rPr>
        <w:t>Таблиця 3.</w:t>
      </w:r>
      <w:r w:rsidR="008B6391">
        <w:rPr>
          <w:szCs w:val="28"/>
          <w:lang w:eastAsia="en-US"/>
        </w:rPr>
        <w:t>3</w:t>
      </w:r>
      <w:r>
        <w:rPr>
          <w:szCs w:val="28"/>
          <w:lang w:eastAsia="en-US"/>
        </w:rPr>
        <w:t xml:space="preserve"> – Опис методів класу </w:t>
      </w:r>
      <w:proofErr w:type="spellStart"/>
      <w:r w:rsidR="008B6391">
        <w:rPr>
          <w:szCs w:val="28"/>
          <w:lang w:val="en-US" w:eastAsia="en-US"/>
        </w:rPr>
        <w:t>PostJobFreeVacancyScrapper</w:t>
      </w:r>
      <w:proofErr w:type="spellEnd"/>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982514" w:rsidRPr="00012166" w14:paraId="2CF48648"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225236F1" w14:textId="77777777" w:rsidR="00982514" w:rsidRPr="00012166" w:rsidRDefault="00982514" w:rsidP="006A492C">
            <w:pPr>
              <w:ind w:firstLine="0"/>
              <w:contextualSpacing w:val="0"/>
              <w:textAlignment w:val="baseline"/>
              <w:rPr>
                <w:sz w:val="24"/>
                <w:lang w:val="en-US" w:eastAsia="en-US"/>
              </w:rPr>
            </w:pPr>
            <w:r>
              <w:rPr>
                <w:lang w:eastAsia="en-US"/>
              </w:rPr>
              <w:t>Назва методу</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471287E7" w14:textId="77777777" w:rsidR="00982514" w:rsidRPr="00012166" w:rsidRDefault="00982514" w:rsidP="006A492C">
            <w:pPr>
              <w:ind w:firstLine="0"/>
              <w:contextualSpacing w:val="0"/>
              <w:textAlignment w:val="baseline"/>
              <w:rPr>
                <w:sz w:val="24"/>
                <w:lang w:val="en-US" w:eastAsia="en-US"/>
              </w:rPr>
            </w:pPr>
            <w:r>
              <w:rPr>
                <w:lang w:eastAsia="en-US"/>
              </w:rPr>
              <w:t>Призначення методу</w:t>
            </w:r>
          </w:p>
        </w:tc>
      </w:tr>
      <w:tr w:rsidR="00982514" w:rsidRPr="00012166" w14:paraId="360412EC"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3BD03812" w14:textId="7D3771DE" w:rsidR="00982514" w:rsidRPr="006A492C" w:rsidRDefault="008B6391" w:rsidP="006A492C">
            <w:pPr>
              <w:ind w:firstLine="0"/>
              <w:contextualSpacing w:val="0"/>
              <w:textAlignment w:val="baseline"/>
              <w:rPr>
                <w:sz w:val="24"/>
                <w:lang w:val="en-US" w:eastAsia="en-US"/>
              </w:rPr>
            </w:pPr>
            <w:r>
              <w:rPr>
                <w:lang w:val="en-US" w:eastAsia="en-US"/>
              </w:rPr>
              <w:t>Scrape</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3E03E20E" w14:textId="315DD10C" w:rsidR="00982514" w:rsidRPr="00F00A31" w:rsidRDefault="008B6391" w:rsidP="006A492C">
            <w:pPr>
              <w:ind w:firstLine="0"/>
              <w:contextualSpacing w:val="0"/>
              <w:textAlignment w:val="baseline"/>
              <w:rPr>
                <w:sz w:val="24"/>
                <w:lang w:eastAsia="en-US"/>
              </w:rPr>
            </w:pPr>
            <w:r>
              <w:rPr>
                <w:lang w:eastAsia="en-US"/>
              </w:rPr>
              <w:t xml:space="preserve">Статичний метод для </w:t>
            </w:r>
            <w:proofErr w:type="spellStart"/>
            <w:r>
              <w:rPr>
                <w:lang w:eastAsia="en-US"/>
              </w:rPr>
              <w:t>скрапінгу</w:t>
            </w:r>
            <w:proofErr w:type="spellEnd"/>
            <w:r>
              <w:rPr>
                <w:lang w:eastAsia="en-US"/>
              </w:rPr>
              <w:t xml:space="preserve"> тексту вакансії з сайту </w:t>
            </w:r>
            <w:r>
              <w:rPr>
                <w:lang w:val="en-US" w:eastAsia="en-US"/>
              </w:rPr>
              <w:t xml:space="preserve">postjobfree.com </w:t>
            </w:r>
            <w:r>
              <w:rPr>
                <w:lang w:eastAsia="en-US"/>
              </w:rPr>
              <w:t>за посиланням</w:t>
            </w:r>
          </w:p>
        </w:tc>
      </w:tr>
    </w:tbl>
    <w:p w14:paraId="1B2E3D7E" w14:textId="1E15A552" w:rsidR="00982514" w:rsidRDefault="00982514" w:rsidP="00012166">
      <w:pPr>
        <w:ind w:firstLine="705"/>
        <w:contextualSpacing w:val="0"/>
        <w:textAlignment w:val="baseline"/>
        <w:rPr>
          <w:szCs w:val="28"/>
          <w:lang w:val="en-US" w:eastAsia="en-US"/>
        </w:rPr>
      </w:pPr>
    </w:p>
    <w:p w14:paraId="104325BD" w14:textId="77777777" w:rsidR="008B6391" w:rsidRDefault="008B6391" w:rsidP="00982514">
      <w:pPr>
        <w:ind w:firstLine="705"/>
        <w:contextualSpacing w:val="0"/>
        <w:textAlignment w:val="baseline"/>
        <w:rPr>
          <w:szCs w:val="28"/>
          <w:lang w:eastAsia="en-US"/>
        </w:rPr>
      </w:pPr>
    </w:p>
    <w:p w14:paraId="5F3D64B7" w14:textId="1054284F" w:rsidR="00982514" w:rsidRDefault="00982514" w:rsidP="00982514">
      <w:pPr>
        <w:ind w:firstLine="705"/>
        <w:contextualSpacing w:val="0"/>
        <w:textAlignment w:val="baseline"/>
        <w:rPr>
          <w:szCs w:val="28"/>
          <w:lang w:val="en-US" w:eastAsia="en-US"/>
        </w:rPr>
      </w:pPr>
      <w:r>
        <w:rPr>
          <w:szCs w:val="28"/>
          <w:lang w:eastAsia="en-US"/>
        </w:rPr>
        <w:t>Таблиця 3.</w:t>
      </w:r>
      <w:r w:rsidR="008B6391">
        <w:rPr>
          <w:szCs w:val="28"/>
          <w:lang w:eastAsia="en-US"/>
        </w:rPr>
        <w:t>4</w:t>
      </w:r>
      <w:r>
        <w:rPr>
          <w:szCs w:val="28"/>
          <w:lang w:eastAsia="en-US"/>
        </w:rPr>
        <w:t xml:space="preserve"> – Опис методів класу </w:t>
      </w:r>
      <w:proofErr w:type="spellStart"/>
      <w:r w:rsidR="00DD67E7">
        <w:rPr>
          <w:szCs w:val="28"/>
          <w:lang w:val="en-US" w:eastAsia="en-US"/>
        </w:rPr>
        <w:t>MachineLearningApiService</w:t>
      </w:r>
      <w:proofErr w:type="spellEnd"/>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1"/>
        <w:gridCol w:w="6227"/>
      </w:tblGrid>
      <w:tr w:rsidR="00DD67E7" w:rsidRPr="00012166" w14:paraId="4CD7104D" w14:textId="77777777" w:rsidTr="00F00A31">
        <w:trPr>
          <w:trHeight w:val="300"/>
        </w:trPr>
        <w:tc>
          <w:tcPr>
            <w:tcW w:w="1666" w:type="pct"/>
            <w:tcBorders>
              <w:top w:val="single" w:sz="6" w:space="0" w:color="auto"/>
              <w:left w:val="single" w:sz="6" w:space="0" w:color="auto"/>
              <w:bottom w:val="single" w:sz="6" w:space="0" w:color="auto"/>
              <w:right w:val="single" w:sz="6" w:space="0" w:color="auto"/>
            </w:tcBorders>
            <w:shd w:val="clear" w:color="auto" w:fill="auto"/>
            <w:hideMark/>
          </w:tcPr>
          <w:p w14:paraId="514DB3A5" w14:textId="77777777" w:rsidR="00982514" w:rsidRPr="00012166" w:rsidRDefault="00982514" w:rsidP="006A492C">
            <w:pPr>
              <w:ind w:firstLine="0"/>
              <w:contextualSpacing w:val="0"/>
              <w:textAlignment w:val="baseline"/>
              <w:rPr>
                <w:sz w:val="24"/>
                <w:lang w:val="en-US" w:eastAsia="en-US"/>
              </w:rPr>
            </w:pPr>
            <w:r>
              <w:rPr>
                <w:lang w:eastAsia="en-US"/>
              </w:rPr>
              <w:t>Назва методу</w:t>
            </w:r>
          </w:p>
        </w:tc>
        <w:tc>
          <w:tcPr>
            <w:tcW w:w="3334" w:type="pct"/>
            <w:tcBorders>
              <w:top w:val="single" w:sz="6" w:space="0" w:color="auto"/>
              <w:left w:val="single" w:sz="6" w:space="0" w:color="auto"/>
              <w:bottom w:val="single" w:sz="6" w:space="0" w:color="auto"/>
              <w:right w:val="single" w:sz="6" w:space="0" w:color="auto"/>
            </w:tcBorders>
            <w:shd w:val="clear" w:color="auto" w:fill="auto"/>
            <w:hideMark/>
          </w:tcPr>
          <w:p w14:paraId="2CF1A1C0" w14:textId="77777777" w:rsidR="00982514" w:rsidRPr="00012166" w:rsidRDefault="00982514" w:rsidP="006A492C">
            <w:pPr>
              <w:ind w:firstLine="0"/>
              <w:contextualSpacing w:val="0"/>
              <w:textAlignment w:val="baseline"/>
              <w:rPr>
                <w:sz w:val="24"/>
                <w:lang w:val="en-US" w:eastAsia="en-US"/>
              </w:rPr>
            </w:pPr>
            <w:r>
              <w:rPr>
                <w:lang w:eastAsia="en-US"/>
              </w:rPr>
              <w:t>Призначення методу</w:t>
            </w:r>
          </w:p>
        </w:tc>
      </w:tr>
      <w:tr w:rsidR="00DD67E7" w:rsidRPr="00012166" w14:paraId="6C48615E" w14:textId="77777777" w:rsidTr="00F00A31">
        <w:trPr>
          <w:trHeight w:val="300"/>
        </w:trPr>
        <w:tc>
          <w:tcPr>
            <w:tcW w:w="1666" w:type="pct"/>
            <w:tcBorders>
              <w:top w:val="single" w:sz="6" w:space="0" w:color="auto"/>
              <w:left w:val="single" w:sz="6" w:space="0" w:color="auto"/>
              <w:bottom w:val="single" w:sz="6" w:space="0" w:color="auto"/>
              <w:right w:val="single" w:sz="6" w:space="0" w:color="auto"/>
            </w:tcBorders>
            <w:shd w:val="clear" w:color="auto" w:fill="auto"/>
            <w:hideMark/>
          </w:tcPr>
          <w:p w14:paraId="719933BC" w14:textId="56E83044" w:rsidR="00982514" w:rsidRPr="006A492C" w:rsidRDefault="00DD67E7" w:rsidP="006A492C">
            <w:pPr>
              <w:ind w:firstLine="0"/>
              <w:contextualSpacing w:val="0"/>
              <w:textAlignment w:val="baseline"/>
              <w:rPr>
                <w:sz w:val="24"/>
                <w:lang w:val="en-US" w:eastAsia="en-US"/>
              </w:rPr>
            </w:pPr>
            <w:proofErr w:type="spellStart"/>
            <w:r>
              <w:rPr>
                <w:lang w:val="en-US" w:eastAsia="en-US"/>
              </w:rPr>
              <w:t>NotifyResumeCreated</w:t>
            </w:r>
            <w:proofErr w:type="spellEnd"/>
          </w:p>
        </w:tc>
        <w:tc>
          <w:tcPr>
            <w:tcW w:w="3334" w:type="pct"/>
            <w:tcBorders>
              <w:top w:val="single" w:sz="6" w:space="0" w:color="auto"/>
              <w:left w:val="single" w:sz="6" w:space="0" w:color="auto"/>
              <w:bottom w:val="single" w:sz="6" w:space="0" w:color="auto"/>
              <w:right w:val="single" w:sz="6" w:space="0" w:color="auto"/>
            </w:tcBorders>
            <w:shd w:val="clear" w:color="auto" w:fill="auto"/>
            <w:hideMark/>
          </w:tcPr>
          <w:p w14:paraId="1D62A45E" w14:textId="65BCD482" w:rsidR="00982514" w:rsidRPr="00F00A31" w:rsidRDefault="00DD67E7" w:rsidP="006A492C">
            <w:pPr>
              <w:ind w:firstLine="0"/>
              <w:contextualSpacing w:val="0"/>
              <w:textAlignment w:val="baseline"/>
              <w:rPr>
                <w:sz w:val="24"/>
                <w:lang w:eastAsia="en-US"/>
              </w:rPr>
            </w:pPr>
            <w:r>
              <w:rPr>
                <w:lang w:eastAsia="en-US"/>
              </w:rPr>
              <w:t xml:space="preserve">Надсилання повідомлення на </w:t>
            </w:r>
            <w:proofErr w:type="spellStart"/>
            <w:r>
              <w:rPr>
                <w:lang w:eastAsia="en-US"/>
              </w:rPr>
              <w:t>апі</w:t>
            </w:r>
            <w:proofErr w:type="spellEnd"/>
            <w:r>
              <w:rPr>
                <w:lang w:eastAsia="en-US"/>
              </w:rPr>
              <w:t xml:space="preserve"> машинного навчання про необхідність попередньої обробки резюме</w:t>
            </w:r>
          </w:p>
        </w:tc>
      </w:tr>
      <w:tr w:rsidR="00DD67E7" w:rsidRPr="00012166" w14:paraId="4C83B9DD" w14:textId="77777777" w:rsidTr="00F00A31">
        <w:trPr>
          <w:trHeight w:val="300"/>
        </w:trPr>
        <w:tc>
          <w:tcPr>
            <w:tcW w:w="1666" w:type="pct"/>
            <w:tcBorders>
              <w:top w:val="single" w:sz="6" w:space="0" w:color="auto"/>
              <w:left w:val="single" w:sz="6" w:space="0" w:color="auto"/>
              <w:bottom w:val="single" w:sz="6" w:space="0" w:color="auto"/>
              <w:right w:val="single" w:sz="6" w:space="0" w:color="auto"/>
            </w:tcBorders>
            <w:shd w:val="clear" w:color="auto" w:fill="auto"/>
            <w:hideMark/>
          </w:tcPr>
          <w:p w14:paraId="2FCC4E55" w14:textId="4CEE2721" w:rsidR="00982514" w:rsidRPr="006A492C" w:rsidRDefault="00DD67E7" w:rsidP="006A492C">
            <w:pPr>
              <w:ind w:firstLine="0"/>
              <w:contextualSpacing w:val="0"/>
              <w:textAlignment w:val="baseline"/>
              <w:rPr>
                <w:sz w:val="24"/>
                <w:lang w:val="en-US" w:eastAsia="en-US"/>
              </w:rPr>
            </w:pPr>
            <w:proofErr w:type="spellStart"/>
            <w:r>
              <w:rPr>
                <w:lang w:val="en-US" w:eastAsia="en-US"/>
              </w:rPr>
              <w:t>NotifyVacanciesUpdated</w:t>
            </w:r>
            <w:proofErr w:type="spellEnd"/>
          </w:p>
        </w:tc>
        <w:tc>
          <w:tcPr>
            <w:tcW w:w="3334" w:type="pct"/>
            <w:tcBorders>
              <w:top w:val="single" w:sz="6" w:space="0" w:color="auto"/>
              <w:left w:val="single" w:sz="6" w:space="0" w:color="auto"/>
              <w:bottom w:val="single" w:sz="6" w:space="0" w:color="auto"/>
              <w:right w:val="single" w:sz="6" w:space="0" w:color="auto"/>
            </w:tcBorders>
            <w:shd w:val="clear" w:color="auto" w:fill="auto"/>
            <w:hideMark/>
          </w:tcPr>
          <w:p w14:paraId="4BE5DE08" w14:textId="0B09BA92" w:rsidR="00982514" w:rsidRPr="006A492C" w:rsidRDefault="00DD67E7" w:rsidP="006A492C">
            <w:pPr>
              <w:ind w:firstLine="0"/>
              <w:contextualSpacing w:val="0"/>
              <w:textAlignment w:val="baseline"/>
              <w:rPr>
                <w:sz w:val="24"/>
                <w:lang w:eastAsia="en-US"/>
              </w:rPr>
            </w:pPr>
            <w:r>
              <w:rPr>
                <w:lang w:eastAsia="en-US"/>
              </w:rPr>
              <w:t xml:space="preserve">Надсилання нових вакансій на </w:t>
            </w:r>
            <w:proofErr w:type="spellStart"/>
            <w:r>
              <w:rPr>
                <w:lang w:eastAsia="en-US"/>
              </w:rPr>
              <w:t>апі</w:t>
            </w:r>
            <w:proofErr w:type="spellEnd"/>
            <w:r>
              <w:rPr>
                <w:lang w:eastAsia="en-US"/>
              </w:rPr>
              <w:t xml:space="preserve"> машинного навчання з метою попередньої обробки та отримання їх оцінок </w:t>
            </w:r>
            <w:proofErr w:type="spellStart"/>
            <w:r>
              <w:rPr>
                <w:lang w:eastAsia="en-US"/>
              </w:rPr>
              <w:t>релевантності</w:t>
            </w:r>
            <w:proofErr w:type="spellEnd"/>
            <w:r>
              <w:rPr>
                <w:lang w:eastAsia="en-US"/>
              </w:rPr>
              <w:t xml:space="preserve"> для користувачів</w:t>
            </w:r>
          </w:p>
        </w:tc>
      </w:tr>
      <w:tr w:rsidR="00DD67E7" w:rsidRPr="00012166" w14:paraId="3923B498" w14:textId="77777777" w:rsidTr="00F00A31">
        <w:trPr>
          <w:trHeight w:val="300"/>
        </w:trPr>
        <w:tc>
          <w:tcPr>
            <w:tcW w:w="1666" w:type="pct"/>
            <w:tcBorders>
              <w:top w:val="single" w:sz="6" w:space="0" w:color="auto"/>
              <w:left w:val="single" w:sz="6" w:space="0" w:color="auto"/>
              <w:bottom w:val="single" w:sz="6" w:space="0" w:color="auto"/>
              <w:right w:val="single" w:sz="6" w:space="0" w:color="auto"/>
            </w:tcBorders>
            <w:shd w:val="clear" w:color="auto" w:fill="auto"/>
            <w:hideMark/>
          </w:tcPr>
          <w:p w14:paraId="747E2EC5" w14:textId="1965D48C" w:rsidR="00982514" w:rsidRPr="00012166" w:rsidRDefault="00DD67E7" w:rsidP="006A492C">
            <w:pPr>
              <w:ind w:firstLine="0"/>
              <w:contextualSpacing w:val="0"/>
              <w:textAlignment w:val="baseline"/>
              <w:rPr>
                <w:sz w:val="24"/>
                <w:lang w:val="en-US" w:eastAsia="en-US"/>
              </w:rPr>
            </w:pPr>
            <w:proofErr w:type="spellStart"/>
            <w:r>
              <w:rPr>
                <w:lang w:val="en-US" w:eastAsia="en-US"/>
              </w:rPr>
              <w:t>GetVacancyScores</w:t>
            </w:r>
            <w:proofErr w:type="spellEnd"/>
          </w:p>
        </w:tc>
        <w:tc>
          <w:tcPr>
            <w:tcW w:w="3334" w:type="pct"/>
            <w:tcBorders>
              <w:top w:val="single" w:sz="6" w:space="0" w:color="auto"/>
              <w:left w:val="single" w:sz="6" w:space="0" w:color="auto"/>
              <w:bottom w:val="single" w:sz="6" w:space="0" w:color="auto"/>
              <w:right w:val="single" w:sz="6" w:space="0" w:color="auto"/>
            </w:tcBorders>
            <w:shd w:val="clear" w:color="auto" w:fill="auto"/>
            <w:hideMark/>
          </w:tcPr>
          <w:p w14:paraId="27D53374" w14:textId="1BBF49F6" w:rsidR="00982514" w:rsidRPr="00012166" w:rsidRDefault="00DD67E7" w:rsidP="006A492C">
            <w:pPr>
              <w:ind w:firstLine="0"/>
              <w:contextualSpacing w:val="0"/>
              <w:textAlignment w:val="baseline"/>
              <w:rPr>
                <w:sz w:val="24"/>
                <w:lang w:val="en-US" w:eastAsia="en-US"/>
              </w:rPr>
            </w:pPr>
            <w:r>
              <w:rPr>
                <w:lang w:eastAsia="en-US"/>
              </w:rPr>
              <w:t xml:space="preserve">Надсилання </w:t>
            </w:r>
            <w:proofErr w:type="spellStart"/>
            <w:r>
              <w:rPr>
                <w:lang w:eastAsia="en-US"/>
              </w:rPr>
              <w:t>айді</w:t>
            </w:r>
            <w:proofErr w:type="spellEnd"/>
            <w:r>
              <w:rPr>
                <w:lang w:eastAsia="en-US"/>
              </w:rPr>
              <w:t xml:space="preserve"> резюме користувача на </w:t>
            </w:r>
            <w:proofErr w:type="spellStart"/>
            <w:r>
              <w:rPr>
                <w:lang w:eastAsia="en-US"/>
              </w:rPr>
              <w:t>апі</w:t>
            </w:r>
            <w:proofErr w:type="spellEnd"/>
            <w:r>
              <w:rPr>
                <w:lang w:eastAsia="en-US"/>
              </w:rPr>
              <w:t xml:space="preserve"> машинного навчання з метою отримання релевантних для нього вакансій</w:t>
            </w:r>
          </w:p>
        </w:tc>
      </w:tr>
      <w:tr w:rsidR="00DD67E7" w:rsidRPr="00012166" w14:paraId="63D8FB92" w14:textId="77777777" w:rsidTr="00F00A31">
        <w:trPr>
          <w:trHeight w:val="300"/>
        </w:trPr>
        <w:tc>
          <w:tcPr>
            <w:tcW w:w="1666" w:type="pct"/>
            <w:tcBorders>
              <w:top w:val="single" w:sz="6" w:space="0" w:color="auto"/>
              <w:left w:val="single" w:sz="6" w:space="0" w:color="auto"/>
              <w:bottom w:val="single" w:sz="6" w:space="0" w:color="auto"/>
              <w:right w:val="single" w:sz="6" w:space="0" w:color="auto"/>
            </w:tcBorders>
            <w:shd w:val="clear" w:color="auto" w:fill="auto"/>
            <w:hideMark/>
          </w:tcPr>
          <w:p w14:paraId="29D401B0" w14:textId="79EBCE0D" w:rsidR="00982514" w:rsidRPr="00F00A31" w:rsidRDefault="00DD67E7" w:rsidP="006A492C">
            <w:pPr>
              <w:ind w:firstLine="0"/>
              <w:contextualSpacing w:val="0"/>
              <w:textAlignment w:val="baseline"/>
              <w:rPr>
                <w:sz w:val="24"/>
                <w:lang w:val="en-US" w:eastAsia="en-US"/>
              </w:rPr>
            </w:pPr>
            <w:proofErr w:type="spellStart"/>
            <w:r>
              <w:rPr>
                <w:lang w:val="en-US" w:eastAsia="en-US"/>
              </w:rPr>
              <w:t>GetResumeAdaptation</w:t>
            </w:r>
            <w:proofErr w:type="spellEnd"/>
          </w:p>
        </w:tc>
        <w:tc>
          <w:tcPr>
            <w:tcW w:w="3334" w:type="pct"/>
            <w:tcBorders>
              <w:top w:val="single" w:sz="6" w:space="0" w:color="auto"/>
              <w:left w:val="single" w:sz="6" w:space="0" w:color="auto"/>
              <w:bottom w:val="single" w:sz="6" w:space="0" w:color="auto"/>
              <w:right w:val="single" w:sz="6" w:space="0" w:color="auto"/>
            </w:tcBorders>
            <w:shd w:val="clear" w:color="auto" w:fill="auto"/>
            <w:hideMark/>
          </w:tcPr>
          <w:p w14:paraId="455187F1" w14:textId="55101182" w:rsidR="00982514" w:rsidRPr="00012166" w:rsidRDefault="00DD67E7" w:rsidP="006A492C">
            <w:pPr>
              <w:ind w:firstLine="0"/>
              <w:contextualSpacing w:val="0"/>
              <w:textAlignment w:val="baseline"/>
              <w:rPr>
                <w:sz w:val="24"/>
                <w:lang w:eastAsia="en-US"/>
              </w:rPr>
            </w:pPr>
            <w:r>
              <w:rPr>
                <w:lang w:eastAsia="en-US"/>
              </w:rPr>
              <w:t xml:space="preserve">Надсилання </w:t>
            </w:r>
            <w:proofErr w:type="spellStart"/>
            <w:r>
              <w:rPr>
                <w:lang w:eastAsia="en-US"/>
              </w:rPr>
              <w:t>айді</w:t>
            </w:r>
            <w:proofErr w:type="spellEnd"/>
            <w:r>
              <w:rPr>
                <w:lang w:eastAsia="en-US"/>
              </w:rPr>
              <w:t xml:space="preserve"> резюме та тексту вакансії з метою отримання рекомендацій до адаптації</w:t>
            </w:r>
          </w:p>
        </w:tc>
      </w:tr>
    </w:tbl>
    <w:p w14:paraId="3F73F9A7" w14:textId="3E43E6CC" w:rsidR="00982514" w:rsidRDefault="00982514" w:rsidP="00012166">
      <w:pPr>
        <w:ind w:firstLine="705"/>
        <w:contextualSpacing w:val="0"/>
        <w:textAlignment w:val="baseline"/>
        <w:rPr>
          <w:szCs w:val="28"/>
          <w:lang w:val="en-US" w:eastAsia="en-US"/>
        </w:rPr>
      </w:pPr>
    </w:p>
    <w:p w14:paraId="08364521" w14:textId="05B9DD2A" w:rsidR="00982514" w:rsidRDefault="00982514" w:rsidP="00982514">
      <w:pPr>
        <w:ind w:firstLine="705"/>
        <w:contextualSpacing w:val="0"/>
        <w:textAlignment w:val="baseline"/>
        <w:rPr>
          <w:szCs w:val="28"/>
          <w:lang w:val="en-US" w:eastAsia="en-US"/>
        </w:rPr>
      </w:pPr>
      <w:r>
        <w:rPr>
          <w:szCs w:val="28"/>
          <w:lang w:eastAsia="en-US"/>
        </w:rPr>
        <w:t>Таблиця 3.</w:t>
      </w:r>
      <w:r w:rsidR="000703C2">
        <w:rPr>
          <w:szCs w:val="28"/>
          <w:lang w:val="en-US" w:eastAsia="en-US"/>
        </w:rPr>
        <w:t>5</w:t>
      </w:r>
      <w:r>
        <w:rPr>
          <w:szCs w:val="28"/>
          <w:lang w:eastAsia="en-US"/>
        </w:rPr>
        <w:t xml:space="preserve"> – Опис методів класу </w:t>
      </w:r>
      <w:proofErr w:type="spellStart"/>
      <w:r w:rsidR="000703C2">
        <w:rPr>
          <w:szCs w:val="28"/>
          <w:lang w:val="en-US" w:eastAsia="en-US"/>
        </w:rPr>
        <w:t>TextExtractorService</w:t>
      </w:r>
      <w:proofErr w:type="spellEnd"/>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982514" w:rsidRPr="00012166" w14:paraId="52D6E585"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2506ACBA" w14:textId="77777777" w:rsidR="00982514" w:rsidRPr="00012166" w:rsidRDefault="00982514" w:rsidP="006A492C">
            <w:pPr>
              <w:ind w:firstLine="0"/>
              <w:contextualSpacing w:val="0"/>
              <w:textAlignment w:val="baseline"/>
              <w:rPr>
                <w:sz w:val="24"/>
                <w:lang w:val="en-US" w:eastAsia="en-US"/>
              </w:rPr>
            </w:pPr>
            <w:r>
              <w:rPr>
                <w:lang w:eastAsia="en-US"/>
              </w:rPr>
              <w:t>Назва методу</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0C1D15B8" w14:textId="77777777" w:rsidR="00982514" w:rsidRPr="00012166" w:rsidRDefault="00982514" w:rsidP="006A492C">
            <w:pPr>
              <w:ind w:firstLine="0"/>
              <w:contextualSpacing w:val="0"/>
              <w:textAlignment w:val="baseline"/>
              <w:rPr>
                <w:sz w:val="24"/>
                <w:lang w:val="en-US" w:eastAsia="en-US"/>
              </w:rPr>
            </w:pPr>
            <w:r>
              <w:rPr>
                <w:lang w:eastAsia="en-US"/>
              </w:rPr>
              <w:t>Призначення методу</w:t>
            </w:r>
          </w:p>
        </w:tc>
      </w:tr>
      <w:tr w:rsidR="00982514" w:rsidRPr="00012166" w14:paraId="0A864B57"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19300991" w14:textId="5AFE44A4" w:rsidR="00982514" w:rsidRPr="006A492C" w:rsidRDefault="000703C2" w:rsidP="006A492C">
            <w:pPr>
              <w:ind w:firstLine="0"/>
              <w:contextualSpacing w:val="0"/>
              <w:textAlignment w:val="baseline"/>
              <w:rPr>
                <w:sz w:val="24"/>
                <w:lang w:val="en-US" w:eastAsia="en-US"/>
              </w:rPr>
            </w:pPr>
            <w:proofErr w:type="spellStart"/>
            <w:r>
              <w:rPr>
                <w:lang w:val="en-US" w:eastAsia="en-US"/>
              </w:rPr>
              <w:t>ReadPdf</w:t>
            </w:r>
            <w:proofErr w:type="spellEnd"/>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62EBC8E1" w14:textId="780999A6" w:rsidR="00982514" w:rsidRPr="00F00A31" w:rsidRDefault="000703C2" w:rsidP="006A492C">
            <w:pPr>
              <w:ind w:firstLine="0"/>
              <w:contextualSpacing w:val="0"/>
              <w:textAlignment w:val="baseline"/>
              <w:rPr>
                <w:sz w:val="24"/>
                <w:lang w:eastAsia="en-US"/>
              </w:rPr>
            </w:pPr>
            <w:r>
              <w:rPr>
                <w:lang w:eastAsia="en-US"/>
              </w:rPr>
              <w:t>Отримання тексту .</w:t>
            </w:r>
            <w:proofErr w:type="spellStart"/>
            <w:r>
              <w:rPr>
                <w:lang w:eastAsia="en-US"/>
              </w:rPr>
              <w:t>pdf</w:t>
            </w:r>
            <w:proofErr w:type="spellEnd"/>
            <w:r>
              <w:rPr>
                <w:lang w:eastAsia="en-US"/>
              </w:rPr>
              <w:t xml:space="preserve"> файлу</w:t>
            </w:r>
          </w:p>
        </w:tc>
      </w:tr>
      <w:tr w:rsidR="00982514" w:rsidRPr="00012166" w14:paraId="5A6A3B8C"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5D04F5C9" w14:textId="586E298C" w:rsidR="00982514" w:rsidRPr="006A492C" w:rsidRDefault="000703C2" w:rsidP="006A492C">
            <w:pPr>
              <w:ind w:firstLine="0"/>
              <w:contextualSpacing w:val="0"/>
              <w:textAlignment w:val="baseline"/>
              <w:rPr>
                <w:sz w:val="24"/>
                <w:lang w:val="en-US" w:eastAsia="en-US"/>
              </w:rPr>
            </w:pPr>
            <w:proofErr w:type="spellStart"/>
            <w:r>
              <w:rPr>
                <w:lang w:val="en-US" w:eastAsia="en-US"/>
              </w:rPr>
              <w:t>ReadDocx</w:t>
            </w:r>
            <w:proofErr w:type="spellEnd"/>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22560E2B" w14:textId="3489CECF" w:rsidR="00982514" w:rsidRPr="006A492C" w:rsidRDefault="000703C2" w:rsidP="006A492C">
            <w:pPr>
              <w:ind w:firstLine="0"/>
              <w:contextualSpacing w:val="0"/>
              <w:textAlignment w:val="baseline"/>
              <w:rPr>
                <w:sz w:val="24"/>
                <w:lang w:eastAsia="en-US"/>
              </w:rPr>
            </w:pPr>
            <w:r>
              <w:rPr>
                <w:lang w:eastAsia="en-US"/>
              </w:rPr>
              <w:t>Отримання тексту .</w:t>
            </w:r>
            <w:r>
              <w:rPr>
                <w:lang w:val="en-US" w:eastAsia="en-US"/>
              </w:rPr>
              <w:t>docx</w:t>
            </w:r>
            <w:r>
              <w:rPr>
                <w:lang w:eastAsia="en-US"/>
              </w:rPr>
              <w:t xml:space="preserve"> файлу</w:t>
            </w:r>
          </w:p>
        </w:tc>
      </w:tr>
      <w:tr w:rsidR="00982514" w:rsidRPr="00012166" w14:paraId="0DD0CC4F"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387B3EFB" w14:textId="77C4088C" w:rsidR="00982514" w:rsidRPr="00012166" w:rsidRDefault="000703C2" w:rsidP="006A492C">
            <w:pPr>
              <w:ind w:firstLine="0"/>
              <w:contextualSpacing w:val="0"/>
              <w:textAlignment w:val="baseline"/>
              <w:rPr>
                <w:sz w:val="24"/>
                <w:lang w:val="en-US" w:eastAsia="en-US"/>
              </w:rPr>
            </w:pPr>
            <w:proofErr w:type="spellStart"/>
            <w:r>
              <w:rPr>
                <w:lang w:val="en-US" w:eastAsia="en-US"/>
              </w:rPr>
              <w:t>ReadDoc</w:t>
            </w:r>
            <w:proofErr w:type="spellEnd"/>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6B2BE3D8" w14:textId="71E56C66" w:rsidR="00982514" w:rsidRPr="00012166" w:rsidRDefault="000703C2" w:rsidP="006A492C">
            <w:pPr>
              <w:ind w:firstLine="0"/>
              <w:contextualSpacing w:val="0"/>
              <w:textAlignment w:val="baseline"/>
              <w:rPr>
                <w:sz w:val="24"/>
                <w:lang w:val="en-US" w:eastAsia="en-US"/>
              </w:rPr>
            </w:pPr>
            <w:r>
              <w:rPr>
                <w:lang w:eastAsia="en-US"/>
              </w:rPr>
              <w:t>Отримання тексту .</w:t>
            </w:r>
            <w:r>
              <w:rPr>
                <w:lang w:val="en-US" w:eastAsia="en-US"/>
              </w:rPr>
              <w:t>doc</w:t>
            </w:r>
            <w:r>
              <w:rPr>
                <w:lang w:eastAsia="en-US"/>
              </w:rPr>
              <w:t xml:space="preserve"> файлу</w:t>
            </w:r>
          </w:p>
        </w:tc>
      </w:tr>
    </w:tbl>
    <w:p w14:paraId="4DF9EE42" w14:textId="6DEB4838" w:rsidR="00982514" w:rsidRDefault="00982514" w:rsidP="00012166">
      <w:pPr>
        <w:ind w:firstLine="705"/>
        <w:contextualSpacing w:val="0"/>
        <w:textAlignment w:val="baseline"/>
        <w:rPr>
          <w:szCs w:val="28"/>
          <w:lang w:val="en-US" w:eastAsia="en-US"/>
        </w:rPr>
      </w:pPr>
    </w:p>
    <w:p w14:paraId="5846ACBE" w14:textId="71FDE50A" w:rsidR="00982514" w:rsidRDefault="00982514" w:rsidP="00982514">
      <w:pPr>
        <w:ind w:firstLine="705"/>
        <w:contextualSpacing w:val="0"/>
        <w:textAlignment w:val="baseline"/>
        <w:rPr>
          <w:szCs w:val="28"/>
          <w:lang w:val="en-US" w:eastAsia="en-US"/>
        </w:rPr>
      </w:pPr>
      <w:r>
        <w:rPr>
          <w:szCs w:val="28"/>
          <w:lang w:eastAsia="en-US"/>
        </w:rPr>
        <w:t>Таблиця 3.</w:t>
      </w:r>
      <w:r w:rsidR="008E1389">
        <w:rPr>
          <w:szCs w:val="28"/>
          <w:lang w:eastAsia="en-US"/>
        </w:rPr>
        <w:t>6</w:t>
      </w:r>
      <w:r>
        <w:rPr>
          <w:szCs w:val="28"/>
          <w:lang w:eastAsia="en-US"/>
        </w:rPr>
        <w:t xml:space="preserve"> – Опис методів класу </w:t>
      </w:r>
      <w:proofErr w:type="spellStart"/>
      <w:r w:rsidR="000703C2">
        <w:rPr>
          <w:szCs w:val="28"/>
          <w:lang w:val="en-US" w:eastAsia="en-US"/>
        </w:rPr>
        <w:t>AggregatorJob</w:t>
      </w:r>
      <w:proofErr w:type="spellEnd"/>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982514" w:rsidRPr="00012166" w14:paraId="68E92F47"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2A5DE63E" w14:textId="77777777" w:rsidR="00982514" w:rsidRPr="00012166" w:rsidRDefault="00982514" w:rsidP="006A492C">
            <w:pPr>
              <w:ind w:firstLine="0"/>
              <w:contextualSpacing w:val="0"/>
              <w:textAlignment w:val="baseline"/>
              <w:rPr>
                <w:sz w:val="24"/>
                <w:lang w:val="en-US" w:eastAsia="en-US"/>
              </w:rPr>
            </w:pPr>
            <w:r>
              <w:rPr>
                <w:lang w:eastAsia="en-US"/>
              </w:rPr>
              <w:t>Назва методу</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6F569D9B" w14:textId="77777777" w:rsidR="00982514" w:rsidRPr="00012166" w:rsidRDefault="00982514" w:rsidP="006A492C">
            <w:pPr>
              <w:ind w:firstLine="0"/>
              <w:contextualSpacing w:val="0"/>
              <w:textAlignment w:val="baseline"/>
              <w:rPr>
                <w:sz w:val="24"/>
                <w:lang w:val="en-US" w:eastAsia="en-US"/>
              </w:rPr>
            </w:pPr>
            <w:r>
              <w:rPr>
                <w:lang w:eastAsia="en-US"/>
              </w:rPr>
              <w:t>Призначення методу</w:t>
            </w:r>
          </w:p>
        </w:tc>
      </w:tr>
      <w:tr w:rsidR="00982514" w:rsidRPr="00012166" w14:paraId="5C3CB84D"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54C7AD41" w14:textId="7330E899" w:rsidR="00982514" w:rsidRPr="006A492C" w:rsidRDefault="000703C2" w:rsidP="006A492C">
            <w:pPr>
              <w:ind w:firstLine="0"/>
              <w:contextualSpacing w:val="0"/>
              <w:textAlignment w:val="baseline"/>
              <w:rPr>
                <w:sz w:val="24"/>
                <w:lang w:val="en-US" w:eastAsia="en-US"/>
              </w:rPr>
            </w:pPr>
            <w:r>
              <w:rPr>
                <w:lang w:val="en-US" w:eastAsia="en-US"/>
              </w:rPr>
              <w:t>Execute</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0B4E7720" w14:textId="1ADACB7E" w:rsidR="00982514" w:rsidRPr="00F00A31" w:rsidRDefault="000703C2" w:rsidP="006A492C">
            <w:pPr>
              <w:ind w:firstLine="0"/>
              <w:contextualSpacing w:val="0"/>
              <w:textAlignment w:val="baseline"/>
              <w:rPr>
                <w:sz w:val="24"/>
                <w:lang w:eastAsia="en-US"/>
              </w:rPr>
            </w:pPr>
            <w:r>
              <w:rPr>
                <w:lang w:eastAsia="en-US"/>
              </w:rPr>
              <w:t xml:space="preserve">Виклик </w:t>
            </w:r>
            <w:proofErr w:type="spellStart"/>
            <w:r>
              <w:rPr>
                <w:lang w:eastAsia="en-US"/>
              </w:rPr>
              <w:t>агрегаторів</w:t>
            </w:r>
            <w:proofErr w:type="spellEnd"/>
            <w:r>
              <w:rPr>
                <w:lang w:eastAsia="en-US"/>
              </w:rPr>
              <w:t xml:space="preserve"> вакансій з метою їх збору та збереження в базу даних, надсилання отриманих вакансій на </w:t>
            </w:r>
            <w:proofErr w:type="spellStart"/>
            <w:r>
              <w:rPr>
                <w:lang w:eastAsia="en-US"/>
              </w:rPr>
              <w:t>апі</w:t>
            </w:r>
            <w:proofErr w:type="spellEnd"/>
            <w:r>
              <w:rPr>
                <w:lang w:eastAsia="en-US"/>
              </w:rPr>
              <w:t xml:space="preserve"> машинного навчання, надсилання імейлів користувачам про нові релевантні для них вакансії</w:t>
            </w:r>
          </w:p>
        </w:tc>
      </w:tr>
    </w:tbl>
    <w:p w14:paraId="763E8A25" w14:textId="7FD5162D" w:rsidR="00982514" w:rsidRDefault="00982514" w:rsidP="00012166">
      <w:pPr>
        <w:ind w:firstLine="705"/>
        <w:contextualSpacing w:val="0"/>
        <w:textAlignment w:val="baseline"/>
        <w:rPr>
          <w:szCs w:val="28"/>
          <w:lang w:val="en-US" w:eastAsia="en-US"/>
        </w:rPr>
      </w:pPr>
    </w:p>
    <w:p w14:paraId="154B64A6" w14:textId="77777777" w:rsidR="000703C2" w:rsidRDefault="000703C2" w:rsidP="00982514">
      <w:pPr>
        <w:ind w:firstLine="705"/>
        <w:contextualSpacing w:val="0"/>
        <w:textAlignment w:val="baseline"/>
        <w:rPr>
          <w:szCs w:val="28"/>
          <w:lang w:eastAsia="en-US"/>
        </w:rPr>
      </w:pPr>
    </w:p>
    <w:p w14:paraId="0A550210" w14:textId="77777777" w:rsidR="000703C2" w:rsidRDefault="000703C2" w:rsidP="00982514">
      <w:pPr>
        <w:ind w:firstLine="705"/>
        <w:contextualSpacing w:val="0"/>
        <w:textAlignment w:val="baseline"/>
        <w:rPr>
          <w:szCs w:val="28"/>
          <w:lang w:eastAsia="en-US"/>
        </w:rPr>
      </w:pPr>
    </w:p>
    <w:p w14:paraId="7736D42D" w14:textId="22764E80" w:rsidR="00982514" w:rsidRDefault="00982514" w:rsidP="00982514">
      <w:pPr>
        <w:ind w:firstLine="705"/>
        <w:contextualSpacing w:val="0"/>
        <w:textAlignment w:val="baseline"/>
        <w:rPr>
          <w:szCs w:val="28"/>
          <w:lang w:val="en-US" w:eastAsia="en-US"/>
        </w:rPr>
      </w:pPr>
      <w:r>
        <w:rPr>
          <w:szCs w:val="28"/>
          <w:lang w:eastAsia="en-US"/>
        </w:rPr>
        <w:lastRenderedPageBreak/>
        <w:t>Таблиця 3.</w:t>
      </w:r>
      <w:r w:rsidR="008E1389">
        <w:rPr>
          <w:szCs w:val="28"/>
          <w:lang w:eastAsia="en-US"/>
        </w:rPr>
        <w:t>7</w:t>
      </w:r>
      <w:r>
        <w:rPr>
          <w:szCs w:val="28"/>
          <w:lang w:eastAsia="en-US"/>
        </w:rPr>
        <w:t xml:space="preserve"> – Опис методів класу </w:t>
      </w:r>
      <w:proofErr w:type="spellStart"/>
      <w:r w:rsidR="000703C2">
        <w:rPr>
          <w:szCs w:val="28"/>
          <w:lang w:val="en-US" w:eastAsia="en-US"/>
        </w:rPr>
        <w:t>DouVacancyAggregatorService</w:t>
      </w:r>
      <w:proofErr w:type="spellEnd"/>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982514" w:rsidRPr="00012166" w14:paraId="09F3103E"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0D76BA63" w14:textId="77777777" w:rsidR="00982514" w:rsidRPr="00012166" w:rsidRDefault="00982514" w:rsidP="006A492C">
            <w:pPr>
              <w:ind w:firstLine="0"/>
              <w:contextualSpacing w:val="0"/>
              <w:textAlignment w:val="baseline"/>
              <w:rPr>
                <w:sz w:val="24"/>
                <w:lang w:val="en-US" w:eastAsia="en-US"/>
              </w:rPr>
            </w:pPr>
            <w:r>
              <w:rPr>
                <w:lang w:eastAsia="en-US"/>
              </w:rPr>
              <w:t>Назва методу</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1ED91B25" w14:textId="77777777" w:rsidR="00982514" w:rsidRPr="00012166" w:rsidRDefault="00982514" w:rsidP="006A492C">
            <w:pPr>
              <w:ind w:firstLine="0"/>
              <w:contextualSpacing w:val="0"/>
              <w:textAlignment w:val="baseline"/>
              <w:rPr>
                <w:sz w:val="24"/>
                <w:lang w:val="en-US" w:eastAsia="en-US"/>
              </w:rPr>
            </w:pPr>
            <w:r>
              <w:rPr>
                <w:lang w:eastAsia="en-US"/>
              </w:rPr>
              <w:t>Призначення методу</w:t>
            </w:r>
          </w:p>
        </w:tc>
      </w:tr>
      <w:tr w:rsidR="00982514" w:rsidRPr="00012166" w14:paraId="4DBACF7A"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4CC2DE09" w14:textId="41B016F7" w:rsidR="00982514" w:rsidRPr="006A492C" w:rsidRDefault="000703C2" w:rsidP="006A492C">
            <w:pPr>
              <w:ind w:firstLine="0"/>
              <w:contextualSpacing w:val="0"/>
              <w:textAlignment w:val="baseline"/>
              <w:rPr>
                <w:sz w:val="24"/>
                <w:lang w:val="en-US" w:eastAsia="en-US"/>
              </w:rPr>
            </w:pPr>
            <w:r>
              <w:rPr>
                <w:lang w:val="en-US" w:eastAsia="en-US"/>
              </w:rPr>
              <w:t>Aggregate</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6ACCCBFE" w14:textId="67261FC5" w:rsidR="00982514" w:rsidRPr="00F00A31" w:rsidRDefault="000703C2" w:rsidP="006A492C">
            <w:pPr>
              <w:ind w:firstLine="0"/>
              <w:contextualSpacing w:val="0"/>
              <w:textAlignment w:val="baseline"/>
              <w:rPr>
                <w:sz w:val="24"/>
                <w:lang w:eastAsia="en-US"/>
              </w:rPr>
            </w:pPr>
            <w:r>
              <w:rPr>
                <w:lang w:eastAsia="en-US"/>
              </w:rPr>
              <w:t xml:space="preserve">Ітерація </w:t>
            </w:r>
            <w:r w:rsidR="008E1389">
              <w:rPr>
                <w:lang w:eastAsia="en-US"/>
              </w:rPr>
              <w:t xml:space="preserve">по посиланням на експорт компаній </w:t>
            </w:r>
            <w:r w:rsidR="008E1389">
              <w:rPr>
                <w:lang w:val="en-US" w:eastAsia="en-US"/>
              </w:rPr>
              <w:t xml:space="preserve">dou.ua </w:t>
            </w:r>
            <w:r w:rsidR="008E1389">
              <w:rPr>
                <w:lang w:eastAsia="en-US"/>
              </w:rPr>
              <w:t>з метою збору з них вакансій, збереження їх у базі даних</w:t>
            </w:r>
          </w:p>
        </w:tc>
      </w:tr>
      <w:tr w:rsidR="00982514" w:rsidRPr="00012166" w14:paraId="74BF02DF"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12B64D12" w14:textId="3ED91DBA" w:rsidR="00982514" w:rsidRPr="006A492C" w:rsidRDefault="000703C2" w:rsidP="006A492C">
            <w:pPr>
              <w:ind w:firstLine="0"/>
              <w:contextualSpacing w:val="0"/>
              <w:textAlignment w:val="baseline"/>
              <w:rPr>
                <w:sz w:val="24"/>
                <w:lang w:val="en-US" w:eastAsia="en-US"/>
              </w:rPr>
            </w:pPr>
            <w:proofErr w:type="spellStart"/>
            <w:r>
              <w:rPr>
                <w:lang w:val="en-US" w:eastAsia="en-US"/>
              </w:rPr>
              <w:t>GetVacancies</w:t>
            </w:r>
            <w:proofErr w:type="spellEnd"/>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76B76588" w14:textId="4E5AEB06" w:rsidR="00982514" w:rsidRPr="005F2214" w:rsidRDefault="008E1389" w:rsidP="006A492C">
            <w:pPr>
              <w:ind w:firstLine="0"/>
              <w:contextualSpacing w:val="0"/>
              <w:textAlignment w:val="baseline"/>
              <w:rPr>
                <w:sz w:val="24"/>
                <w:lang w:eastAsia="en-US"/>
              </w:rPr>
            </w:pPr>
            <w:r>
              <w:rPr>
                <w:szCs w:val="28"/>
                <w:lang w:eastAsia="en-US"/>
              </w:rPr>
              <w:t xml:space="preserve">Отримання та </w:t>
            </w:r>
            <w:proofErr w:type="spellStart"/>
            <w:r>
              <w:rPr>
                <w:szCs w:val="28"/>
                <w:lang w:eastAsia="en-US"/>
              </w:rPr>
              <w:t>мапінг</w:t>
            </w:r>
            <w:proofErr w:type="spellEnd"/>
            <w:r>
              <w:rPr>
                <w:szCs w:val="28"/>
                <w:lang w:eastAsia="en-US"/>
              </w:rPr>
              <w:t xml:space="preserve"> вакансій за посиланням на експорт</w:t>
            </w:r>
          </w:p>
        </w:tc>
      </w:tr>
    </w:tbl>
    <w:p w14:paraId="2CC0B043" w14:textId="5282FC8E" w:rsidR="00982514" w:rsidRDefault="00982514" w:rsidP="00012166">
      <w:pPr>
        <w:ind w:firstLine="705"/>
        <w:contextualSpacing w:val="0"/>
        <w:textAlignment w:val="baseline"/>
        <w:rPr>
          <w:szCs w:val="28"/>
          <w:lang w:val="en-US" w:eastAsia="en-US"/>
        </w:rPr>
      </w:pPr>
    </w:p>
    <w:p w14:paraId="257CD54B" w14:textId="6B191F45" w:rsidR="00982514" w:rsidRDefault="00982514" w:rsidP="00982514">
      <w:pPr>
        <w:ind w:firstLine="705"/>
        <w:contextualSpacing w:val="0"/>
        <w:textAlignment w:val="baseline"/>
        <w:rPr>
          <w:szCs w:val="28"/>
          <w:lang w:val="en-US" w:eastAsia="en-US"/>
        </w:rPr>
      </w:pPr>
      <w:r>
        <w:rPr>
          <w:szCs w:val="28"/>
          <w:lang w:eastAsia="en-US"/>
        </w:rPr>
        <w:t>Таблиця 3.</w:t>
      </w:r>
      <w:r w:rsidR="000E2340">
        <w:rPr>
          <w:szCs w:val="28"/>
          <w:lang w:val="en-US" w:eastAsia="en-US"/>
        </w:rPr>
        <w:t>8</w:t>
      </w:r>
      <w:r>
        <w:rPr>
          <w:szCs w:val="28"/>
          <w:lang w:eastAsia="en-US"/>
        </w:rPr>
        <w:t xml:space="preserve"> – Опис методів класу </w:t>
      </w:r>
      <w:proofErr w:type="spellStart"/>
      <w:r w:rsidR="008E1389">
        <w:rPr>
          <w:szCs w:val="28"/>
          <w:lang w:val="en-US" w:eastAsia="en-US"/>
        </w:rPr>
        <w:t>PostJobVacancyAggregatorService</w:t>
      </w:r>
      <w:proofErr w:type="spellEnd"/>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982514" w:rsidRPr="00012166" w14:paraId="203536B8"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410F65F4" w14:textId="77777777" w:rsidR="00982514" w:rsidRPr="00012166" w:rsidRDefault="00982514" w:rsidP="006A492C">
            <w:pPr>
              <w:ind w:firstLine="0"/>
              <w:contextualSpacing w:val="0"/>
              <w:textAlignment w:val="baseline"/>
              <w:rPr>
                <w:sz w:val="24"/>
                <w:lang w:val="en-US" w:eastAsia="en-US"/>
              </w:rPr>
            </w:pPr>
            <w:r>
              <w:rPr>
                <w:lang w:eastAsia="en-US"/>
              </w:rPr>
              <w:t>Назва методу</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06C72077" w14:textId="77777777" w:rsidR="00982514" w:rsidRPr="00012166" w:rsidRDefault="00982514" w:rsidP="006A492C">
            <w:pPr>
              <w:ind w:firstLine="0"/>
              <w:contextualSpacing w:val="0"/>
              <w:textAlignment w:val="baseline"/>
              <w:rPr>
                <w:sz w:val="24"/>
                <w:lang w:val="en-US" w:eastAsia="en-US"/>
              </w:rPr>
            </w:pPr>
            <w:r>
              <w:rPr>
                <w:lang w:eastAsia="en-US"/>
              </w:rPr>
              <w:t>Призначення методу</w:t>
            </w:r>
          </w:p>
        </w:tc>
      </w:tr>
      <w:tr w:rsidR="00982514" w:rsidRPr="00012166" w14:paraId="70F2050D"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3481013E" w14:textId="34FE5B20" w:rsidR="00982514" w:rsidRPr="006A492C" w:rsidRDefault="000E2340" w:rsidP="006A492C">
            <w:pPr>
              <w:ind w:firstLine="0"/>
              <w:contextualSpacing w:val="0"/>
              <w:textAlignment w:val="baseline"/>
              <w:rPr>
                <w:sz w:val="24"/>
                <w:lang w:val="en-US" w:eastAsia="en-US"/>
              </w:rPr>
            </w:pPr>
            <w:r>
              <w:rPr>
                <w:lang w:val="en-US" w:eastAsia="en-US"/>
              </w:rPr>
              <w:t>Aggregate</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54197D8A" w14:textId="428CB28A" w:rsidR="00982514" w:rsidRPr="00012166" w:rsidRDefault="000E2340" w:rsidP="006A492C">
            <w:pPr>
              <w:ind w:firstLine="0"/>
              <w:contextualSpacing w:val="0"/>
              <w:textAlignment w:val="baseline"/>
              <w:rPr>
                <w:sz w:val="24"/>
                <w:lang w:val="en-US" w:eastAsia="en-US"/>
              </w:rPr>
            </w:pPr>
            <w:r>
              <w:rPr>
                <w:szCs w:val="28"/>
                <w:lang w:eastAsia="en-US"/>
              </w:rPr>
              <w:t xml:space="preserve">Отримання вакансій з </w:t>
            </w:r>
            <w:r>
              <w:rPr>
                <w:szCs w:val="28"/>
                <w:lang w:val="en-US" w:eastAsia="en-US"/>
              </w:rPr>
              <w:t xml:space="preserve">postjobfree.com </w:t>
            </w:r>
            <w:r>
              <w:rPr>
                <w:szCs w:val="28"/>
                <w:lang w:eastAsia="en-US"/>
              </w:rPr>
              <w:t xml:space="preserve">по всім необхідним категоріям за допомогою </w:t>
            </w:r>
            <w:proofErr w:type="spellStart"/>
            <w:r>
              <w:rPr>
                <w:szCs w:val="28"/>
                <w:lang w:eastAsia="en-US"/>
              </w:rPr>
              <w:t>скрапера</w:t>
            </w:r>
            <w:proofErr w:type="spellEnd"/>
            <w:r>
              <w:rPr>
                <w:szCs w:val="28"/>
                <w:lang w:eastAsia="en-US"/>
              </w:rPr>
              <w:t>, збереження їх в базі даних</w:t>
            </w:r>
            <w:r w:rsidR="00982514" w:rsidRPr="00012166">
              <w:rPr>
                <w:szCs w:val="28"/>
                <w:lang w:val="en-US" w:eastAsia="en-US"/>
              </w:rPr>
              <w:t> </w:t>
            </w:r>
          </w:p>
        </w:tc>
      </w:tr>
    </w:tbl>
    <w:p w14:paraId="061FA6FC" w14:textId="4EE761A4" w:rsidR="00982514" w:rsidRDefault="00982514" w:rsidP="00012166">
      <w:pPr>
        <w:ind w:firstLine="705"/>
        <w:contextualSpacing w:val="0"/>
        <w:textAlignment w:val="baseline"/>
        <w:rPr>
          <w:szCs w:val="28"/>
          <w:lang w:eastAsia="en-US"/>
        </w:rPr>
      </w:pPr>
    </w:p>
    <w:p w14:paraId="2D7EAD3D" w14:textId="29804433" w:rsidR="00982514" w:rsidRPr="005F2214" w:rsidRDefault="00982514" w:rsidP="00982514">
      <w:pPr>
        <w:ind w:firstLine="705"/>
        <w:contextualSpacing w:val="0"/>
        <w:textAlignment w:val="baseline"/>
        <w:rPr>
          <w:szCs w:val="28"/>
          <w:lang w:val="en-US" w:eastAsia="en-US"/>
        </w:rPr>
      </w:pPr>
      <w:r>
        <w:rPr>
          <w:szCs w:val="28"/>
          <w:lang w:eastAsia="en-US"/>
        </w:rPr>
        <w:t>Таблиця 3.</w:t>
      </w:r>
      <w:r w:rsidR="000E2340">
        <w:rPr>
          <w:szCs w:val="28"/>
          <w:lang w:val="en-US" w:eastAsia="en-US"/>
        </w:rPr>
        <w:t>9</w:t>
      </w:r>
      <w:r>
        <w:rPr>
          <w:szCs w:val="28"/>
          <w:lang w:eastAsia="en-US"/>
        </w:rPr>
        <w:t xml:space="preserve"> – Опис методів класу </w:t>
      </w:r>
      <w:proofErr w:type="spellStart"/>
      <w:r w:rsidR="000E2340">
        <w:rPr>
          <w:szCs w:val="28"/>
          <w:lang w:val="en-US" w:eastAsia="en-US"/>
        </w:rPr>
        <w:t>PostJobVacanciesScrapper</w:t>
      </w:r>
      <w:proofErr w:type="spellEnd"/>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982514" w:rsidRPr="00012166" w14:paraId="7DE39175"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6FC8C577" w14:textId="77777777" w:rsidR="00982514" w:rsidRPr="00012166" w:rsidRDefault="00982514" w:rsidP="006A492C">
            <w:pPr>
              <w:ind w:firstLine="0"/>
              <w:contextualSpacing w:val="0"/>
              <w:textAlignment w:val="baseline"/>
              <w:rPr>
                <w:sz w:val="24"/>
                <w:lang w:val="en-US" w:eastAsia="en-US"/>
              </w:rPr>
            </w:pPr>
            <w:r>
              <w:rPr>
                <w:lang w:eastAsia="en-US"/>
              </w:rPr>
              <w:t>Назва методу</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044C4AF0" w14:textId="77777777" w:rsidR="00982514" w:rsidRPr="00012166" w:rsidRDefault="00982514" w:rsidP="006A492C">
            <w:pPr>
              <w:ind w:firstLine="0"/>
              <w:contextualSpacing w:val="0"/>
              <w:textAlignment w:val="baseline"/>
              <w:rPr>
                <w:sz w:val="24"/>
                <w:lang w:val="en-US" w:eastAsia="en-US"/>
              </w:rPr>
            </w:pPr>
            <w:r>
              <w:rPr>
                <w:lang w:eastAsia="en-US"/>
              </w:rPr>
              <w:t>Призначення методу</w:t>
            </w:r>
          </w:p>
        </w:tc>
      </w:tr>
      <w:tr w:rsidR="00982514" w:rsidRPr="00012166" w14:paraId="4CBB97A3"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1E501F28" w14:textId="7CFA2F2D" w:rsidR="00982514" w:rsidRPr="006A492C" w:rsidRDefault="000E2340" w:rsidP="006A492C">
            <w:pPr>
              <w:ind w:firstLine="0"/>
              <w:contextualSpacing w:val="0"/>
              <w:textAlignment w:val="baseline"/>
              <w:rPr>
                <w:sz w:val="24"/>
                <w:lang w:val="en-US" w:eastAsia="en-US"/>
              </w:rPr>
            </w:pPr>
            <w:r>
              <w:rPr>
                <w:lang w:val="en-US" w:eastAsia="en-US"/>
              </w:rPr>
              <w:t>Scrape</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02C7F982" w14:textId="4BE81A79" w:rsidR="00982514" w:rsidRPr="00F00A31" w:rsidRDefault="000E2340" w:rsidP="006A492C">
            <w:pPr>
              <w:ind w:firstLine="0"/>
              <w:contextualSpacing w:val="0"/>
              <w:textAlignment w:val="baseline"/>
              <w:rPr>
                <w:sz w:val="24"/>
                <w:lang w:eastAsia="en-US"/>
              </w:rPr>
            </w:pPr>
            <w:proofErr w:type="spellStart"/>
            <w:r>
              <w:rPr>
                <w:lang w:eastAsia="en-US"/>
              </w:rPr>
              <w:t>Скрапінг</w:t>
            </w:r>
            <w:proofErr w:type="spellEnd"/>
            <w:r>
              <w:rPr>
                <w:lang w:eastAsia="en-US"/>
              </w:rPr>
              <w:t xml:space="preserve"> вакансій з сторінки пошуку вакансій сайту postjobfree.com за </w:t>
            </w:r>
            <w:r w:rsidR="004B5368">
              <w:rPr>
                <w:lang w:eastAsia="en-US"/>
              </w:rPr>
              <w:t>текстом пошуку</w:t>
            </w:r>
          </w:p>
        </w:tc>
      </w:tr>
    </w:tbl>
    <w:p w14:paraId="1D99B9EE" w14:textId="4790ECD6" w:rsidR="00982514" w:rsidRDefault="00982514" w:rsidP="00012166">
      <w:pPr>
        <w:ind w:firstLine="705"/>
        <w:contextualSpacing w:val="0"/>
        <w:textAlignment w:val="baseline"/>
        <w:rPr>
          <w:szCs w:val="28"/>
          <w:lang w:eastAsia="en-US"/>
        </w:rPr>
      </w:pPr>
    </w:p>
    <w:p w14:paraId="6639A95F" w14:textId="770C3499" w:rsidR="00982514" w:rsidRPr="005F2214" w:rsidRDefault="00982514" w:rsidP="00982514">
      <w:pPr>
        <w:ind w:firstLine="705"/>
        <w:contextualSpacing w:val="0"/>
        <w:textAlignment w:val="baseline"/>
        <w:rPr>
          <w:szCs w:val="28"/>
          <w:lang w:val="en-US" w:eastAsia="en-US"/>
        </w:rPr>
      </w:pPr>
      <w:r>
        <w:rPr>
          <w:szCs w:val="28"/>
          <w:lang w:eastAsia="en-US"/>
        </w:rPr>
        <w:t>Таблиця 3.</w:t>
      </w:r>
      <w:r w:rsidR="004B5368">
        <w:rPr>
          <w:szCs w:val="28"/>
          <w:lang w:eastAsia="en-US"/>
        </w:rPr>
        <w:t>10</w:t>
      </w:r>
      <w:r>
        <w:rPr>
          <w:szCs w:val="28"/>
          <w:lang w:eastAsia="en-US"/>
        </w:rPr>
        <w:t xml:space="preserve"> – Опис методів класу </w:t>
      </w:r>
      <w:proofErr w:type="spellStart"/>
      <w:r w:rsidR="004B5368">
        <w:rPr>
          <w:szCs w:val="28"/>
          <w:lang w:val="en-US" w:eastAsia="en-US"/>
        </w:rPr>
        <w:t>EmailService</w:t>
      </w:r>
      <w:proofErr w:type="spellEnd"/>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982514" w:rsidRPr="00012166" w14:paraId="43043A3C"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4D238AA3" w14:textId="77777777" w:rsidR="00982514" w:rsidRPr="00012166" w:rsidRDefault="00982514" w:rsidP="006A492C">
            <w:pPr>
              <w:ind w:firstLine="0"/>
              <w:contextualSpacing w:val="0"/>
              <w:textAlignment w:val="baseline"/>
              <w:rPr>
                <w:sz w:val="24"/>
                <w:lang w:val="en-US" w:eastAsia="en-US"/>
              </w:rPr>
            </w:pPr>
            <w:r>
              <w:rPr>
                <w:lang w:eastAsia="en-US"/>
              </w:rPr>
              <w:t>Назва методу</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678A62FC" w14:textId="77777777" w:rsidR="00982514" w:rsidRPr="00012166" w:rsidRDefault="00982514" w:rsidP="006A492C">
            <w:pPr>
              <w:ind w:firstLine="0"/>
              <w:contextualSpacing w:val="0"/>
              <w:textAlignment w:val="baseline"/>
              <w:rPr>
                <w:sz w:val="24"/>
                <w:lang w:val="en-US" w:eastAsia="en-US"/>
              </w:rPr>
            </w:pPr>
            <w:r>
              <w:rPr>
                <w:lang w:eastAsia="en-US"/>
              </w:rPr>
              <w:t>Призначення методу</w:t>
            </w:r>
          </w:p>
        </w:tc>
      </w:tr>
      <w:tr w:rsidR="00982514" w:rsidRPr="00012166" w14:paraId="3874903D"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143ADDBA" w14:textId="28294989" w:rsidR="00982514" w:rsidRPr="006A492C" w:rsidRDefault="004B5368" w:rsidP="006A492C">
            <w:pPr>
              <w:ind w:firstLine="0"/>
              <w:contextualSpacing w:val="0"/>
              <w:textAlignment w:val="baseline"/>
              <w:rPr>
                <w:sz w:val="24"/>
                <w:lang w:val="en-US" w:eastAsia="en-US"/>
              </w:rPr>
            </w:pPr>
            <w:proofErr w:type="spellStart"/>
            <w:r>
              <w:rPr>
                <w:lang w:val="en-US" w:eastAsia="en-US"/>
              </w:rPr>
              <w:t>SendAsync</w:t>
            </w:r>
            <w:proofErr w:type="spellEnd"/>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3158D873" w14:textId="489E15B9" w:rsidR="00982514" w:rsidRPr="005F2214" w:rsidRDefault="004B5368" w:rsidP="006A492C">
            <w:pPr>
              <w:ind w:firstLine="0"/>
              <w:contextualSpacing w:val="0"/>
              <w:textAlignment w:val="baseline"/>
              <w:rPr>
                <w:sz w:val="24"/>
                <w:lang w:val="en-US" w:eastAsia="en-US"/>
              </w:rPr>
            </w:pPr>
            <w:r>
              <w:rPr>
                <w:lang w:eastAsia="en-US"/>
              </w:rPr>
              <w:t xml:space="preserve">Надсилання імейл повідомлень, використовуючи </w:t>
            </w:r>
            <w:proofErr w:type="spellStart"/>
            <w:r>
              <w:rPr>
                <w:lang w:eastAsia="en-US"/>
              </w:rPr>
              <w:t>апі</w:t>
            </w:r>
            <w:proofErr w:type="spellEnd"/>
            <w:r>
              <w:rPr>
                <w:lang w:eastAsia="en-US"/>
              </w:rPr>
              <w:t xml:space="preserve"> </w:t>
            </w:r>
            <w:proofErr w:type="spellStart"/>
            <w:r>
              <w:rPr>
                <w:lang w:eastAsia="en-US"/>
              </w:rPr>
              <w:t>Mailjet</w:t>
            </w:r>
            <w:proofErr w:type="spellEnd"/>
          </w:p>
        </w:tc>
      </w:tr>
    </w:tbl>
    <w:p w14:paraId="1DDA9959" w14:textId="73B42834" w:rsidR="00982514" w:rsidRDefault="00982514" w:rsidP="00012166">
      <w:pPr>
        <w:ind w:firstLine="705"/>
        <w:contextualSpacing w:val="0"/>
        <w:textAlignment w:val="baseline"/>
        <w:rPr>
          <w:szCs w:val="28"/>
          <w:lang w:eastAsia="en-US"/>
        </w:rPr>
      </w:pPr>
    </w:p>
    <w:p w14:paraId="1E5683BC" w14:textId="0D243717" w:rsidR="004B5368" w:rsidRDefault="004B5368" w:rsidP="004B5368">
      <w:pPr>
        <w:ind w:firstLine="705"/>
        <w:textAlignment w:val="baseline"/>
        <w:rPr>
          <w:szCs w:val="28"/>
          <w:lang w:val="en-US" w:eastAsia="en-US"/>
        </w:rPr>
      </w:pPr>
      <w:r>
        <w:rPr>
          <w:szCs w:val="28"/>
          <w:lang w:eastAsia="en-US"/>
        </w:rPr>
        <w:t>Таблиця 3.</w:t>
      </w:r>
      <w:r>
        <w:rPr>
          <w:szCs w:val="28"/>
          <w:lang w:val="en-US" w:eastAsia="en-US"/>
        </w:rPr>
        <w:t>11</w:t>
      </w:r>
      <w:r>
        <w:rPr>
          <w:szCs w:val="28"/>
          <w:lang w:eastAsia="en-US"/>
        </w:rPr>
        <w:t xml:space="preserve"> – Опис методів класу </w:t>
      </w:r>
      <w:proofErr w:type="spellStart"/>
      <w:r>
        <w:rPr>
          <w:szCs w:val="28"/>
          <w:lang w:val="en-US" w:eastAsia="en-US"/>
        </w:rPr>
        <w:t>ScrapperJob</w:t>
      </w:r>
      <w:proofErr w:type="spellEnd"/>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4B5368" w14:paraId="6D64424C" w14:textId="77777777" w:rsidTr="004B5368">
        <w:trPr>
          <w:trHeight w:val="300"/>
        </w:trPr>
        <w:tc>
          <w:tcPr>
            <w:tcW w:w="1190" w:type="pct"/>
            <w:tcBorders>
              <w:top w:val="single" w:sz="6" w:space="0" w:color="auto"/>
              <w:left w:val="single" w:sz="6" w:space="0" w:color="auto"/>
              <w:bottom w:val="single" w:sz="6" w:space="0" w:color="auto"/>
              <w:right w:val="single" w:sz="6" w:space="0" w:color="auto"/>
            </w:tcBorders>
            <w:hideMark/>
          </w:tcPr>
          <w:p w14:paraId="78087845" w14:textId="77777777" w:rsidR="004B5368" w:rsidRDefault="004B5368">
            <w:pPr>
              <w:ind w:firstLine="0"/>
              <w:textAlignment w:val="baseline"/>
              <w:rPr>
                <w:sz w:val="24"/>
                <w:lang w:val="en-US" w:eastAsia="en-US"/>
              </w:rPr>
            </w:pPr>
            <w:r>
              <w:rPr>
                <w:lang w:eastAsia="en-US"/>
              </w:rPr>
              <w:t>Назва методу</w:t>
            </w:r>
          </w:p>
        </w:tc>
        <w:tc>
          <w:tcPr>
            <w:tcW w:w="3810" w:type="pct"/>
            <w:tcBorders>
              <w:top w:val="single" w:sz="6" w:space="0" w:color="auto"/>
              <w:left w:val="single" w:sz="6" w:space="0" w:color="auto"/>
              <w:bottom w:val="single" w:sz="6" w:space="0" w:color="auto"/>
              <w:right w:val="single" w:sz="6" w:space="0" w:color="auto"/>
            </w:tcBorders>
            <w:hideMark/>
          </w:tcPr>
          <w:p w14:paraId="77FAD903" w14:textId="77777777" w:rsidR="004B5368" w:rsidRDefault="004B5368">
            <w:pPr>
              <w:ind w:firstLine="0"/>
              <w:textAlignment w:val="baseline"/>
              <w:rPr>
                <w:sz w:val="24"/>
                <w:lang w:val="en-US" w:eastAsia="en-US"/>
              </w:rPr>
            </w:pPr>
            <w:r>
              <w:rPr>
                <w:lang w:eastAsia="en-US"/>
              </w:rPr>
              <w:t>Призначення методу</w:t>
            </w:r>
          </w:p>
        </w:tc>
      </w:tr>
      <w:tr w:rsidR="004B5368" w14:paraId="51DE769B" w14:textId="77777777" w:rsidTr="004B5368">
        <w:trPr>
          <w:trHeight w:val="300"/>
        </w:trPr>
        <w:tc>
          <w:tcPr>
            <w:tcW w:w="1190" w:type="pct"/>
            <w:tcBorders>
              <w:top w:val="single" w:sz="6" w:space="0" w:color="auto"/>
              <w:left w:val="single" w:sz="6" w:space="0" w:color="auto"/>
              <w:bottom w:val="single" w:sz="6" w:space="0" w:color="auto"/>
              <w:right w:val="single" w:sz="6" w:space="0" w:color="auto"/>
            </w:tcBorders>
            <w:hideMark/>
          </w:tcPr>
          <w:p w14:paraId="3A504157" w14:textId="3A36C88B" w:rsidR="004B5368" w:rsidRDefault="004B5368">
            <w:pPr>
              <w:ind w:firstLine="0"/>
              <w:textAlignment w:val="baseline"/>
              <w:rPr>
                <w:sz w:val="24"/>
                <w:lang w:val="en-US" w:eastAsia="en-US"/>
              </w:rPr>
            </w:pPr>
            <w:proofErr w:type="spellStart"/>
            <w:r>
              <w:rPr>
                <w:lang w:val="en-US" w:eastAsia="en-US"/>
              </w:rPr>
              <w:t>StartAsync</w:t>
            </w:r>
            <w:proofErr w:type="spellEnd"/>
          </w:p>
        </w:tc>
        <w:tc>
          <w:tcPr>
            <w:tcW w:w="3810" w:type="pct"/>
            <w:tcBorders>
              <w:top w:val="single" w:sz="6" w:space="0" w:color="auto"/>
              <w:left w:val="single" w:sz="6" w:space="0" w:color="auto"/>
              <w:bottom w:val="single" w:sz="6" w:space="0" w:color="auto"/>
              <w:right w:val="single" w:sz="6" w:space="0" w:color="auto"/>
            </w:tcBorders>
            <w:hideMark/>
          </w:tcPr>
          <w:p w14:paraId="33E77774" w14:textId="7B2FFDBA" w:rsidR="004B5368" w:rsidRPr="00F00A31" w:rsidRDefault="004B5368">
            <w:pPr>
              <w:ind w:firstLine="0"/>
              <w:textAlignment w:val="baseline"/>
              <w:rPr>
                <w:sz w:val="24"/>
                <w:lang w:val="ru-RU" w:eastAsia="en-US"/>
              </w:rPr>
            </w:pPr>
            <w:r>
              <w:rPr>
                <w:lang w:eastAsia="en-US"/>
              </w:rPr>
              <w:t xml:space="preserve">Запуск збору посилань на компанії </w:t>
            </w:r>
            <w:proofErr w:type="spellStart"/>
            <w:r>
              <w:rPr>
                <w:lang w:eastAsia="en-US"/>
              </w:rPr>
              <w:t>Dou</w:t>
            </w:r>
            <w:proofErr w:type="spellEnd"/>
            <w:r>
              <w:rPr>
                <w:lang w:eastAsia="en-US"/>
              </w:rPr>
              <w:t xml:space="preserve"> при першому запуску серверу</w:t>
            </w:r>
          </w:p>
        </w:tc>
      </w:tr>
    </w:tbl>
    <w:p w14:paraId="61775677" w14:textId="4F133793" w:rsidR="004B5368" w:rsidRDefault="004B5368" w:rsidP="00012166">
      <w:pPr>
        <w:ind w:firstLine="705"/>
        <w:contextualSpacing w:val="0"/>
        <w:textAlignment w:val="baseline"/>
        <w:rPr>
          <w:szCs w:val="28"/>
          <w:lang w:eastAsia="en-US"/>
        </w:rPr>
      </w:pPr>
    </w:p>
    <w:p w14:paraId="74579CE1" w14:textId="77777777" w:rsidR="004B5368" w:rsidRDefault="004B5368" w:rsidP="004B5368">
      <w:pPr>
        <w:ind w:firstLine="705"/>
        <w:textAlignment w:val="baseline"/>
        <w:rPr>
          <w:szCs w:val="28"/>
          <w:lang w:eastAsia="en-US"/>
        </w:rPr>
      </w:pPr>
    </w:p>
    <w:p w14:paraId="54856F17" w14:textId="77777777" w:rsidR="004B5368" w:rsidRDefault="004B5368" w:rsidP="004B5368">
      <w:pPr>
        <w:ind w:firstLine="705"/>
        <w:textAlignment w:val="baseline"/>
        <w:rPr>
          <w:szCs w:val="28"/>
          <w:lang w:eastAsia="en-US"/>
        </w:rPr>
      </w:pPr>
    </w:p>
    <w:p w14:paraId="0EB9936A" w14:textId="77777777" w:rsidR="004B5368" w:rsidRDefault="004B5368" w:rsidP="004B5368">
      <w:pPr>
        <w:ind w:firstLine="705"/>
        <w:textAlignment w:val="baseline"/>
        <w:rPr>
          <w:szCs w:val="28"/>
          <w:lang w:eastAsia="en-US"/>
        </w:rPr>
      </w:pPr>
    </w:p>
    <w:p w14:paraId="4191DB34" w14:textId="36B581E8" w:rsidR="004B5368" w:rsidRPr="005F2214" w:rsidRDefault="004B5368" w:rsidP="004B5368">
      <w:pPr>
        <w:ind w:firstLine="705"/>
        <w:textAlignment w:val="baseline"/>
        <w:rPr>
          <w:szCs w:val="28"/>
          <w:lang w:val="en-US" w:eastAsia="en-US"/>
        </w:rPr>
      </w:pPr>
      <w:r>
        <w:rPr>
          <w:szCs w:val="28"/>
          <w:lang w:eastAsia="en-US"/>
        </w:rPr>
        <w:lastRenderedPageBreak/>
        <w:t xml:space="preserve">Таблиця 3.12 – Опис методів класу </w:t>
      </w:r>
      <w:proofErr w:type="spellStart"/>
      <w:r>
        <w:rPr>
          <w:szCs w:val="28"/>
          <w:lang w:val="en-US" w:eastAsia="en-US"/>
        </w:rPr>
        <w:t>CompanyService</w:t>
      </w:r>
      <w:proofErr w:type="spellEnd"/>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4B5368" w14:paraId="4ECE88E0" w14:textId="77777777" w:rsidTr="004B5368">
        <w:trPr>
          <w:trHeight w:val="300"/>
        </w:trPr>
        <w:tc>
          <w:tcPr>
            <w:tcW w:w="1190" w:type="pct"/>
            <w:tcBorders>
              <w:top w:val="single" w:sz="6" w:space="0" w:color="auto"/>
              <w:left w:val="single" w:sz="6" w:space="0" w:color="auto"/>
              <w:bottom w:val="single" w:sz="6" w:space="0" w:color="auto"/>
              <w:right w:val="single" w:sz="6" w:space="0" w:color="auto"/>
            </w:tcBorders>
            <w:hideMark/>
          </w:tcPr>
          <w:p w14:paraId="139323D9" w14:textId="77777777" w:rsidR="004B5368" w:rsidRDefault="004B5368">
            <w:pPr>
              <w:ind w:firstLine="0"/>
              <w:textAlignment w:val="baseline"/>
              <w:rPr>
                <w:sz w:val="24"/>
                <w:lang w:val="en-US" w:eastAsia="en-US"/>
              </w:rPr>
            </w:pPr>
            <w:r>
              <w:rPr>
                <w:lang w:eastAsia="en-US"/>
              </w:rPr>
              <w:t>Назва методу</w:t>
            </w:r>
          </w:p>
        </w:tc>
        <w:tc>
          <w:tcPr>
            <w:tcW w:w="3810" w:type="pct"/>
            <w:tcBorders>
              <w:top w:val="single" w:sz="6" w:space="0" w:color="auto"/>
              <w:left w:val="single" w:sz="6" w:space="0" w:color="auto"/>
              <w:bottom w:val="single" w:sz="6" w:space="0" w:color="auto"/>
              <w:right w:val="single" w:sz="6" w:space="0" w:color="auto"/>
            </w:tcBorders>
            <w:hideMark/>
          </w:tcPr>
          <w:p w14:paraId="0ED2FA07" w14:textId="77777777" w:rsidR="004B5368" w:rsidRDefault="004B5368">
            <w:pPr>
              <w:ind w:firstLine="0"/>
              <w:textAlignment w:val="baseline"/>
              <w:rPr>
                <w:sz w:val="24"/>
                <w:lang w:val="en-US" w:eastAsia="en-US"/>
              </w:rPr>
            </w:pPr>
            <w:r>
              <w:rPr>
                <w:lang w:eastAsia="en-US"/>
              </w:rPr>
              <w:t>Призначення методу</w:t>
            </w:r>
          </w:p>
        </w:tc>
      </w:tr>
      <w:tr w:rsidR="004B5368" w14:paraId="460AC4F6" w14:textId="77777777" w:rsidTr="004B5368">
        <w:trPr>
          <w:trHeight w:val="300"/>
        </w:trPr>
        <w:tc>
          <w:tcPr>
            <w:tcW w:w="1190" w:type="pct"/>
            <w:tcBorders>
              <w:top w:val="single" w:sz="6" w:space="0" w:color="auto"/>
              <w:left w:val="single" w:sz="6" w:space="0" w:color="auto"/>
              <w:bottom w:val="single" w:sz="6" w:space="0" w:color="auto"/>
              <w:right w:val="single" w:sz="6" w:space="0" w:color="auto"/>
            </w:tcBorders>
            <w:hideMark/>
          </w:tcPr>
          <w:p w14:paraId="6465EB44" w14:textId="1CBBFF8C" w:rsidR="004B5368" w:rsidRDefault="004B5368">
            <w:pPr>
              <w:ind w:firstLine="0"/>
              <w:textAlignment w:val="baseline"/>
              <w:rPr>
                <w:sz w:val="24"/>
                <w:lang w:val="en-US" w:eastAsia="en-US"/>
              </w:rPr>
            </w:pPr>
            <w:r>
              <w:rPr>
                <w:lang w:val="en-US" w:eastAsia="en-US"/>
              </w:rPr>
              <w:t>Create</w:t>
            </w:r>
          </w:p>
        </w:tc>
        <w:tc>
          <w:tcPr>
            <w:tcW w:w="3810" w:type="pct"/>
            <w:tcBorders>
              <w:top w:val="single" w:sz="6" w:space="0" w:color="auto"/>
              <w:left w:val="single" w:sz="6" w:space="0" w:color="auto"/>
              <w:bottom w:val="single" w:sz="6" w:space="0" w:color="auto"/>
              <w:right w:val="single" w:sz="6" w:space="0" w:color="auto"/>
            </w:tcBorders>
            <w:hideMark/>
          </w:tcPr>
          <w:p w14:paraId="34FF6D24" w14:textId="0FD9A73D" w:rsidR="004B5368" w:rsidRPr="00F00A31" w:rsidRDefault="004B5368">
            <w:pPr>
              <w:ind w:firstLine="0"/>
              <w:textAlignment w:val="baseline"/>
              <w:rPr>
                <w:sz w:val="24"/>
                <w:lang w:eastAsia="en-US"/>
              </w:rPr>
            </w:pPr>
            <w:r>
              <w:rPr>
                <w:lang w:eastAsia="en-US"/>
              </w:rPr>
              <w:t>Створення записів у таблиці компаній в базі даних</w:t>
            </w:r>
          </w:p>
        </w:tc>
      </w:tr>
      <w:tr w:rsidR="004B5368" w14:paraId="6558C7E3" w14:textId="77777777" w:rsidTr="004B5368">
        <w:trPr>
          <w:trHeight w:val="300"/>
        </w:trPr>
        <w:tc>
          <w:tcPr>
            <w:tcW w:w="1190" w:type="pct"/>
            <w:tcBorders>
              <w:top w:val="single" w:sz="6" w:space="0" w:color="auto"/>
              <w:left w:val="single" w:sz="6" w:space="0" w:color="auto"/>
              <w:bottom w:val="single" w:sz="6" w:space="0" w:color="auto"/>
              <w:right w:val="single" w:sz="6" w:space="0" w:color="auto"/>
            </w:tcBorders>
            <w:hideMark/>
          </w:tcPr>
          <w:p w14:paraId="2632E4C4" w14:textId="6A627D0D" w:rsidR="004B5368" w:rsidRDefault="004B5368">
            <w:pPr>
              <w:ind w:firstLine="0"/>
              <w:textAlignment w:val="baseline"/>
              <w:rPr>
                <w:sz w:val="24"/>
                <w:lang w:val="en-US" w:eastAsia="en-US"/>
              </w:rPr>
            </w:pPr>
            <w:proofErr w:type="spellStart"/>
            <w:r>
              <w:rPr>
                <w:lang w:val="en-US" w:eastAsia="en-US"/>
              </w:rPr>
              <w:t>HasCompanies</w:t>
            </w:r>
            <w:proofErr w:type="spellEnd"/>
          </w:p>
        </w:tc>
        <w:tc>
          <w:tcPr>
            <w:tcW w:w="3810" w:type="pct"/>
            <w:tcBorders>
              <w:top w:val="single" w:sz="6" w:space="0" w:color="auto"/>
              <w:left w:val="single" w:sz="6" w:space="0" w:color="auto"/>
              <w:bottom w:val="single" w:sz="6" w:space="0" w:color="auto"/>
              <w:right w:val="single" w:sz="6" w:space="0" w:color="auto"/>
            </w:tcBorders>
            <w:hideMark/>
          </w:tcPr>
          <w:p w14:paraId="097EED0D" w14:textId="062E59FB" w:rsidR="004B5368" w:rsidRPr="00F00A31" w:rsidRDefault="004B5368">
            <w:pPr>
              <w:ind w:firstLine="0"/>
              <w:textAlignment w:val="baseline"/>
              <w:rPr>
                <w:sz w:val="24"/>
                <w:lang w:val="en-US" w:eastAsia="en-US"/>
              </w:rPr>
            </w:pPr>
            <w:r>
              <w:rPr>
                <w:lang w:eastAsia="en-US"/>
              </w:rPr>
              <w:t>Перевірка наявності компаній в базі даних</w:t>
            </w:r>
          </w:p>
        </w:tc>
      </w:tr>
    </w:tbl>
    <w:p w14:paraId="2F47F02C" w14:textId="1EC98A22" w:rsidR="004B5368" w:rsidRDefault="004B5368" w:rsidP="00012166">
      <w:pPr>
        <w:ind w:firstLine="705"/>
        <w:contextualSpacing w:val="0"/>
        <w:textAlignment w:val="baseline"/>
        <w:rPr>
          <w:szCs w:val="28"/>
          <w:lang w:eastAsia="en-US"/>
        </w:rPr>
      </w:pPr>
    </w:p>
    <w:p w14:paraId="63F33B68" w14:textId="1F113108" w:rsidR="004B5368" w:rsidRDefault="004B5368" w:rsidP="004B5368">
      <w:pPr>
        <w:ind w:firstLine="705"/>
        <w:textAlignment w:val="baseline"/>
        <w:rPr>
          <w:szCs w:val="28"/>
          <w:lang w:val="en-US" w:eastAsia="en-US"/>
        </w:rPr>
      </w:pPr>
      <w:r>
        <w:rPr>
          <w:szCs w:val="28"/>
          <w:lang w:eastAsia="en-US"/>
        </w:rPr>
        <w:t>Таблиця 3.</w:t>
      </w:r>
      <w:r w:rsidR="00F10669">
        <w:rPr>
          <w:szCs w:val="28"/>
          <w:lang w:val="en-US" w:eastAsia="en-US"/>
        </w:rPr>
        <w:t>13</w:t>
      </w:r>
      <w:r>
        <w:rPr>
          <w:szCs w:val="28"/>
          <w:lang w:eastAsia="en-US"/>
        </w:rPr>
        <w:t xml:space="preserve"> – Опис методів класу </w:t>
      </w:r>
      <w:proofErr w:type="spellStart"/>
      <w:r w:rsidR="00CE18D2">
        <w:rPr>
          <w:szCs w:val="28"/>
          <w:lang w:val="en-US" w:eastAsia="en-US"/>
        </w:rPr>
        <w:t>DouCompanyScrapper</w:t>
      </w:r>
      <w:proofErr w:type="spellEnd"/>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4B5368" w14:paraId="5BDE0FA3" w14:textId="77777777" w:rsidTr="004B5368">
        <w:trPr>
          <w:trHeight w:val="300"/>
        </w:trPr>
        <w:tc>
          <w:tcPr>
            <w:tcW w:w="1190" w:type="pct"/>
            <w:tcBorders>
              <w:top w:val="single" w:sz="6" w:space="0" w:color="auto"/>
              <w:left w:val="single" w:sz="6" w:space="0" w:color="auto"/>
              <w:bottom w:val="single" w:sz="6" w:space="0" w:color="auto"/>
              <w:right w:val="single" w:sz="6" w:space="0" w:color="auto"/>
            </w:tcBorders>
            <w:hideMark/>
          </w:tcPr>
          <w:p w14:paraId="053AE4D8" w14:textId="77777777" w:rsidR="004B5368" w:rsidRDefault="004B5368">
            <w:pPr>
              <w:ind w:firstLine="0"/>
              <w:textAlignment w:val="baseline"/>
              <w:rPr>
                <w:sz w:val="24"/>
                <w:lang w:val="en-US" w:eastAsia="en-US"/>
              </w:rPr>
            </w:pPr>
            <w:r>
              <w:rPr>
                <w:lang w:eastAsia="en-US"/>
              </w:rPr>
              <w:t>Назва методу</w:t>
            </w:r>
          </w:p>
        </w:tc>
        <w:tc>
          <w:tcPr>
            <w:tcW w:w="3810" w:type="pct"/>
            <w:tcBorders>
              <w:top w:val="single" w:sz="6" w:space="0" w:color="auto"/>
              <w:left w:val="single" w:sz="6" w:space="0" w:color="auto"/>
              <w:bottom w:val="single" w:sz="6" w:space="0" w:color="auto"/>
              <w:right w:val="single" w:sz="6" w:space="0" w:color="auto"/>
            </w:tcBorders>
            <w:hideMark/>
          </w:tcPr>
          <w:p w14:paraId="3F69E0B3" w14:textId="77777777" w:rsidR="004B5368" w:rsidRDefault="004B5368">
            <w:pPr>
              <w:ind w:firstLine="0"/>
              <w:textAlignment w:val="baseline"/>
              <w:rPr>
                <w:sz w:val="24"/>
                <w:lang w:val="en-US" w:eastAsia="en-US"/>
              </w:rPr>
            </w:pPr>
            <w:r>
              <w:rPr>
                <w:lang w:eastAsia="en-US"/>
              </w:rPr>
              <w:t>Призначення методу</w:t>
            </w:r>
          </w:p>
        </w:tc>
      </w:tr>
      <w:tr w:rsidR="004B5368" w14:paraId="18928397" w14:textId="77777777" w:rsidTr="004B5368">
        <w:trPr>
          <w:trHeight w:val="300"/>
        </w:trPr>
        <w:tc>
          <w:tcPr>
            <w:tcW w:w="1190" w:type="pct"/>
            <w:tcBorders>
              <w:top w:val="single" w:sz="6" w:space="0" w:color="auto"/>
              <w:left w:val="single" w:sz="6" w:space="0" w:color="auto"/>
              <w:bottom w:val="single" w:sz="6" w:space="0" w:color="auto"/>
              <w:right w:val="single" w:sz="6" w:space="0" w:color="auto"/>
            </w:tcBorders>
            <w:hideMark/>
          </w:tcPr>
          <w:p w14:paraId="710ACD88" w14:textId="00F15D8E" w:rsidR="004B5368" w:rsidRDefault="00CE18D2">
            <w:pPr>
              <w:ind w:firstLine="0"/>
              <w:textAlignment w:val="baseline"/>
              <w:rPr>
                <w:sz w:val="24"/>
                <w:lang w:val="en-US" w:eastAsia="en-US"/>
              </w:rPr>
            </w:pPr>
            <w:r>
              <w:rPr>
                <w:lang w:val="en-US" w:eastAsia="en-US"/>
              </w:rPr>
              <w:t>Scrape</w:t>
            </w:r>
          </w:p>
        </w:tc>
        <w:tc>
          <w:tcPr>
            <w:tcW w:w="3810" w:type="pct"/>
            <w:tcBorders>
              <w:top w:val="single" w:sz="6" w:space="0" w:color="auto"/>
              <w:left w:val="single" w:sz="6" w:space="0" w:color="auto"/>
              <w:bottom w:val="single" w:sz="6" w:space="0" w:color="auto"/>
              <w:right w:val="single" w:sz="6" w:space="0" w:color="auto"/>
            </w:tcBorders>
            <w:hideMark/>
          </w:tcPr>
          <w:p w14:paraId="467BDB22" w14:textId="55E5DB75" w:rsidR="004B5368" w:rsidRPr="00F00A31" w:rsidRDefault="00CE18D2">
            <w:pPr>
              <w:ind w:firstLine="0"/>
              <w:textAlignment w:val="baseline"/>
              <w:rPr>
                <w:sz w:val="24"/>
                <w:lang w:eastAsia="en-US"/>
              </w:rPr>
            </w:pPr>
            <w:proofErr w:type="spellStart"/>
            <w:r>
              <w:rPr>
                <w:lang w:eastAsia="en-US"/>
              </w:rPr>
              <w:t>Скрапінг</w:t>
            </w:r>
            <w:proofErr w:type="spellEnd"/>
            <w:r>
              <w:rPr>
                <w:lang w:eastAsia="en-US"/>
              </w:rPr>
              <w:t xml:space="preserve"> посилань на топ1500 компаній </w:t>
            </w:r>
            <w:r>
              <w:rPr>
                <w:lang w:val="en-US" w:eastAsia="en-US"/>
              </w:rPr>
              <w:t>dou.ua</w:t>
            </w:r>
            <w:r>
              <w:rPr>
                <w:lang w:eastAsia="en-US"/>
              </w:rPr>
              <w:t xml:space="preserve"> зі сторінки компаній</w:t>
            </w:r>
          </w:p>
        </w:tc>
      </w:tr>
    </w:tbl>
    <w:p w14:paraId="34C4EE21" w14:textId="77777777" w:rsidR="004B5368" w:rsidRPr="005F2214" w:rsidRDefault="004B5368" w:rsidP="00012166">
      <w:pPr>
        <w:ind w:firstLine="705"/>
        <w:contextualSpacing w:val="0"/>
        <w:textAlignment w:val="baseline"/>
        <w:rPr>
          <w:szCs w:val="28"/>
          <w:lang w:eastAsia="en-US"/>
        </w:rPr>
      </w:pPr>
    </w:p>
    <w:p w14:paraId="592E95F9" w14:textId="61EBEF17" w:rsidR="009C401E" w:rsidRDefault="00012166" w:rsidP="005F2214">
      <w:pPr>
        <w:ind w:firstLine="705"/>
        <w:contextualSpacing w:val="0"/>
        <w:textAlignment w:val="baseline"/>
        <w:rPr>
          <w:szCs w:val="28"/>
          <w:lang w:eastAsia="en-US"/>
        </w:rPr>
      </w:pPr>
      <w:r w:rsidRPr="00012166">
        <w:rPr>
          <w:szCs w:val="28"/>
          <w:lang w:eastAsia="en-US"/>
        </w:rPr>
        <w:t>Опис утиліт, бібліотек та іншого стороннього програмного забезпечення, що використовується у розробці наведено в таблиці 3.1</w:t>
      </w:r>
      <w:r w:rsidR="00F10669">
        <w:rPr>
          <w:szCs w:val="28"/>
          <w:lang w:val="en-US" w:eastAsia="en-US"/>
        </w:rPr>
        <w:t>4</w:t>
      </w:r>
      <w:r w:rsidRPr="00012166">
        <w:rPr>
          <w:szCs w:val="28"/>
          <w:lang w:eastAsia="en-US"/>
        </w:rPr>
        <w:t>.</w:t>
      </w:r>
      <w:r w:rsidRPr="00012166">
        <w:rPr>
          <w:szCs w:val="28"/>
          <w:lang w:val="en-US" w:eastAsia="en-US"/>
        </w:rPr>
        <w:t> </w:t>
      </w:r>
    </w:p>
    <w:p w14:paraId="1B8C2D79" w14:textId="123968AC" w:rsidR="00012166" w:rsidRPr="00012166" w:rsidRDefault="00012166" w:rsidP="00012166">
      <w:pPr>
        <w:ind w:firstLine="705"/>
        <w:contextualSpacing w:val="0"/>
        <w:textAlignment w:val="baseline"/>
        <w:rPr>
          <w:rFonts w:ascii="Segoe UI" w:hAnsi="Segoe UI" w:cs="Segoe UI"/>
          <w:sz w:val="18"/>
          <w:szCs w:val="18"/>
          <w:lang w:val="en-US" w:eastAsia="en-US"/>
        </w:rPr>
      </w:pPr>
      <w:r w:rsidRPr="00012166">
        <w:rPr>
          <w:szCs w:val="28"/>
          <w:lang w:eastAsia="en-US"/>
        </w:rPr>
        <w:t>Таблиця 3.1</w:t>
      </w:r>
      <w:r w:rsidR="00F10669">
        <w:rPr>
          <w:szCs w:val="28"/>
          <w:lang w:val="en-US" w:eastAsia="en-US"/>
        </w:rPr>
        <w:t>4</w:t>
      </w:r>
      <w:r w:rsidRPr="00012166">
        <w:rPr>
          <w:szCs w:val="28"/>
          <w:lang w:eastAsia="en-US"/>
        </w:rPr>
        <w:t xml:space="preserve"> - Опис утиліт та програмних бібліотек</w:t>
      </w:r>
      <w:r w:rsidRPr="00012166">
        <w:rPr>
          <w:szCs w:val="28"/>
          <w:lang w:val="en-US"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36"/>
        <w:gridCol w:w="2071"/>
        <w:gridCol w:w="6631"/>
      </w:tblGrid>
      <w:tr w:rsidR="00012166" w:rsidRPr="00012166" w14:paraId="1B708806" w14:textId="77777777" w:rsidTr="00012166">
        <w:trPr>
          <w:trHeight w:val="300"/>
        </w:trPr>
        <w:tc>
          <w:tcPr>
            <w:tcW w:w="645" w:type="dxa"/>
            <w:tcBorders>
              <w:top w:val="single" w:sz="6" w:space="0" w:color="auto"/>
              <w:left w:val="single" w:sz="6" w:space="0" w:color="auto"/>
              <w:bottom w:val="single" w:sz="6" w:space="0" w:color="auto"/>
              <w:right w:val="single" w:sz="6" w:space="0" w:color="auto"/>
            </w:tcBorders>
            <w:shd w:val="clear" w:color="auto" w:fill="auto"/>
            <w:hideMark/>
          </w:tcPr>
          <w:p w14:paraId="6BB93ED7"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w:t>
            </w:r>
            <w:r w:rsidRPr="00012166">
              <w:rPr>
                <w:szCs w:val="28"/>
                <w:lang w:val="en-US" w:eastAsia="en-US"/>
              </w:rPr>
              <w:t> </w:t>
            </w:r>
          </w:p>
          <w:p w14:paraId="3CACADAD"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п/п</w:t>
            </w:r>
            <w:r w:rsidRPr="00012166">
              <w:rPr>
                <w:szCs w:val="28"/>
                <w:lang w:val="en-US" w:eastAsia="en-US"/>
              </w:rPr>
              <w:t>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478F8B28"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Назва утиліти</w:t>
            </w:r>
            <w:r w:rsidRPr="00012166">
              <w:rPr>
                <w:szCs w:val="28"/>
                <w:lang w:val="en-US" w:eastAsia="en-US"/>
              </w:rPr>
              <w:t> </w:t>
            </w:r>
          </w:p>
        </w:tc>
        <w:tc>
          <w:tcPr>
            <w:tcW w:w="6885" w:type="dxa"/>
            <w:tcBorders>
              <w:top w:val="single" w:sz="6" w:space="0" w:color="auto"/>
              <w:left w:val="single" w:sz="6" w:space="0" w:color="auto"/>
              <w:bottom w:val="single" w:sz="6" w:space="0" w:color="auto"/>
              <w:right w:val="single" w:sz="6" w:space="0" w:color="auto"/>
            </w:tcBorders>
            <w:shd w:val="clear" w:color="auto" w:fill="auto"/>
            <w:hideMark/>
          </w:tcPr>
          <w:p w14:paraId="68DA580B"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Опис застосування</w:t>
            </w:r>
            <w:r w:rsidRPr="00012166">
              <w:rPr>
                <w:szCs w:val="28"/>
                <w:lang w:val="en-US" w:eastAsia="en-US"/>
              </w:rPr>
              <w:t> </w:t>
            </w:r>
          </w:p>
        </w:tc>
      </w:tr>
      <w:tr w:rsidR="00012166" w:rsidRPr="00012166" w14:paraId="54D2F61C" w14:textId="77777777" w:rsidTr="00012166">
        <w:trPr>
          <w:trHeight w:val="300"/>
        </w:trPr>
        <w:tc>
          <w:tcPr>
            <w:tcW w:w="645" w:type="dxa"/>
            <w:tcBorders>
              <w:top w:val="single" w:sz="6" w:space="0" w:color="auto"/>
              <w:left w:val="single" w:sz="6" w:space="0" w:color="auto"/>
              <w:bottom w:val="single" w:sz="6" w:space="0" w:color="auto"/>
              <w:right w:val="single" w:sz="6" w:space="0" w:color="auto"/>
            </w:tcBorders>
            <w:shd w:val="clear" w:color="auto" w:fill="auto"/>
            <w:hideMark/>
          </w:tcPr>
          <w:p w14:paraId="471F027B"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1</w:t>
            </w:r>
            <w:r w:rsidRPr="00012166">
              <w:rPr>
                <w:szCs w:val="28"/>
                <w:lang w:val="en-US" w:eastAsia="en-US"/>
              </w:rPr>
              <w:t>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0BAEFA49" w14:textId="77777777" w:rsidR="00012166" w:rsidRPr="00012166" w:rsidRDefault="00012166" w:rsidP="00012166">
            <w:pPr>
              <w:ind w:firstLine="0"/>
              <w:contextualSpacing w:val="0"/>
              <w:textAlignment w:val="baseline"/>
              <w:rPr>
                <w:sz w:val="24"/>
                <w:lang w:val="en-US" w:eastAsia="en-US"/>
              </w:rPr>
            </w:pPr>
            <w:proofErr w:type="spellStart"/>
            <w:r w:rsidRPr="00012166">
              <w:rPr>
                <w:szCs w:val="28"/>
                <w:lang w:eastAsia="en-US"/>
              </w:rPr>
              <w:t>Jetbrains</w:t>
            </w:r>
            <w:proofErr w:type="spellEnd"/>
            <w:r w:rsidRPr="00012166">
              <w:rPr>
                <w:szCs w:val="28"/>
                <w:lang w:eastAsia="en-US"/>
              </w:rPr>
              <w:t xml:space="preserve"> </w:t>
            </w:r>
            <w:proofErr w:type="spellStart"/>
            <w:r w:rsidRPr="00012166">
              <w:rPr>
                <w:szCs w:val="28"/>
                <w:lang w:eastAsia="en-US"/>
              </w:rPr>
              <w:t>Rider</w:t>
            </w:r>
            <w:proofErr w:type="spellEnd"/>
            <w:r w:rsidRPr="00012166">
              <w:rPr>
                <w:szCs w:val="28"/>
                <w:lang w:val="en-US" w:eastAsia="en-US"/>
              </w:rPr>
              <w:t> </w:t>
            </w:r>
          </w:p>
        </w:tc>
        <w:tc>
          <w:tcPr>
            <w:tcW w:w="6885" w:type="dxa"/>
            <w:tcBorders>
              <w:top w:val="single" w:sz="6" w:space="0" w:color="auto"/>
              <w:left w:val="single" w:sz="6" w:space="0" w:color="auto"/>
              <w:bottom w:val="single" w:sz="6" w:space="0" w:color="auto"/>
              <w:right w:val="single" w:sz="6" w:space="0" w:color="auto"/>
            </w:tcBorders>
            <w:shd w:val="clear" w:color="auto" w:fill="auto"/>
            <w:hideMark/>
          </w:tcPr>
          <w:p w14:paraId="52C46E94"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 xml:space="preserve">Головне середовище розробки </w:t>
            </w:r>
            <w:proofErr w:type="spellStart"/>
            <w:r w:rsidRPr="00012166">
              <w:rPr>
                <w:szCs w:val="28"/>
                <w:lang w:eastAsia="en-US"/>
              </w:rPr>
              <w:t>сервернї</w:t>
            </w:r>
            <w:proofErr w:type="spellEnd"/>
            <w:r w:rsidRPr="00012166">
              <w:rPr>
                <w:szCs w:val="28"/>
                <w:lang w:eastAsia="en-US"/>
              </w:rPr>
              <w:t xml:space="preserve"> частини дипломного </w:t>
            </w:r>
            <w:proofErr w:type="spellStart"/>
            <w:r w:rsidRPr="00012166">
              <w:rPr>
                <w:szCs w:val="28"/>
                <w:lang w:eastAsia="en-US"/>
              </w:rPr>
              <w:t>проєкту</w:t>
            </w:r>
            <w:proofErr w:type="spellEnd"/>
            <w:r w:rsidRPr="00012166">
              <w:rPr>
                <w:szCs w:val="28"/>
                <w:lang w:val="en-US" w:eastAsia="en-US"/>
              </w:rPr>
              <w:t> </w:t>
            </w:r>
          </w:p>
        </w:tc>
      </w:tr>
      <w:tr w:rsidR="00012166" w:rsidRPr="00012166" w14:paraId="36AA9658" w14:textId="77777777" w:rsidTr="00012166">
        <w:trPr>
          <w:trHeight w:val="300"/>
        </w:trPr>
        <w:tc>
          <w:tcPr>
            <w:tcW w:w="645" w:type="dxa"/>
            <w:tcBorders>
              <w:top w:val="single" w:sz="6" w:space="0" w:color="auto"/>
              <w:left w:val="single" w:sz="6" w:space="0" w:color="auto"/>
              <w:bottom w:val="single" w:sz="6" w:space="0" w:color="auto"/>
              <w:right w:val="single" w:sz="6" w:space="0" w:color="auto"/>
            </w:tcBorders>
            <w:shd w:val="clear" w:color="auto" w:fill="auto"/>
            <w:hideMark/>
          </w:tcPr>
          <w:p w14:paraId="3C3881EA"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2</w:t>
            </w:r>
            <w:r w:rsidRPr="00012166">
              <w:rPr>
                <w:szCs w:val="28"/>
                <w:lang w:val="en-US" w:eastAsia="en-US"/>
              </w:rPr>
              <w:t>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5EDCBD81" w14:textId="77777777" w:rsidR="00012166" w:rsidRPr="00012166" w:rsidRDefault="00012166" w:rsidP="00012166">
            <w:pPr>
              <w:ind w:firstLine="0"/>
              <w:contextualSpacing w:val="0"/>
              <w:textAlignment w:val="baseline"/>
              <w:rPr>
                <w:sz w:val="24"/>
                <w:lang w:val="en-US" w:eastAsia="en-US"/>
              </w:rPr>
            </w:pPr>
            <w:proofErr w:type="spellStart"/>
            <w:r w:rsidRPr="00012166">
              <w:rPr>
                <w:szCs w:val="28"/>
                <w:lang w:eastAsia="en-US"/>
              </w:rPr>
              <w:t>Visual</w:t>
            </w:r>
            <w:proofErr w:type="spellEnd"/>
            <w:r w:rsidRPr="00012166">
              <w:rPr>
                <w:szCs w:val="28"/>
                <w:lang w:eastAsia="en-US"/>
              </w:rPr>
              <w:t xml:space="preserve"> </w:t>
            </w:r>
            <w:proofErr w:type="spellStart"/>
            <w:r w:rsidRPr="00012166">
              <w:rPr>
                <w:szCs w:val="28"/>
                <w:lang w:eastAsia="en-US"/>
              </w:rPr>
              <w:t>Sudio</w:t>
            </w:r>
            <w:proofErr w:type="spellEnd"/>
            <w:r w:rsidRPr="00012166">
              <w:rPr>
                <w:szCs w:val="28"/>
                <w:lang w:eastAsia="en-US"/>
              </w:rPr>
              <w:t xml:space="preserve"> </w:t>
            </w:r>
            <w:proofErr w:type="spellStart"/>
            <w:r w:rsidRPr="00012166">
              <w:rPr>
                <w:szCs w:val="28"/>
                <w:lang w:eastAsia="en-US"/>
              </w:rPr>
              <w:t>Code</w:t>
            </w:r>
            <w:proofErr w:type="spellEnd"/>
            <w:r w:rsidRPr="00012166">
              <w:rPr>
                <w:szCs w:val="28"/>
                <w:lang w:val="en-US" w:eastAsia="en-US"/>
              </w:rPr>
              <w:t> </w:t>
            </w:r>
          </w:p>
        </w:tc>
        <w:tc>
          <w:tcPr>
            <w:tcW w:w="6885" w:type="dxa"/>
            <w:tcBorders>
              <w:top w:val="single" w:sz="6" w:space="0" w:color="auto"/>
              <w:left w:val="single" w:sz="6" w:space="0" w:color="auto"/>
              <w:bottom w:val="single" w:sz="6" w:space="0" w:color="auto"/>
              <w:right w:val="single" w:sz="6" w:space="0" w:color="auto"/>
            </w:tcBorders>
            <w:shd w:val="clear" w:color="auto" w:fill="auto"/>
            <w:hideMark/>
          </w:tcPr>
          <w:p w14:paraId="555EF35A"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 xml:space="preserve">Головне середовище розробки клієнтської </w:t>
            </w:r>
            <w:proofErr w:type="spellStart"/>
            <w:r w:rsidRPr="00012166">
              <w:rPr>
                <w:szCs w:val="28"/>
                <w:lang w:eastAsia="en-US"/>
              </w:rPr>
              <w:t>частии</w:t>
            </w:r>
            <w:proofErr w:type="spellEnd"/>
            <w:r w:rsidRPr="00012166">
              <w:rPr>
                <w:szCs w:val="28"/>
                <w:lang w:eastAsia="en-US"/>
              </w:rPr>
              <w:t xml:space="preserve"> дипломного </w:t>
            </w:r>
            <w:proofErr w:type="spellStart"/>
            <w:r w:rsidRPr="00012166">
              <w:rPr>
                <w:szCs w:val="28"/>
                <w:lang w:eastAsia="en-US"/>
              </w:rPr>
              <w:t>проєкту</w:t>
            </w:r>
            <w:proofErr w:type="spellEnd"/>
            <w:r w:rsidRPr="00012166">
              <w:rPr>
                <w:szCs w:val="28"/>
                <w:lang w:val="en-US" w:eastAsia="en-US"/>
              </w:rPr>
              <w:t> </w:t>
            </w:r>
          </w:p>
        </w:tc>
      </w:tr>
      <w:tr w:rsidR="00012166" w:rsidRPr="00012166" w14:paraId="3850471F" w14:textId="77777777" w:rsidTr="00012166">
        <w:trPr>
          <w:trHeight w:val="300"/>
        </w:trPr>
        <w:tc>
          <w:tcPr>
            <w:tcW w:w="645" w:type="dxa"/>
            <w:tcBorders>
              <w:top w:val="single" w:sz="6" w:space="0" w:color="auto"/>
              <w:left w:val="single" w:sz="6" w:space="0" w:color="auto"/>
              <w:bottom w:val="single" w:sz="6" w:space="0" w:color="auto"/>
              <w:right w:val="single" w:sz="6" w:space="0" w:color="auto"/>
            </w:tcBorders>
            <w:shd w:val="clear" w:color="auto" w:fill="auto"/>
            <w:hideMark/>
          </w:tcPr>
          <w:p w14:paraId="49566EDB"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3</w:t>
            </w:r>
            <w:r w:rsidRPr="00012166">
              <w:rPr>
                <w:szCs w:val="28"/>
                <w:lang w:val="en-US" w:eastAsia="en-US"/>
              </w:rPr>
              <w:t>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13E7ACF1" w14:textId="77777777" w:rsidR="00012166" w:rsidRPr="00012166" w:rsidRDefault="00012166" w:rsidP="00012166">
            <w:pPr>
              <w:ind w:firstLine="0"/>
              <w:contextualSpacing w:val="0"/>
              <w:textAlignment w:val="baseline"/>
              <w:rPr>
                <w:sz w:val="24"/>
                <w:lang w:val="en-US" w:eastAsia="en-US"/>
              </w:rPr>
            </w:pPr>
            <w:proofErr w:type="spellStart"/>
            <w:r w:rsidRPr="00012166">
              <w:rPr>
                <w:szCs w:val="28"/>
                <w:lang w:eastAsia="en-US"/>
              </w:rPr>
              <w:t>Entity</w:t>
            </w:r>
            <w:proofErr w:type="spellEnd"/>
            <w:r w:rsidRPr="00012166">
              <w:rPr>
                <w:szCs w:val="28"/>
                <w:lang w:eastAsia="en-US"/>
              </w:rPr>
              <w:t xml:space="preserve"> </w:t>
            </w:r>
            <w:proofErr w:type="spellStart"/>
            <w:r w:rsidRPr="00012166">
              <w:rPr>
                <w:szCs w:val="28"/>
                <w:lang w:eastAsia="en-US"/>
              </w:rPr>
              <w:t>Framework</w:t>
            </w:r>
            <w:proofErr w:type="spellEnd"/>
            <w:r w:rsidRPr="00012166">
              <w:rPr>
                <w:szCs w:val="28"/>
                <w:lang w:val="en-US" w:eastAsia="en-US"/>
              </w:rPr>
              <w:t> </w:t>
            </w:r>
          </w:p>
        </w:tc>
        <w:tc>
          <w:tcPr>
            <w:tcW w:w="6885" w:type="dxa"/>
            <w:tcBorders>
              <w:top w:val="single" w:sz="6" w:space="0" w:color="auto"/>
              <w:left w:val="single" w:sz="6" w:space="0" w:color="auto"/>
              <w:bottom w:val="single" w:sz="6" w:space="0" w:color="auto"/>
              <w:right w:val="single" w:sz="6" w:space="0" w:color="auto"/>
            </w:tcBorders>
            <w:shd w:val="clear" w:color="auto" w:fill="auto"/>
            <w:hideMark/>
          </w:tcPr>
          <w:p w14:paraId="39E243D0"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ORM фреймворк для роботи з базою даних</w:t>
            </w:r>
            <w:r w:rsidRPr="00012166">
              <w:rPr>
                <w:szCs w:val="28"/>
                <w:lang w:val="en-US" w:eastAsia="en-US"/>
              </w:rPr>
              <w:t> </w:t>
            </w:r>
          </w:p>
        </w:tc>
      </w:tr>
      <w:tr w:rsidR="00012166" w:rsidRPr="00012166" w14:paraId="7D1122EF"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7AC551D1" w14:textId="77777777" w:rsidR="00012166" w:rsidRPr="00012166" w:rsidRDefault="00012166" w:rsidP="00012166">
            <w:pPr>
              <w:ind w:firstLine="0"/>
              <w:contextualSpacing w:val="0"/>
              <w:textAlignment w:val="baseline"/>
              <w:rPr>
                <w:sz w:val="24"/>
                <w:lang w:eastAsia="en-US"/>
              </w:rPr>
            </w:pPr>
            <w:r w:rsidRPr="00012166">
              <w:rPr>
                <w:szCs w:val="28"/>
                <w:lang w:eastAsia="en-US"/>
              </w:rPr>
              <w:t>4 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7EE0ABCB" w14:textId="77777777" w:rsidR="00012166" w:rsidRPr="00012166" w:rsidRDefault="00012166" w:rsidP="00012166">
            <w:pPr>
              <w:ind w:firstLine="0"/>
              <w:contextualSpacing w:val="0"/>
              <w:textAlignment w:val="baseline"/>
              <w:rPr>
                <w:sz w:val="24"/>
                <w:lang w:eastAsia="en-US"/>
              </w:rPr>
            </w:pPr>
            <w:r w:rsidRPr="00012166">
              <w:rPr>
                <w:szCs w:val="28"/>
                <w:lang w:eastAsia="en-US"/>
              </w:rPr>
              <w:t xml:space="preserve">ASP.NET </w:t>
            </w:r>
            <w:proofErr w:type="spellStart"/>
            <w:r w:rsidRPr="00012166">
              <w:rPr>
                <w:szCs w:val="28"/>
                <w:lang w:eastAsia="en-US"/>
              </w:rPr>
              <w:t>Core</w:t>
            </w:r>
            <w:proofErr w:type="spellEnd"/>
            <w:r w:rsidRPr="00012166">
              <w:rPr>
                <w:szCs w:val="28"/>
                <w:lang w:eastAsia="en-US"/>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0C2B881B" w14:textId="77777777" w:rsidR="00012166" w:rsidRPr="00012166" w:rsidRDefault="00012166" w:rsidP="00012166">
            <w:pPr>
              <w:ind w:firstLine="0"/>
              <w:contextualSpacing w:val="0"/>
              <w:textAlignment w:val="baseline"/>
              <w:rPr>
                <w:sz w:val="24"/>
                <w:lang w:eastAsia="en-US"/>
              </w:rPr>
            </w:pPr>
            <w:r w:rsidRPr="00012166">
              <w:rPr>
                <w:szCs w:val="28"/>
                <w:lang w:eastAsia="en-US"/>
              </w:rPr>
              <w:t>Фреймворк для побудови веб-</w:t>
            </w:r>
            <w:proofErr w:type="spellStart"/>
            <w:r w:rsidRPr="00012166">
              <w:rPr>
                <w:szCs w:val="28"/>
                <w:lang w:eastAsia="en-US"/>
              </w:rPr>
              <w:t>апі</w:t>
            </w:r>
            <w:proofErr w:type="spellEnd"/>
            <w:r w:rsidRPr="00012166">
              <w:rPr>
                <w:szCs w:val="28"/>
                <w:lang w:eastAsia="en-US"/>
              </w:rPr>
              <w:t xml:space="preserve"> застосунку </w:t>
            </w:r>
          </w:p>
        </w:tc>
      </w:tr>
      <w:tr w:rsidR="00012166" w:rsidRPr="00012166" w14:paraId="0752F50C"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157634B2" w14:textId="77777777" w:rsidR="00012166" w:rsidRPr="00012166" w:rsidRDefault="00012166" w:rsidP="00012166">
            <w:pPr>
              <w:ind w:firstLine="0"/>
              <w:contextualSpacing w:val="0"/>
              <w:textAlignment w:val="baseline"/>
              <w:rPr>
                <w:sz w:val="24"/>
                <w:lang w:eastAsia="en-US"/>
              </w:rPr>
            </w:pPr>
            <w:r w:rsidRPr="00012166">
              <w:rPr>
                <w:szCs w:val="28"/>
                <w:lang w:eastAsia="en-US"/>
              </w:rPr>
              <w:t>5 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72D04C87" w14:textId="77777777" w:rsidR="00012166" w:rsidRPr="00012166" w:rsidRDefault="00012166" w:rsidP="00012166">
            <w:pPr>
              <w:ind w:firstLine="0"/>
              <w:contextualSpacing w:val="0"/>
              <w:textAlignment w:val="baseline"/>
              <w:rPr>
                <w:sz w:val="24"/>
                <w:lang w:eastAsia="en-US"/>
              </w:rPr>
            </w:pPr>
            <w:proofErr w:type="spellStart"/>
            <w:r w:rsidRPr="00012166">
              <w:rPr>
                <w:szCs w:val="28"/>
                <w:lang w:eastAsia="en-US"/>
              </w:rPr>
              <w:t>Selenium</w:t>
            </w:r>
            <w:proofErr w:type="spellEnd"/>
            <w:r w:rsidRPr="00012166">
              <w:rPr>
                <w:szCs w:val="28"/>
                <w:lang w:eastAsia="en-US"/>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3C14DC44" w14:textId="77777777" w:rsidR="00012166" w:rsidRPr="00012166" w:rsidRDefault="00012166" w:rsidP="00012166">
            <w:pPr>
              <w:ind w:firstLine="0"/>
              <w:contextualSpacing w:val="0"/>
              <w:textAlignment w:val="baseline"/>
              <w:rPr>
                <w:sz w:val="24"/>
                <w:lang w:eastAsia="en-US"/>
              </w:rPr>
            </w:pPr>
            <w:r w:rsidRPr="00012166">
              <w:rPr>
                <w:szCs w:val="28"/>
                <w:lang w:eastAsia="en-US"/>
              </w:rPr>
              <w:t xml:space="preserve">Бібліотека для </w:t>
            </w:r>
            <w:proofErr w:type="spellStart"/>
            <w:r w:rsidRPr="00012166">
              <w:rPr>
                <w:szCs w:val="28"/>
                <w:lang w:eastAsia="en-US"/>
              </w:rPr>
              <w:t>скрапінгу</w:t>
            </w:r>
            <w:proofErr w:type="spellEnd"/>
            <w:r w:rsidRPr="00012166">
              <w:rPr>
                <w:szCs w:val="28"/>
                <w:lang w:eastAsia="en-US"/>
              </w:rPr>
              <w:t xml:space="preserve"> даних </w:t>
            </w:r>
          </w:p>
        </w:tc>
      </w:tr>
      <w:tr w:rsidR="00012166" w:rsidRPr="00012166" w14:paraId="1690AFCD"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148F86C2" w14:textId="77777777" w:rsidR="00012166" w:rsidRPr="00012166" w:rsidRDefault="00012166" w:rsidP="00012166">
            <w:pPr>
              <w:ind w:firstLine="0"/>
              <w:contextualSpacing w:val="0"/>
              <w:textAlignment w:val="baseline"/>
              <w:rPr>
                <w:sz w:val="24"/>
                <w:lang w:eastAsia="en-US"/>
              </w:rPr>
            </w:pPr>
            <w:r w:rsidRPr="00012166">
              <w:rPr>
                <w:szCs w:val="28"/>
                <w:lang w:eastAsia="en-US"/>
              </w:rPr>
              <w:t>6 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61317932" w14:textId="77777777" w:rsidR="00012166" w:rsidRPr="00012166" w:rsidRDefault="00012166" w:rsidP="00012166">
            <w:pPr>
              <w:ind w:firstLine="0"/>
              <w:contextualSpacing w:val="0"/>
              <w:textAlignment w:val="baseline"/>
              <w:rPr>
                <w:sz w:val="24"/>
                <w:lang w:eastAsia="en-US"/>
              </w:rPr>
            </w:pPr>
            <w:proofErr w:type="spellStart"/>
            <w:r w:rsidRPr="00012166">
              <w:rPr>
                <w:szCs w:val="28"/>
                <w:lang w:eastAsia="en-US"/>
              </w:rPr>
              <w:t>PdfPig</w:t>
            </w:r>
            <w:proofErr w:type="spellEnd"/>
            <w:r w:rsidRPr="00012166">
              <w:rPr>
                <w:szCs w:val="28"/>
                <w:lang w:eastAsia="en-US"/>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42036043" w14:textId="77777777" w:rsidR="00012166" w:rsidRPr="00012166" w:rsidRDefault="00012166" w:rsidP="00012166">
            <w:pPr>
              <w:ind w:firstLine="0"/>
              <w:contextualSpacing w:val="0"/>
              <w:textAlignment w:val="baseline"/>
              <w:rPr>
                <w:sz w:val="24"/>
                <w:lang w:eastAsia="en-US"/>
              </w:rPr>
            </w:pPr>
            <w:r w:rsidRPr="00012166">
              <w:rPr>
                <w:szCs w:val="28"/>
                <w:lang w:eastAsia="en-US"/>
              </w:rPr>
              <w:t xml:space="preserve">Бібліотека для зчитування резюме у форматі </w:t>
            </w:r>
            <w:proofErr w:type="spellStart"/>
            <w:r w:rsidRPr="00012166">
              <w:rPr>
                <w:szCs w:val="28"/>
                <w:lang w:eastAsia="en-US"/>
              </w:rPr>
              <w:t>pdf</w:t>
            </w:r>
            <w:proofErr w:type="spellEnd"/>
            <w:r w:rsidRPr="00012166">
              <w:rPr>
                <w:szCs w:val="28"/>
                <w:lang w:eastAsia="en-US"/>
              </w:rPr>
              <w:t> </w:t>
            </w:r>
          </w:p>
        </w:tc>
      </w:tr>
      <w:tr w:rsidR="00012166" w:rsidRPr="00012166" w14:paraId="2D4E25E3"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47B50D8F" w14:textId="77777777" w:rsidR="00012166" w:rsidRPr="00012166" w:rsidRDefault="00012166" w:rsidP="00012166">
            <w:pPr>
              <w:ind w:firstLine="0"/>
              <w:contextualSpacing w:val="0"/>
              <w:textAlignment w:val="baseline"/>
              <w:rPr>
                <w:sz w:val="24"/>
                <w:lang w:eastAsia="en-US"/>
              </w:rPr>
            </w:pPr>
            <w:r w:rsidRPr="00012166">
              <w:rPr>
                <w:szCs w:val="28"/>
                <w:lang w:eastAsia="en-US"/>
              </w:rPr>
              <w:t>7 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07D608BC" w14:textId="77777777" w:rsidR="00012166" w:rsidRPr="00012166" w:rsidRDefault="00012166" w:rsidP="00012166">
            <w:pPr>
              <w:ind w:firstLine="0"/>
              <w:contextualSpacing w:val="0"/>
              <w:textAlignment w:val="baseline"/>
              <w:rPr>
                <w:sz w:val="24"/>
                <w:lang w:eastAsia="en-US"/>
              </w:rPr>
            </w:pPr>
            <w:r w:rsidRPr="00012166">
              <w:rPr>
                <w:szCs w:val="28"/>
                <w:lang w:eastAsia="en-US"/>
              </w:rPr>
              <w:t>NPOI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3919C959" w14:textId="77777777" w:rsidR="00012166" w:rsidRPr="00012166" w:rsidRDefault="00012166" w:rsidP="00012166">
            <w:pPr>
              <w:ind w:firstLine="0"/>
              <w:contextualSpacing w:val="0"/>
              <w:textAlignment w:val="baseline"/>
              <w:rPr>
                <w:sz w:val="24"/>
                <w:lang w:eastAsia="en-US"/>
              </w:rPr>
            </w:pPr>
            <w:r w:rsidRPr="00012166">
              <w:rPr>
                <w:szCs w:val="28"/>
                <w:lang w:eastAsia="en-US"/>
              </w:rPr>
              <w:t xml:space="preserve">Бібліотека для зчитування резюме у форматі </w:t>
            </w:r>
            <w:proofErr w:type="spellStart"/>
            <w:r w:rsidRPr="00012166">
              <w:rPr>
                <w:szCs w:val="28"/>
                <w:lang w:eastAsia="en-US"/>
              </w:rPr>
              <w:t>doc</w:t>
            </w:r>
            <w:proofErr w:type="spellEnd"/>
            <w:r w:rsidRPr="00012166">
              <w:rPr>
                <w:szCs w:val="28"/>
                <w:lang w:eastAsia="en-US"/>
              </w:rPr>
              <w:t> </w:t>
            </w:r>
          </w:p>
        </w:tc>
      </w:tr>
      <w:tr w:rsidR="00012166" w:rsidRPr="00012166" w14:paraId="27E6CC59"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2A10450A" w14:textId="77777777" w:rsidR="00012166" w:rsidRPr="00012166" w:rsidRDefault="00012166" w:rsidP="00012166">
            <w:pPr>
              <w:ind w:firstLine="0"/>
              <w:contextualSpacing w:val="0"/>
              <w:textAlignment w:val="baseline"/>
              <w:rPr>
                <w:sz w:val="24"/>
                <w:lang w:eastAsia="en-US"/>
              </w:rPr>
            </w:pPr>
            <w:r w:rsidRPr="00012166">
              <w:rPr>
                <w:szCs w:val="28"/>
                <w:lang w:eastAsia="en-US"/>
              </w:rPr>
              <w:t>8 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4D3566BA" w14:textId="77777777" w:rsidR="00012166" w:rsidRPr="00012166" w:rsidRDefault="00012166" w:rsidP="00012166">
            <w:pPr>
              <w:ind w:firstLine="0"/>
              <w:contextualSpacing w:val="0"/>
              <w:textAlignment w:val="baseline"/>
              <w:rPr>
                <w:sz w:val="24"/>
                <w:lang w:eastAsia="en-US"/>
              </w:rPr>
            </w:pPr>
            <w:proofErr w:type="spellStart"/>
            <w:r w:rsidRPr="00012166">
              <w:rPr>
                <w:szCs w:val="28"/>
                <w:lang w:eastAsia="en-US"/>
              </w:rPr>
              <w:t>OpenXML</w:t>
            </w:r>
            <w:proofErr w:type="spellEnd"/>
            <w:r w:rsidRPr="00012166">
              <w:rPr>
                <w:szCs w:val="28"/>
                <w:lang w:eastAsia="en-US"/>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14B2BC19" w14:textId="77777777" w:rsidR="00012166" w:rsidRPr="00012166" w:rsidRDefault="00012166" w:rsidP="00012166">
            <w:pPr>
              <w:ind w:firstLine="0"/>
              <w:contextualSpacing w:val="0"/>
              <w:textAlignment w:val="baseline"/>
              <w:rPr>
                <w:sz w:val="24"/>
                <w:lang w:eastAsia="en-US"/>
              </w:rPr>
            </w:pPr>
            <w:r w:rsidRPr="00012166">
              <w:rPr>
                <w:szCs w:val="28"/>
                <w:lang w:eastAsia="en-US"/>
              </w:rPr>
              <w:t xml:space="preserve">Бібліотека для зчитування резюме у форматі </w:t>
            </w:r>
            <w:proofErr w:type="spellStart"/>
            <w:r w:rsidRPr="00012166">
              <w:rPr>
                <w:szCs w:val="28"/>
                <w:lang w:eastAsia="en-US"/>
              </w:rPr>
              <w:t>docx</w:t>
            </w:r>
            <w:proofErr w:type="spellEnd"/>
            <w:r w:rsidRPr="00012166">
              <w:rPr>
                <w:szCs w:val="28"/>
                <w:lang w:eastAsia="en-US"/>
              </w:rPr>
              <w:t> </w:t>
            </w:r>
          </w:p>
        </w:tc>
      </w:tr>
      <w:tr w:rsidR="00012166" w:rsidRPr="00012166" w14:paraId="4F5C3657"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5C3A2DD3" w14:textId="77777777" w:rsidR="00012166" w:rsidRPr="00012166" w:rsidRDefault="00012166" w:rsidP="00012166">
            <w:pPr>
              <w:ind w:firstLine="0"/>
              <w:contextualSpacing w:val="0"/>
              <w:textAlignment w:val="baseline"/>
              <w:rPr>
                <w:sz w:val="24"/>
                <w:lang w:eastAsia="en-US"/>
              </w:rPr>
            </w:pPr>
            <w:r w:rsidRPr="00012166">
              <w:rPr>
                <w:szCs w:val="28"/>
                <w:lang w:eastAsia="en-US"/>
              </w:rPr>
              <w:t>9 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3EFCDA09" w14:textId="77777777" w:rsidR="00012166" w:rsidRPr="00012166" w:rsidRDefault="00012166" w:rsidP="00012166">
            <w:pPr>
              <w:ind w:firstLine="0"/>
              <w:contextualSpacing w:val="0"/>
              <w:textAlignment w:val="baseline"/>
              <w:rPr>
                <w:sz w:val="24"/>
                <w:lang w:eastAsia="en-US"/>
              </w:rPr>
            </w:pPr>
            <w:proofErr w:type="spellStart"/>
            <w:r w:rsidRPr="00012166">
              <w:rPr>
                <w:szCs w:val="28"/>
                <w:lang w:eastAsia="en-US"/>
              </w:rPr>
              <w:t>Quartz</w:t>
            </w:r>
            <w:proofErr w:type="spellEnd"/>
            <w:r w:rsidRPr="00012166">
              <w:rPr>
                <w:szCs w:val="28"/>
                <w:lang w:eastAsia="en-US"/>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054551B5" w14:textId="77777777" w:rsidR="00012166" w:rsidRPr="00012166" w:rsidRDefault="00012166" w:rsidP="00012166">
            <w:pPr>
              <w:ind w:firstLine="0"/>
              <w:contextualSpacing w:val="0"/>
              <w:textAlignment w:val="baseline"/>
              <w:rPr>
                <w:sz w:val="24"/>
                <w:lang w:eastAsia="en-US"/>
              </w:rPr>
            </w:pPr>
            <w:r w:rsidRPr="00012166">
              <w:rPr>
                <w:szCs w:val="28"/>
                <w:lang w:eastAsia="en-US"/>
              </w:rPr>
              <w:t>Бібліотека для автоматичного запуску коду агрегації вакансій з заданою періодичністю </w:t>
            </w:r>
          </w:p>
        </w:tc>
      </w:tr>
      <w:tr w:rsidR="00012166" w:rsidRPr="00012166" w14:paraId="4A6D6F28"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1F9D7A2E" w14:textId="77777777" w:rsidR="00012166" w:rsidRPr="00012166" w:rsidRDefault="00012166" w:rsidP="00012166">
            <w:pPr>
              <w:ind w:firstLine="0"/>
              <w:contextualSpacing w:val="0"/>
              <w:textAlignment w:val="baseline"/>
              <w:rPr>
                <w:sz w:val="24"/>
                <w:lang w:eastAsia="en-US"/>
              </w:rPr>
            </w:pPr>
            <w:r w:rsidRPr="00012166">
              <w:rPr>
                <w:szCs w:val="28"/>
                <w:lang w:eastAsia="en-US"/>
              </w:rPr>
              <w:t>10 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7764F0A1" w14:textId="77777777" w:rsidR="00012166" w:rsidRPr="00012166" w:rsidRDefault="00012166" w:rsidP="00012166">
            <w:pPr>
              <w:ind w:firstLine="0"/>
              <w:contextualSpacing w:val="0"/>
              <w:textAlignment w:val="baseline"/>
              <w:rPr>
                <w:sz w:val="24"/>
                <w:lang w:eastAsia="en-US"/>
              </w:rPr>
            </w:pPr>
            <w:proofErr w:type="spellStart"/>
            <w:r w:rsidRPr="00012166">
              <w:rPr>
                <w:szCs w:val="28"/>
                <w:lang w:eastAsia="en-US"/>
              </w:rPr>
              <w:t>AutoMapper</w:t>
            </w:r>
            <w:proofErr w:type="spellEnd"/>
            <w:r w:rsidRPr="00012166">
              <w:rPr>
                <w:szCs w:val="28"/>
                <w:lang w:eastAsia="en-US"/>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767039FC" w14:textId="77777777" w:rsidR="00012166" w:rsidRPr="00012166" w:rsidRDefault="00012166" w:rsidP="00012166">
            <w:pPr>
              <w:ind w:firstLine="0"/>
              <w:contextualSpacing w:val="0"/>
              <w:textAlignment w:val="baseline"/>
              <w:rPr>
                <w:sz w:val="24"/>
                <w:lang w:eastAsia="en-US"/>
              </w:rPr>
            </w:pPr>
            <w:r w:rsidRPr="00012166">
              <w:rPr>
                <w:szCs w:val="28"/>
                <w:lang w:eastAsia="en-US"/>
              </w:rPr>
              <w:t xml:space="preserve">Бібліотека для </w:t>
            </w:r>
            <w:proofErr w:type="spellStart"/>
            <w:r w:rsidRPr="00012166">
              <w:rPr>
                <w:szCs w:val="28"/>
                <w:lang w:eastAsia="en-US"/>
              </w:rPr>
              <w:t>мапінгу</w:t>
            </w:r>
            <w:proofErr w:type="spellEnd"/>
            <w:r w:rsidRPr="00012166">
              <w:rPr>
                <w:szCs w:val="28"/>
                <w:lang w:eastAsia="en-US"/>
              </w:rPr>
              <w:t xml:space="preserve"> моделей застосунку </w:t>
            </w:r>
          </w:p>
        </w:tc>
      </w:tr>
    </w:tbl>
    <w:p w14:paraId="57DFCDC1" w14:textId="7AD84AAD" w:rsidR="003320D6" w:rsidRDefault="003320D6" w:rsidP="00690C5A">
      <w:pPr>
        <w:pStyle w:val="ListParagraph"/>
        <w:spacing w:after="160"/>
        <w:ind w:left="709" w:firstLine="0"/>
        <w:rPr>
          <w:color w:val="FF0000"/>
        </w:rPr>
      </w:pPr>
    </w:p>
    <w:p w14:paraId="5037F19B" w14:textId="33402AF6" w:rsidR="00562C2D" w:rsidRPr="00012166" w:rsidRDefault="00562C2D" w:rsidP="00012166">
      <w:pPr>
        <w:pStyle w:val="Heading3"/>
        <w:ind w:left="0" w:firstLine="709"/>
        <w:jc w:val="both"/>
        <w:rPr>
          <w:i w:val="0"/>
          <w:iCs/>
        </w:rPr>
      </w:pPr>
      <w:bookmarkStart w:id="24" w:name="_Toc199686543"/>
      <w:r w:rsidRPr="00012166">
        <w:rPr>
          <w:i w:val="0"/>
          <w:iCs/>
        </w:rPr>
        <w:lastRenderedPageBreak/>
        <w:t xml:space="preserve">Розробка </w:t>
      </w:r>
      <w:r w:rsidR="00FE1311">
        <w:rPr>
          <w:i w:val="0"/>
          <w:iCs/>
        </w:rPr>
        <w:t>методу</w:t>
      </w:r>
      <w:r w:rsidR="00012166">
        <w:rPr>
          <w:i w:val="0"/>
          <w:iCs/>
        </w:rPr>
        <w:t xml:space="preserve"> збору вакансій</w:t>
      </w:r>
      <w:bookmarkEnd w:id="24"/>
    </w:p>
    <w:p w14:paraId="54865842" w14:textId="4BB40C59" w:rsidR="00012166" w:rsidRPr="00012166" w:rsidRDefault="00012166" w:rsidP="00012166">
      <w:pPr>
        <w:ind w:firstLine="705"/>
        <w:contextualSpacing w:val="0"/>
        <w:textAlignment w:val="baseline"/>
        <w:rPr>
          <w:rFonts w:ascii="Segoe UI" w:hAnsi="Segoe UI" w:cs="Segoe UI"/>
          <w:sz w:val="18"/>
          <w:szCs w:val="18"/>
          <w:lang w:val="en-US" w:eastAsia="en-US"/>
        </w:rPr>
      </w:pPr>
      <w:r w:rsidRPr="00012166">
        <w:rPr>
          <w:szCs w:val="28"/>
          <w:lang w:eastAsia="en-US"/>
        </w:rPr>
        <w:t xml:space="preserve">В рамках розробки програмного забезпечення дипломного </w:t>
      </w:r>
      <w:proofErr w:type="spellStart"/>
      <w:r w:rsidRPr="00012166">
        <w:rPr>
          <w:szCs w:val="28"/>
          <w:lang w:eastAsia="en-US"/>
        </w:rPr>
        <w:t>проєкту</w:t>
      </w:r>
      <w:proofErr w:type="spellEnd"/>
      <w:r w:rsidRPr="00012166">
        <w:rPr>
          <w:szCs w:val="28"/>
          <w:lang w:eastAsia="en-US"/>
        </w:rPr>
        <w:t xml:space="preserve"> постала задача зчитування вакансій з сайту dou.ua. Основними проблемами, які мав вирішувати </w:t>
      </w:r>
      <w:r w:rsidR="00FE1311">
        <w:rPr>
          <w:szCs w:val="28"/>
          <w:lang w:eastAsia="en-US"/>
        </w:rPr>
        <w:t xml:space="preserve">метод, котрий розробляється, </w:t>
      </w:r>
      <w:r w:rsidRPr="00012166">
        <w:rPr>
          <w:szCs w:val="28"/>
          <w:lang w:eastAsia="en-US"/>
        </w:rPr>
        <w:t xml:space="preserve">була відсутність єдиного </w:t>
      </w:r>
      <w:r w:rsidR="00FE1311">
        <w:rPr>
          <w:szCs w:val="28"/>
          <w:lang w:val="en-US" w:eastAsia="en-US"/>
        </w:rPr>
        <w:t>API</w:t>
      </w:r>
      <w:r w:rsidRPr="00012166">
        <w:rPr>
          <w:szCs w:val="28"/>
          <w:lang w:eastAsia="en-US"/>
        </w:rPr>
        <w:t xml:space="preserve"> сайту для експорту вакансій та необхідність підтримки актуального списку вакансій у </w:t>
      </w:r>
      <w:r w:rsidR="00FE1311">
        <w:rPr>
          <w:szCs w:val="28"/>
          <w:lang w:eastAsia="en-US"/>
        </w:rPr>
        <w:t>програмному забезпеченні</w:t>
      </w:r>
      <w:r w:rsidRPr="00012166">
        <w:rPr>
          <w:szCs w:val="28"/>
          <w:lang w:eastAsia="en-US"/>
        </w:rPr>
        <w:t>.</w:t>
      </w:r>
      <w:r w:rsidRPr="00012166">
        <w:rPr>
          <w:szCs w:val="28"/>
          <w:lang w:val="en-US" w:eastAsia="en-US"/>
        </w:rPr>
        <w:t> </w:t>
      </w:r>
    </w:p>
    <w:p w14:paraId="40F4B61E" w14:textId="2AE80DEB" w:rsidR="00012166" w:rsidRPr="00012166" w:rsidRDefault="00012166" w:rsidP="00012166">
      <w:pPr>
        <w:ind w:firstLine="705"/>
        <w:contextualSpacing w:val="0"/>
        <w:textAlignment w:val="baseline"/>
        <w:rPr>
          <w:rFonts w:ascii="Segoe UI" w:hAnsi="Segoe UI" w:cs="Segoe UI"/>
          <w:sz w:val="18"/>
          <w:szCs w:val="18"/>
          <w:lang w:val="en-US" w:eastAsia="en-US"/>
        </w:rPr>
      </w:pPr>
      <w:r w:rsidRPr="00012166">
        <w:rPr>
          <w:szCs w:val="28"/>
          <w:lang w:eastAsia="en-US"/>
        </w:rPr>
        <w:t>Для збору вакансій було вирішено використовувати експорт вакансій компаній ДОУ, доступний за посиланням формату https://jobs.dou.ua/companies/{companyName}/vacancies/export/. За посиланням такого типу від ДОУ можна отримати JSON</w:t>
      </w:r>
      <w:r w:rsidR="00FE1311">
        <w:rPr>
          <w:szCs w:val="28"/>
          <w:lang w:eastAsia="en-US"/>
        </w:rPr>
        <w:t>-файл,</w:t>
      </w:r>
      <w:r w:rsidRPr="00012166">
        <w:rPr>
          <w:szCs w:val="28"/>
          <w:lang w:eastAsia="en-US"/>
        </w:rPr>
        <w:t xml:space="preserve"> що містить всю інформацію про вакансії певної компанії</w:t>
      </w:r>
      <w:r w:rsidR="00FE1311">
        <w:rPr>
          <w:szCs w:val="28"/>
          <w:lang w:eastAsia="en-US"/>
        </w:rPr>
        <w:t xml:space="preserve">. Таким </w:t>
      </w:r>
      <w:r w:rsidRPr="00012166">
        <w:rPr>
          <w:szCs w:val="28"/>
          <w:lang w:eastAsia="en-US"/>
        </w:rPr>
        <w:t>чином задача зводиться до збору назв компаній, присутніх на ДОУ, та збір вакансій для кожної з них.</w:t>
      </w:r>
      <w:r w:rsidRPr="00012166">
        <w:rPr>
          <w:szCs w:val="28"/>
          <w:lang w:val="en-US" w:eastAsia="en-US"/>
        </w:rPr>
        <w:t> </w:t>
      </w:r>
    </w:p>
    <w:p w14:paraId="06FB6416" w14:textId="4F72729A" w:rsidR="00012166" w:rsidRPr="00012166" w:rsidRDefault="00012166" w:rsidP="00012166">
      <w:pPr>
        <w:ind w:firstLine="705"/>
        <w:contextualSpacing w:val="0"/>
        <w:textAlignment w:val="baseline"/>
        <w:rPr>
          <w:rFonts w:ascii="Segoe UI" w:hAnsi="Segoe UI" w:cs="Segoe UI"/>
          <w:sz w:val="18"/>
          <w:szCs w:val="18"/>
          <w:lang w:val="en-US" w:eastAsia="en-US"/>
        </w:rPr>
      </w:pPr>
      <w:r w:rsidRPr="00012166">
        <w:rPr>
          <w:szCs w:val="28"/>
          <w:lang w:eastAsia="en-US"/>
        </w:rPr>
        <w:t xml:space="preserve">Для отримання списку назв компаній при першому запуску програмного забезпечення запускається </w:t>
      </w:r>
      <w:proofErr w:type="spellStart"/>
      <w:r w:rsidRPr="00012166">
        <w:rPr>
          <w:szCs w:val="28"/>
          <w:lang w:eastAsia="en-US"/>
        </w:rPr>
        <w:t>вебскрапер</w:t>
      </w:r>
      <w:proofErr w:type="spellEnd"/>
      <w:r w:rsidRPr="00012166">
        <w:rPr>
          <w:szCs w:val="28"/>
          <w:lang w:eastAsia="en-US"/>
        </w:rPr>
        <w:t xml:space="preserve">, що переходить за посиланням https://jobs.dou.ua/companies/ та ініціює пагінацію, поки на </w:t>
      </w:r>
      <w:r w:rsidR="00291FDB" w:rsidRPr="00012166">
        <w:rPr>
          <w:szCs w:val="28"/>
          <w:lang w:eastAsia="en-US"/>
        </w:rPr>
        <w:t>сторінці</w:t>
      </w:r>
      <w:r w:rsidRPr="00012166">
        <w:rPr>
          <w:szCs w:val="28"/>
          <w:lang w:eastAsia="en-US"/>
        </w:rPr>
        <w:t xml:space="preserve"> не буде зображено не менше ніж 1500 компаній. Після цього він зчитує посилання на кожну з них у форматі https://jobs.dou.ua/companies/{companyName}/ та записує до бази даних</w:t>
      </w:r>
      <w:r w:rsidR="0025510D">
        <w:rPr>
          <w:szCs w:val="28"/>
          <w:lang w:eastAsia="en-US"/>
        </w:rPr>
        <w:t xml:space="preserve"> програмного забезпечення</w:t>
      </w:r>
      <w:r w:rsidRPr="00012166">
        <w:rPr>
          <w:szCs w:val="28"/>
          <w:lang w:eastAsia="en-US"/>
        </w:rPr>
        <w:t>.</w:t>
      </w:r>
      <w:r w:rsidRPr="00012166">
        <w:rPr>
          <w:szCs w:val="28"/>
          <w:lang w:val="en-US" w:eastAsia="en-US"/>
        </w:rPr>
        <w:t> </w:t>
      </w:r>
    </w:p>
    <w:p w14:paraId="68C7B58A" w14:textId="3D202104" w:rsidR="00562C2D" w:rsidRPr="00012166" w:rsidRDefault="00012166" w:rsidP="00012166">
      <w:pPr>
        <w:ind w:firstLine="705"/>
        <w:contextualSpacing w:val="0"/>
        <w:textAlignment w:val="baseline"/>
        <w:rPr>
          <w:rFonts w:ascii="Segoe UI" w:hAnsi="Segoe UI" w:cs="Segoe UI"/>
          <w:sz w:val="18"/>
          <w:szCs w:val="18"/>
          <w:lang w:val="en-US" w:eastAsia="en-US"/>
        </w:rPr>
      </w:pPr>
      <w:r w:rsidRPr="00012166">
        <w:rPr>
          <w:szCs w:val="28"/>
          <w:lang w:eastAsia="en-US"/>
        </w:rPr>
        <w:t>Після цього та кожного дня протягом роботи програм</w:t>
      </w:r>
      <w:r w:rsidR="0025510D">
        <w:rPr>
          <w:szCs w:val="28"/>
          <w:lang w:eastAsia="en-US"/>
        </w:rPr>
        <w:t>ного забезпечення</w:t>
      </w:r>
      <w:r w:rsidRPr="00012166">
        <w:rPr>
          <w:szCs w:val="28"/>
          <w:lang w:eastAsia="en-US"/>
        </w:rPr>
        <w:t xml:space="preserve"> запускається </w:t>
      </w:r>
      <w:proofErr w:type="spellStart"/>
      <w:r w:rsidRPr="00012166">
        <w:rPr>
          <w:szCs w:val="28"/>
          <w:lang w:eastAsia="en-US"/>
        </w:rPr>
        <w:t>агрегатор</w:t>
      </w:r>
      <w:proofErr w:type="spellEnd"/>
      <w:r w:rsidRPr="00012166">
        <w:rPr>
          <w:szCs w:val="28"/>
          <w:lang w:eastAsia="en-US"/>
        </w:rPr>
        <w:t xml:space="preserve"> вакансій, який для кожного отриманого посилання на компанію додає /</w:t>
      </w:r>
      <w:proofErr w:type="spellStart"/>
      <w:r w:rsidRPr="00012166">
        <w:rPr>
          <w:szCs w:val="28"/>
          <w:lang w:eastAsia="en-US"/>
        </w:rPr>
        <w:t>vacancies</w:t>
      </w:r>
      <w:proofErr w:type="spellEnd"/>
      <w:r w:rsidRPr="00012166">
        <w:rPr>
          <w:szCs w:val="28"/>
          <w:lang w:eastAsia="en-US"/>
        </w:rPr>
        <w:t>/</w:t>
      </w:r>
      <w:proofErr w:type="spellStart"/>
      <w:r w:rsidRPr="00012166">
        <w:rPr>
          <w:szCs w:val="28"/>
          <w:lang w:eastAsia="en-US"/>
        </w:rPr>
        <w:t>export</w:t>
      </w:r>
      <w:proofErr w:type="spellEnd"/>
      <w:r w:rsidRPr="00012166">
        <w:rPr>
          <w:szCs w:val="28"/>
          <w:lang w:eastAsia="en-US"/>
        </w:rPr>
        <w:t xml:space="preserve"> та таким чином </w:t>
      </w:r>
      <w:r w:rsidR="0025510D">
        <w:rPr>
          <w:szCs w:val="28"/>
          <w:lang w:eastAsia="en-US"/>
        </w:rPr>
        <w:t>виконує</w:t>
      </w:r>
      <w:r w:rsidRPr="00012166">
        <w:rPr>
          <w:szCs w:val="28"/>
          <w:lang w:eastAsia="en-US"/>
        </w:rPr>
        <w:t xml:space="preserve"> експорт вакансій для кожної компанії, порівнює з наявними у базі даних та проводить синхронізацію. Таким чином в базі даних буде підтримуватись актуальний список більшості вакансій ДОУ з актуальністю на момент відпрацювання </w:t>
      </w:r>
      <w:proofErr w:type="spellStart"/>
      <w:r w:rsidRPr="00012166">
        <w:rPr>
          <w:szCs w:val="28"/>
          <w:lang w:eastAsia="en-US"/>
        </w:rPr>
        <w:t>агрегатора</w:t>
      </w:r>
      <w:proofErr w:type="spellEnd"/>
      <w:r w:rsidRPr="00012166">
        <w:rPr>
          <w:szCs w:val="28"/>
          <w:lang w:eastAsia="en-US"/>
        </w:rPr>
        <w:t xml:space="preserve"> раз на день.</w:t>
      </w:r>
      <w:r w:rsidRPr="00012166">
        <w:rPr>
          <w:szCs w:val="28"/>
          <w:lang w:val="en-US" w:eastAsia="en-US"/>
        </w:rPr>
        <w:t> </w:t>
      </w:r>
    </w:p>
    <w:p w14:paraId="6A26171D" w14:textId="7A7CF9B7" w:rsidR="00FE6BDD" w:rsidRPr="00A059F8" w:rsidRDefault="00FE6BDD" w:rsidP="00FE6BDD">
      <w:pPr>
        <w:pStyle w:val="Heading2"/>
        <w:numPr>
          <w:ilvl w:val="0"/>
          <w:numId w:val="0"/>
        </w:numPr>
        <w:ind w:left="709"/>
        <w:rPr>
          <w:b w:val="0"/>
          <w:bCs/>
        </w:rPr>
      </w:pPr>
      <w:bookmarkStart w:id="25" w:name="_Toc102756403"/>
      <w:bookmarkStart w:id="26" w:name="_Toc199686544"/>
      <w:r w:rsidRPr="00A059F8">
        <w:rPr>
          <w:b w:val="0"/>
          <w:bCs/>
        </w:rPr>
        <w:t>Висновки до розділу</w:t>
      </w:r>
      <w:bookmarkEnd w:id="25"/>
      <w:bookmarkEnd w:id="26"/>
    </w:p>
    <w:p w14:paraId="568B3164" w14:textId="666AC70E" w:rsidR="00E13EC8" w:rsidRPr="00F00A31" w:rsidRDefault="00012166" w:rsidP="00E13EC8">
      <w:pPr>
        <w:rPr>
          <w:lang w:val="en-US"/>
        </w:rPr>
      </w:pPr>
      <w:r>
        <w:t xml:space="preserve">В рамках другого розділу пояснювальної записки було описано архітектуру індивідуальної частини дипломного </w:t>
      </w:r>
      <w:proofErr w:type="spellStart"/>
      <w:r>
        <w:t>проєкту</w:t>
      </w:r>
      <w:proofErr w:type="spellEnd"/>
      <w:r>
        <w:t xml:space="preserve"> та архітектурні рішення, пов’язані з нею.</w:t>
      </w:r>
      <w:r w:rsidR="00F03432">
        <w:t xml:space="preserve"> Після цього було наведено</w:t>
      </w:r>
      <w:r w:rsidR="0010756D">
        <w:t xml:space="preserve"> опис основних методів </w:t>
      </w:r>
      <w:r w:rsidR="0010756D">
        <w:lastRenderedPageBreak/>
        <w:t>серверної частини застосунку, а також</w:t>
      </w:r>
      <w:r w:rsidR="00F03432">
        <w:t xml:space="preserve"> утиліти та програмні бібліотеки, використані в розробці програмного забезпечення і описано алгоритм збору вакансій.</w:t>
      </w:r>
    </w:p>
    <w:p w14:paraId="5AA05508" w14:textId="67E94DA3" w:rsidR="008D4F57" w:rsidRDefault="008D4F57">
      <w:pPr>
        <w:spacing w:after="160" w:line="259" w:lineRule="auto"/>
        <w:ind w:firstLine="0"/>
        <w:contextualSpacing w:val="0"/>
        <w:jc w:val="left"/>
      </w:pPr>
      <w:r>
        <w:br w:type="page"/>
      </w:r>
    </w:p>
    <w:p w14:paraId="7DCD08CE" w14:textId="20953BD6" w:rsidR="00D8766E" w:rsidRPr="00773C51" w:rsidRDefault="000C3935" w:rsidP="004B58AF">
      <w:pPr>
        <w:pStyle w:val="Heading1"/>
      </w:pPr>
      <w:bookmarkStart w:id="27" w:name="_Toc102756404"/>
      <w:bookmarkStart w:id="28" w:name="_Toc199686545"/>
      <w:r w:rsidRPr="000C3935">
        <w:lastRenderedPageBreak/>
        <w:t xml:space="preserve">АНАЛІЗ </w:t>
      </w:r>
      <w:r w:rsidR="00137B8A">
        <w:t xml:space="preserve"> </w:t>
      </w:r>
      <w:r w:rsidRPr="000C3935">
        <w:t xml:space="preserve">ЯКОСТІ </w:t>
      </w:r>
      <w:r w:rsidR="00137B8A">
        <w:t xml:space="preserve"> </w:t>
      </w:r>
      <w:r w:rsidRPr="000C3935">
        <w:t xml:space="preserve">ТА </w:t>
      </w:r>
      <w:r w:rsidR="00137B8A">
        <w:t xml:space="preserve"> </w:t>
      </w:r>
      <w:r w:rsidRPr="000C3935">
        <w:t xml:space="preserve">ТЕСТУВАННЯ </w:t>
      </w:r>
      <w:r w:rsidR="00137B8A">
        <w:t xml:space="preserve"> </w:t>
      </w:r>
      <w:r w:rsidRPr="000C3935">
        <w:t xml:space="preserve">ПРОГРАМНОГО </w:t>
      </w:r>
      <w:r w:rsidR="00956E9F">
        <w:t>ЗАБЕЗПЕЧЕННЯ</w:t>
      </w:r>
      <w:bookmarkEnd w:id="27"/>
      <w:bookmarkEnd w:id="28"/>
    </w:p>
    <w:p w14:paraId="712D7496" w14:textId="69F346EE" w:rsidR="00653789" w:rsidRPr="00A059F8" w:rsidRDefault="005A3747" w:rsidP="0045700B">
      <w:pPr>
        <w:pStyle w:val="Heading2"/>
        <w:ind w:left="709" w:firstLine="0"/>
        <w:rPr>
          <w:b w:val="0"/>
          <w:bCs/>
        </w:rPr>
      </w:pPr>
      <w:bookmarkStart w:id="29" w:name="_Toc102756405"/>
      <w:bookmarkStart w:id="30" w:name="_Toc199686546"/>
      <w:r w:rsidRPr="005A3747">
        <w:rPr>
          <w:b w:val="0"/>
          <w:bCs/>
        </w:rPr>
        <w:t>Аналіз якості ПЗ</w:t>
      </w:r>
      <w:bookmarkEnd w:id="29"/>
      <w:bookmarkEnd w:id="30"/>
    </w:p>
    <w:p w14:paraId="6782A232" w14:textId="149F5E9D" w:rsidR="00C90ADF" w:rsidRDefault="00DA1005" w:rsidP="00C90ADF">
      <w:bookmarkStart w:id="31" w:name="_Toc102756406"/>
      <w:r>
        <w:t xml:space="preserve">Для статичного аналізу коду серверної частини </w:t>
      </w:r>
      <w:proofErr w:type="spellStart"/>
      <w:r>
        <w:t>вебзастосунку</w:t>
      </w:r>
      <w:proofErr w:type="spellEnd"/>
      <w:r>
        <w:t xml:space="preserve"> було обрано використання вбудований в </w:t>
      </w:r>
      <w:proofErr w:type="spellStart"/>
      <w:r>
        <w:rPr>
          <w:lang w:val="en-US"/>
        </w:rPr>
        <w:t>Jetbrains</w:t>
      </w:r>
      <w:proofErr w:type="spellEnd"/>
      <w:r>
        <w:rPr>
          <w:lang w:val="en-US"/>
        </w:rPr>
        <w:t xml:space="preserve"> Rider </w:t>
      </w:r>
      <w:r>
        <w:t xml:space="preserve">статичний аналізатор </w:t>
      </w:r>
      <w:proofErr w:type="spellStart"/>
      <w:r>
        <w:rPr>
          <w:lang w:val="en-US"/>
        </w:rPr>
        <w:t>Qodana</w:t>
      </w:r>
      <w:proofErr w:type="spellEnd"/>
      <w:r>
        <w:rPr>
          <w:lang w:val="en-US"/>
        </w:rPr>
        <w:t xml:space="preserve"> [8]. </w:t>
      </w:r>
      <w:r>
        <w:t xml:space="preserve">Він дозволяє легко проаналізувати кодову базу на платформі </w:t>
      </w:r>
      <w:r>
        <w:rPr>
          <w:lang w:val="en-US"/>
        </w:rPr>
        <w:t xml:space="preserve">.NET </w:t>
      </w:r>
      <w:r>
        <w:t xml:space="preserve">та виявити потенційні проблеми. Слід зауважити, що статичні аналізатори </w:t>
      </w:r>
      <w:r w:rsidR="007202DC">
        <w:t xml:space="preserve">не можуть проаналізувати код, що використовує рефлексію, тому часто серед </w:t>
      </w:r>
      <w:proofErr w:type="spellStart"/>
      <w:r w:rsidR="007202DC">
        <w:t>валідних</w:t>
      </w:r>
      <w:proofErr w:type="spellEnd"/>
      <w:r w:rsidR="007202DC">
        <w:t xml:space="preserve"> зауважень надає помилки про не використання типів чи їх членів, хоча ті і використовуються неявно.</w:t>
      </w:r>
    </w:p>
    <w:p w14:paraId="3F8F44FA" w14:textId="2E432226" w:rsidR="007202DC" w:rsidRDefault="007202DC" w:rsidP="00C90ADF">
      <w:r>
        <w:t xml:space="preserve">Звіт </w:t>
      </w:r>
      <w:proofErr w:type="spellStart"/>
      <w:r>
        <w:rPr>
          <w:lang w:val="en-US"/>
        </w:rPr>
        <w:t>Qodana</w:t>
      </w:r>
      <w:proofErr w:type="spellEnd"/>
      <w:r>
        <w:rPr>
          <w:lang w:val="en-US"/>
        </w:rPr>
        <w:t xml:space="preserve"> </w:t>
      </w:r>
      <w:r>
        <w:t>про кодову базу наведено на рисунку 3.1:</w:t>
      </w:r>
    </w:p>
    <w:p w14:paraId="6081CBDE" w14:textId="082E1613" w:rsidR="007202DC" w:rsidRDefault="007202DC" w:rsidP="007202DC">
      <w:pPr>
        <w:jc w:val="center"/>
      </w:pPr>
      <w:r>
        <w:rPr>
          <w:noProof/>
        </w:rPr>
        <w:drawing>
          <wp:inline distT="0" distB="0" distL="0" distR="0" wp14:anchorId="166DE1A6" wp14:editId="10766ADC">
            <wp:extent cx="4772025" cy="3028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2025" cy="3028950"/>
                    </a:xfrm>
                    <a:prstGeom prst="rect">
                      <a:avLst/>
                    </a:prstGeom>
                  </pic:spPr>
                </pic:pic>
              </a:graphicData>
            </a:graphic>
          </wp:inline>
        </w:drawing>
      </w:r>
    </w:p>
    <w:p w14:paraId="6B117E63" w14:textId="2D306636" w:rsidR="007202DC" w:rsidRDefault="007202DC" w:rsidP="007202DC">
      <w:pPr>
        <w:jc w:val="center"/>
        <w:rPr>
          <w:lang w:val="en-US"/>
        </w:rPr>
      </w:pPr>
      <w:r>
        <w:t xml:space="preserve">Рисунок 3.1 – Звіт </w:t>
      </w:r>
      <w:proofErr w:type="spellStart"/>
      <w:r>
        <w:rPr>
          <w:lang w:val="en-US"/>
        </w:rPr>
        <w:t>Qodana</w:t>
      </w:r>
      <w:proofErr w:type="spellEnd"/>
    </w:p>
    <w:p w14:paraId="34CDE41C" w14:textId="16B8F1C2" w:rsidR="007202DC" w:rsidRDefault="007202DC" w:rsidP="00F00A31">
      <w:pPr>
        <w:ind w:firstLine="0"/>
      </w:pPr>
      <w:r>
        <w:tab/>
        <w:t>Звіт показує наявність 88 проблем із кодом, серед яких 56 середньої суворості і 26 – високої, що вже є непоганим показником. Проте як було сказано вище, серед цих проблем присутні багато таких, що</w:t>
      </w:r>
      <w:r w:rsidR="00301C47">
        <w:t xml:space="preserve"> пов’язані з відсутністю явного використання елементів коду, і</w:t>
      </w:r>
      <w:r>
        <w:t xml:space="preserve"> не є </w:t>
      </w:r>
      <w:proofErr w:type="spellStart"/>
      <w:r>
        <w:t>валідними</w:t>
      </w:r>
      <w:proofErr w:type="spellEnd"/>
      <w:r w:rsidR="00301C47">
        <w:t>. Результат перевірки після вилучення таких помилок зі звіту наведено на рисунку 3.2:</w:t>
      </w:r>
    </w:p>
    <w:p w14:paraId="501F63E3" w14:textId="12F4262F" w:rsidR="00301C47" w:rsidRDefault="00301C47" w:rsidP="00301C47">
      <w:pPr>
        <w:ind w:firstLine="0"/>
        <w:jc w:val="center"/>
      </w:pPr>
      <w:r>
        <w:rPr>
          <w:noProof/>
        </w:rPr>
        <w:lastRenderedPageBreak/>
        <w:drawing>
          <wp:inline distT="0" distB="0" distL="0" distR="0" wp14:anchorId="2A313943" wp14:editId="3D6E804E">
            <wp:extent cx="4924425" cy="2867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4425" cy="2867025"/>
                    </a:xfrm>
                    <a:prstGeom prst="rect">
                      <a:avLst/>
                    </a:prstGeom>
                  </pic:spPr>
                </pic:pic>
              </a:graphicData>
            </a:graphic>
          </wp:inline>
        </w:drawing>
      </w:r>
    </w:p>
    <w:p w14:paraId="3B6990BF" w14:textId="363D2148" w:rsidR="00301C47" w:rsidRDefault="00301C47" w:rsidP="00301C47">
      <w:pPr>
        <w:ind w:firstLine="0"/>
        <w:jc w:val="center"/>
      </w:pPr>
      <w:r>
        <w:t xml:space="preserve">Рисунок 3.2 – Звіт </w:t>
      </w:r>
      <w:proofErr w:type="spellStart"/>
      <w:r>
        <w:rPr>
          <w:lang w:val="en-US"/>
        </w:rPr>
        <w:t>Qodana</w:t>
      </w:r>
      <w:proofErr w:type="spellEnd"/>
      <w:r>
        <w:rPr>
          <w:lang w:val="en-US"/>
        </w:rPr>
        <w:t xml:space="preserve"> </w:t>
      </w:r>
      <w:r>
        <w:t>після фільтрації типів проблем</w:t>
      </w:r>
    </w:p>
    <w:p w14:paraId="623296CE" w14:textId="40FD5D70" w:rsidR="00301C47" w:rsidRPr="001374C8" w:rsidRDefault="00745B08" w:rsidP="00F00A31">
      <w:pPr>
        <w:ind w:firstLine="0"/>
      </w:pPr>
      <w:r>
        <w:tab/>
        <w:t xml:space="preserve">Як бачимо, усі помилки середньої суворості були пов’язані з вказаною вище проблемою статичних аналізаторів, і після фільтрації типів помилок залишилось лише 15 проблем високої суворості, з яких 12 – потенційні проблеми з продуктивністю застосунку через необмежені за довжиною строки в базі даних, що безумовно є потенційною проблемою на яку варто звернути увагу, але в рамках предметної області роботи з текстами вакансій </w:t>
      </w:r>
      <w:r w:rsidRPr="001374C8">
        <w:t xml:space="preserve">та резюме не обмежені за довжиною строки є </w:t>
      </w:r>
      <w:r w:rsidR="0025510D" w:rsidRPr="001374C8">
        <w:t>необхідністю</w:t>
      </w:r>
      <w:r w:rsidRPr="001374C8">
        <w:t>.</w:t>
      </w:r>
    </w:p>
    <w:p w14:paraId="38FB0A1E" w14:textId="27DA4A0E" w:rsidR="00745B08" w:rsidRPr="001374C8" w:rsidRDefault="00745B08" w:rsidP="00F00A31">
      <w:pPr>
        <w:ind w:firstLine="0"/>
      </w:pPr>
      <w:r w:rsidRPr="001374C8">
        <w:tab/>
        <w:t>Загалом за звітом статичного аналізатора можна зробити висновок про якісне написання коду, з невеликою кількістю проблем.</w:t>
      </w:r>
    </w:p>
    <w:p w14:paraId="65716697" w14:textId="5C34EFE1" w:rsidR="00C90ADF" w:rsidRPr="001374C8" w:rsidRDefault="00C90ADF" w:rsidP="00B06656">
      <w:pPr>
        <w:pStyle w:val="ListParagraph"/>
        <w:ind w:left="709" w:firstLine="0"/>
        <w:rPr>
          <w:color w:val="FF0000"/>
        </w:rPr>
      </w:pPr>
    </w:p>
    <w:p w14:paraId="4FDBB730" w14:textId="4B659945" w:rsidR="004B58AF" w:rsidRPr="001374C8" w:rsidRDefault="005A3747" w:rsidP="0045700B">
      <w:pPr>
        <w:pStyle w:val="Heading2"/>
        <w:ind w:left="709" w:firstLine="0"/>
        <w:rPr>
          <w:b w:val="0"/>
          <w:bCs/>
        </w:rPr>
      </w:pPr>
      <w:bookmarkStart w:id="32" w:name="_Toc199686547"/>
      <w:r w:rsidRPr="001374C8">
        <w:rPr>
          <w:b w:val="0"/>
          <w:bCs/>
        </w:rPr>
        <w:t>Опис процесів тестування</w:t>
      </w:r>
      <w:bookmarkEnd w:id="31"/>
      <w:bookmarkEnd w:id="32"/>
    </w:p>
    <w:p w14:paraId="28E38D55" w14:textId="77777777" w:rsidR="002E0BC7" w:rsidRPr="001374C8" w:rsidRDefault="002E0BC7" w:rsidP="002E0BC7">
      <w:r w:rsidRPr="001374C8">
        <w:t>Тестування виконується згідно документу «Програма та методика тестування».</w:t>
      </w:r>
    </w:p>
    <w:p w14:paraId="4A923B23" w14:textId="0A9F0C14" w:rsidR="00024A76" w:rsidRPr="001374C8" w:rsidRDefault="001374C8" w:rsidP="001374C8">
      <w:r w:rsidRPr="001374C8">
        <w:rPr>
          <w:szCs w:val="28"/>
        </w:rPr>
        <w:t>Основним методом тестування програмного забез</w:t>
      </w:r>
      <w:r>
        <w:rPr>
          <w:szCs w:val="28"/>
        </w:rPr>
        <w:t>печення було мануальне тестування. Опис проведених тестів наведено у таблицях 3.1-3.15</w:t>
      </w:r>
    </w:p>
    <w:p w14:paraId="78A6DBFB" w14:textId="77777777" w:rsidR="001374C8" w:rsidRDefault="001374C8" w:rsidP="00180A2B">
      <w:pPr>
        <w:keepNext/>
        <w:rPr>
          <w:highlight w:val="yellow"/>
        </w:rPr>
      </w:pPr>
    </w:p>
    <w:p w14:paraId="4BD433E2" w14:textId="34B81EB5" w:rsidR="003D4F0C" w:rsidRPr="00577E78" w:rsidRDefault="003D4F0C" w:rsidP="00180A2B">
      <w:pPr>
        <w:keepNext/>
      </w:pPr>
      <w:r w:rsidRPr="00577E78">
        <w:t xml:space="preserve">Таблиця </w:t>
      </w:r>
      <w:r w:rsidR="0025510D">
        <w:t>3</w:t>
      </w:r>
      <w:r w:rsidRPr="00577E78">
        <w:t>.</w:t>
      </w:r>
      <w:r w:rsidR="00DA4835" w:rsidRPr="00577E78">
        <w:t>1</w:t>
      </w:r>
      <w:r w:rsidRPr="00577E78">
        <w:t xml:space="preserve"> – Тест 1.1 Реєстрація користувача</w:t>
      </w:r>
    </w:p>
    <w:tbl>
      <w:tblPr>
        <w:tblStyle w:val="TableGrid"/>
        <w:tblW w:w="0" w:type="auto"/>
        <w:tblLook w:val="04A0" w:firstRow="1" w:lastRow="0" w:firstColumn="1" w:lastColumn="0" w:noHBand="0" w:noVBand="1"/>
      </w:tblPr>
      <w:tblGrid>
        <w:gridCol w:w="2263"/>
        <w:gridCol w:w="7081"/>
      </w:tblGrid>
      <w:tr w:rsidR="003D4F0C" w:rsidRPr="00577E78" w14:paraId="28C6AA1B" w14:textId="77777777" w:rsidTr="002F7C4C">
        <w:tc>
          <w:tcPr>
            <w:tcW w:w="2263" w:type="dxa"/>
          </w:tcPr>
          <w:p w14:paraId="2EEEE5EA" w14:textId="77777777" w:rsidR="003D4F0C" w:rsidRPr="00577E78" w:rsidRDefault="003D4F0C" w:rsidP="002F7C4C">
            <w:pPr>
              <w:pStyle w:val="a4"/>
            </w:pPr>
            <w:r w:rsidRPr="00577E78">
              <w:t xml:space="preserve">Початковий стан системи </w:t>
            </w:r>
          </w:p>
        </w:tc>
        <w:tc>
          <w:tcPr>
            <w:tcW w:w="7081" w:type="dxa"/>
          </w:tcPr>
          <w:p w14:paraId="1DF706A5" w14:textId="77777777" w:rsidR="003D4F0C" w:rsidRPr="00577E78" w:rsidRDefault="003D4F0C" w:rsidP="002F7C4C">
            <w:pPr>
              <w:pStyle w:val="a4"/>
            </w:pPr>
            <w:r w:rsidRPr="00577E78">
              <w:t>Користувач знаходиться на сторінці реєстрації</w:t>
            </w:r>
          </w:p>
        </w:tc>
      </w:tr>
      <w:tr w:rsidR="003D4F0C" w:rsidRPr="00577E78" w14:paraId="6F18446E" w14:textId="77777777" w:rsidTr="002F7C4C">
        <w:tc>
          <w:tcPr>
            <w:tcW w:w="2263" w:type="dxa"/>
          </w:tcPr>
          <w:p w14:paraId="68789031" w14:textId="5C8958F7" w:rsidR="003D4F0C" w:rsidRPr="00577E78" w:rsidRDefault="003D4F0C" w:rsidP="002F7C4C">
            <w:pPr>
              <w:pStyle w:val="a4"/>
            </w:pPr>
            <w:r w:rsidRPr="00577E78">
              <w:t xml:space="preserve">Вхідні дані </w:t>
            </w:r>
          </w:p>
        </w:tc>
        <w:tc>
          <w:tcPr>
            <w:tcW w:w="7081" w:type="dxa"/>
          </w:tcPr>
          <w:p w14:paraId="7440A574" w14:textId="651C244B" w:rsidR="003D4F0C" w:rsidRPr="00577E78" w:rsidRDefault="003D4F0C" w:rsidP="002F7C4C">
            <w:pPr>
              <w:pStyle w:val="a4"/>
            </w:pPr>
            <w:r w:rsidRPr="00577E78">
              <w:t>Електронна пошта</w:t>
            </w:r>
            <w:r w:rsidR="00577E78">
              <w:t>, ім’я</w:t>
            </w:r>
            <w:r w:rsidRPr="00577E78">
              <w:t>, пароль</w:t>
            </w:r>
          </w:p>
        </w:tc>
      </w:tr>
      <w:tr w:rsidR="003D4F0C" w:rsidRPr="00577E78" w14:paraId="43FC23D7" w14:textId="77777777" w:rsidTr="002F7C4C">
        <w:tc>
          <w:tcPr>
            <w:tcW w:w="2263" w:type="dxa"/>
          </w:tcPr>
          <w:p w14:paraId="11062261" w14:textId="77777777" w:rsidR="003D4F0C" w:rsidRPr="00577E78" w:rsidRDefault="003D4F0C" w:rsidP="002F7C4C">
            <w:pPr>
              <w:pStyle w:val="a4"/>
            </w:pPr>
            <w:r w:rsidRPr="00577E78">
              <w:t xml:space="preserve">Опис проведення тесту </w:t>
            </w:r>
          </w:p>
        </w:tc>
        <w:tc>
          <w:tcPr>
            <w:tcW w:w="7081" w:type="dxa"/>
          </w:tcPr>
          <w:p w14:paraId="3361A4CD" w14:textId="046B8E8E" w:rsidR="003D4F0C" w:rsidRPr="00577E78" w:rsidRDefault="003D4F0C" w:rsidP="002F7C4C">
            <w:pPr>
              <w:pStyle w:val="a4"/>
            </w:pPr>
            <w:r w:rsidRPr="00577E78">
              <w:t>У відповідні поля вводяться: коректна електронна пошта, яка</w:t>
            </w:r>
            <w:r w:rsidR="00577E78">
              <w:t xml:space="preserve"> не наявна у базі даних, ім’я користувача та пароль</w:t>
            </w:r>
            <w:r w:rsidR="00D0786F">
              <w:t>, користувач натискає кнопку реєстрації</w:t>
            </w:r>
          </w:p>
        </w:tc>
      </w:tr>
      <w:tr w:rsidR="003D4F0C" w:rsidRPr="00577E78" w14:paraId="086CB782" w14:textId="77777777" w:rsidTr="002F7C4C">
        <w:tc>
          <w:tcPr>
            <w:tcW w:w="2263" w:type="dxa"/>
          </w:tcPr>
          <w:p w14:paraId="7F1F8D27" w14:textId="77777777" w:rsidR="003D4F0C" w:rsidRPr="00577E78" w:rsidRDefault="003D4F0C" w:rsidP="002F7C4C">
            <w:pPr>
              <w:pStyle w:val="a4"/>
            </w:pPr>
            <w:r w:rsidRPr="00577E78">
              <w:t>Очікуваний результат</w:t>
            </w:r>
          </w:p>
        </w:tc>
        <w:tc>
          <w:tcPr>
            <w:tcW w:w="7081" w:type="dxa"/>
          </w:tcPr>
          <w:p w14:paraId="787700F5" w14:textId="029E480C" w:rsidR="003D4F0C" w:rsidRPr="007531E6" w:rsidRDefault="003D4F0C" w:rsidP="002F7C4C">
            <w:pPr>
              <w:pStyle w:val="a4"/>
              <w:rPr>
                <w:lang w:val="en-US"/>
              </w:rPr>
            </w:pPr>
            <w:r w:rsidRPr="00577E78">
              <w:t>Реєстрація проходить успішно, користувач додається у систему</w:t>
            </w:r>
            <w:r w:rsidR="00577E78">
              <w:t>, відображається повідомлення про надісланий</w:t>
            </w:r>
          </w:p>
        </w:tc>
      </w:tr>
      <w:tr w:rsidR="003D4F0C" w:rsidRPr="00877D8D" w14:paraId="6794E256" w14:textId="77777777" w:rsidTr="002F7C4C">
        <w:tc>
          <w:tcPr>
            <w:tcW w:w="2263" w:type="dxa"/>
          </w:tcPr>
          <w:p w14:paraId="4DC8BD7C" w14:textId="77777777" w:rsidR="003D4F0C" w:rsidRPr="00577E78" w:rsidRDefault="003D4F0C" w:rsidP="002F7C4C">
            <w:pPr>
              <w:pStyle w:val="a4"/>
            </w:pPr>
            <w:r w:rsidRPr="00577E78">
              <w:t>Фактичний результат</w:t>
            </w:r>
          </w:p>
        </w:tc>
        <w:tc>
          <w:tcPr>
            <w:tcW w:w="7081" w:type="dxa"/>
          </w:tcPr>
          <w:p w14:paraId="291A0DEC" w14:textId="77777777" w:rsidR="003D4F0C" w:rsidRPr="00877D8D" w:rsidRDefault="003D4F0C" w:rsidP="002F7C4C">
            <w:pPr>
              <w:pStyle w:val="a4"/>
            </w:pPr>
            <w:r w:rsidRPr="00577E78">
              <w:t>Збігається з очікуваним.</w:t>
            </w:r>
          </w:p>
        </w:tc>
      </w:tr>
    </w:tbl>
    <w:p w14:paraId="508650BD" w14:textId="07D8C5F4" w:rsidR="003D4F0C" w:rsidRDefault="003D4F0C" w:rsidP="004B58AF"/>
    <w:p w14:paraId="78BE5C8F" w14:textId="167ED34F" w:rsidR="007531E6" w:rsidRPr="00577E78" w:rsidRDefault="007531E6" w:rsidP="007531E6">
      <w:pPr>
        <w:keepNext/>
      </w:pPr>
      <w:r w:rsidRPr="00577E78">
        <w:t xml:space="preserve">Таблиця </w:t>
      </w:r>
      <w:r w:rsidR="0025510D">
        <w:t>3</w:t>
      </w:r>
      <w:r w:rsidRPr="00577E78">
        <w:t>.</w:t>
      </w:r>
      <w:r>
        <w:rPr>
          <w:lang w:val="en-US"/>
        </w:rPr>
        <w:t>2</w:t>
      </w:r>
      <w:r w:rsidRPr="00577E78">
        <w:t xml:space="preserve"> – Тест 1.</w:t>
      </w:r>
      <w:r>
        <w:rPr>
          <w:lang w:val="en-US"/>
        </w:rPr>
        <w:t xml:space="preserve">2 </w:t>
      </w:r>
      <w:r>
        <w:t>Спроба входу в профіль до верифікації імейлу</w:t>
      </w:r>
      <w:r w:rsidRPr="00577E78">
        <w:t xml:space="preserve"> </w:t>
      </w:r>
    </w:p>
    <w:tbl>
      <w:tblPr>
        <w:tblStyle w:val="TableGrid"/>
        <w:tblW w:w="0" w:type="auto"/>
        <w:tblLook w:val="04A0" w:firstRow="1" w:lastRow="0" w:firstColumn="1" w:lastColumn="0" w:noHBand="0" w:noVBand="1"/>
      </w:tblPr>
      <w:tblGrid>
        <w:gridCol w:w="2263"/>
        <w:gridCol w:w="7081"/>
      </w:tblGrid>
      <w:tr w:rsidR="007531E6" w:rsidRPr="00577E78" w14:paraId="2FA7DBD4" w14:textId="77777777" w:rsidTr="002F7C4C">
        <w:tc>
          <w:tcPr>
            <w:tcW w:w="2263" w:type="dxa"/>
          </w:tcPr>
          <w:p w14:paraId="39F1DEB9" w14:textId="77777777" w:rsidR="007531E6" w:rsidRPr="00577E78" w:rsidRDefault="007531E6" w:rsidP="002F7C4C">
            <w:pPr>
              <w:pStyle w:val="a4"/>
            </w:pPr>
            <w:r w:rsidRPr="00577E78">
              <w:t xml:space="preserve">Початковий стан системи </w:t>
            </w:r>
          </w:p>
        </w:tc>
        <w:tc>
          <w:tcPr>
            <w:tcW w:w="7081" w:type="dxa"/>
          </w:tcPr>
          <w:p w14:paraId="0EFA33F4" w14:textId="370C5423" w:rsidR="007531E6" w:rsidRPr="00577E78" w:rsidRDefault="007531E6" w:rsidP="002F7C4C">
            <w:pPr>
              <w:pStyle w:val="a4"/>
            </w:pPr>
            <w:r w:rsidRPr="00577E78">
              <w:t>Користувач знаходиться на сторінці реєстрації</w:t>
            </w:r>
            <w:r>
              <w:t>, користувач зареєструвався але не підтвердив імейл</w:t>
            </w:r>
          </w:p>
        </w:tc>
      </w:tr>
      <w:tr w:rsidR="007531E6" w:rsidRPr="00577E78" w14:paraId="0C578068" w14:textId="77777777" w:rsidTr="002F7C4C">
        <w:tc>
          <w:tcPr>
            <w:tcW w:w="2263" w:type="dxa"/>
          </w:tcPr>
          <w:p w14:paraId="55A912BB" w14:textId="77777777" w:rsidR="007531E6" w:rsidRPr="00577E78" w:rsidRDefault="007531E6" w:rsidP="002F7C4C">
            <w:pPr>
              <w:pStyle w:val="a4"/>
            </w:pPr>
            <w:r w:rsidRPr="00577E78">
              <w:t xml:space="preserve">Вхідні дані </w:t>
            </w:r>
          </w:p>
        </w:tc>
        <w:tc>
          <w:tcPr>
            <w:tcW w:w="7081" w:type="dxa"/>
          </w:tcPr>
          <w:p w14:paraId="52406B0C" w14:textId="30E8D68E" w:rsidR="007531E6" w:rsidRPr="00577E78" w:rsidRDefault="007531E6" w:rsidP="002F7C4C">
            <w:pPr>
              <w:pStyle w:val="a4"/>
            </w:pPr>
            <w:r w:rsidRPr="00577E78">
              <w:t>Електронна пошта, пароль</w:t>
            </w:r>
          </w:p>
        </w:tc>
      </w:tr>
      <w:tr w:rsidR="007531E6" w:rsidRPr="00577E78" w14:paraId="4DE7A09E" w14:textId="77777777" w:rsidTr="002F7C4C">
        <w:tc>
          <w:tcPr>
            <w:tcW w:w="2263" w:type="dxa"/>
          </w:tcPr>
          <w:p w14:paraId="13E5CF7B" w14:textId="77777777" w:rsidR="007531E6" w:rsidRPr="00577E78" w:rsidRDefault="007531E6" w:rsidP="002F7C4C">
            <w:pPr>
              <w:pStyle w:val="a4"/>
            </w:pPr>
            <w:r w:rsidRPr="00577E78">
              <w:t xml:space="preserve">Опис проведення тесту </w:t>
            </w:r>
          </w:p>
        </w:tc>
        <w:tc>
          <w:tcPr>
            <w:tcW w:w="7081" w:type="dxa"/>
          </w:tcPr>
          <w:p w14:paraId="72554FE9" w14:textId="2DEF0F1A" w:rsidR="007531E6" w:rsidRPr="00577E78" w:rsidRDefault="007531E6" w:rsidP="002F7C4C">
            <w:pPr>
              <w:pStyle w:val="a4"/>
            </w:pPr>
            <w:r w:rsidRPr="00577E78">
              <w:t xml:space="preserve">У відповідні поля вводяться: коректна електронна пошта, </w:t>
            </w:r>
            <w:r>
              <w:t>коректний пароль</w:t>
            </w:r>
            <w:r w:rsidR="00D0786F">
              <w:t>, користувач натискає кнопку входу</w:t>
            </w:r>
          </w:p>
        </w:tc>
      </w:tr>
      <w:tr w:rsidR="007531E6" w:rsidRPr="00577E78" w14:paraId="0EE77058" w14:textId="77777777" w:rsidTr="002F7C4C">
        <w:tc>
          <w:tcPr>
            <w:tcW w:w="2263" w:type="dxa"/>
          </w:tcPr>
          <w:p w14:paraId="4A09BAB8" w14:textId="77777777" w:rsidR="007531E6" w:rsidRPr="00577E78" w:rsidRDefault="007531E6" w:rsidP="002F7C4C">
            <w:pPr>
              <w:pStyle w:val="a4"/>
            </w:pPr>
            <w:r w:rsidRPr="00577E78">
              <w:t>Очікуваний результат</w:t>
            </w:r>
          </w:p>
        </w:tc>
        <w:tc>
          <w:tcPr>
            <w:tcW w:w="7081" w:type="dxa"/>
          </w:tcPr>
          <w:p w14:paraId="724CFF34" w14:textId="490C1774" w:rsidR="007531E6" w:rsidRPr="007531E6" w:rsidRDefault="007531E6" w:rsidP="002F7C4C">
            <w:pPr>
              <w:pStyle w:val="a4"/>
              <w:rPr>
                <w:lang w:val="en-US"/>
              </w:rPr>
            </w:pPr>
            <w:r>
              <w:t>Відображається повідомлення про те що користувач має підтвердити імейл перед входом</w:t>
            </w:r>
          </w:p>
        </w:tc>
      </w:tr>
      <w:tr w:rsidR="007531E6" w:rsidRPr="00877D8D" w14:paraId="1DB4F20C" w14:textId="77777777" w:rsidTr="002F7C4C">
        <w:tc>
          <w:tcPr>
            <w:tcW w:w="2263" w:type="dxa"/>
          </w:tcPr>
          <w:p w14:paraId="5FCD9C96" w14:textId="77777777" w:rsidR="007531E6" w:rsidRPr="00577E78" w:rsidRDefault="007531E6" w:rsidP="002F7C4C">
            <w:pPr>
              <w:pStyle w:val="a4"/>
            </w:pPr>
            <w:r w:rsidRPr="00577E78">
              <w:t>Фактичний результат</w:t>
            </w:r>
          </w:p>
        </w:tc>
        <w:tc>
          <w:tcPr>
            <w:tcW w:w="7081" w:type="dxa"/>
          </w:tcPr>
          <w:p w14:paraId="6DFCFE4E" w14:textId="77777777" w:rsidR="007531E6" w:rsidRPr="00877D8D" w:rsidRDefault="007531E6" w:rsidP="002F7C4C">
            <w:pPr>
              <w:pStyle w:val="a4"/>
            </w:pPr>
            <w:r w:rsidRPr="00577E78">
              <w:t>Збігається з очікуваним.</w:t>
            </w:r>
          </w:p>
        </w:tc>
      </w:tr>
    </w:tbl>
    <w:p w14:paraId="4915147B" w14:textId="42E93328" w:rsidR="007531E6" w:rsidRDefault="007531E6" w:rsidP="007531E6">
      <w:pPr>
        <w:keepNext/>
        <w:ind w:firstLine="0"/>
      </w:pPr>
    </w:p>
    <w:p w14:paraId="075C5509" w14:textId="77777777" w:rsidR="007531E6" w:rsidRDefault="007531E6">
      <w:pPr>
        <w:spacing w:after="160" w:line="259" w:lineRule="auto"/>
        <w:ind w:firstLine="0"/>
        <w:contextualSpacing w:val="0"/>
        <w:jc w:val="left"/>
      </w:pPr>
      <w:r>
        <w:br w:type="page"/>
      </w:r>
    </w:p>
    <w:p w14:paraId="266D1C73" w14:textId="77777777" w:rsidR="007531E6" w:rsidRDefault="007531E6" w:rsidP="007531E6">
      <w:pPr>
        <w:keepNext/>
        <w:ind w:firstLine="0"/>
      </w:pPr>
    </w:p>
    <w:p w14:paraId="0EFA6A04" w14:textId="1A7D311A" w:rsidR="007531E6" w:rsidRPr="00577E78" w:rsidRDefault="007531E6" w:rsidP="007531E6">
      <w:pPr>
        <w:keepNext/>
      </w:pPr>
      <w:r w:rsidRPr="00577E78">
        <w:t xml:space="preserve">Таблиця </w:t>
      </w:r>
      <w:r w:rsidR="0025510D">
        <w:t>3</w:t>
      </w:r>
      <w:r w:rsidRPr="00577E78">
        <w:t>.</w:t>
      </w:r>
      <w:r>
        <w:t>3</w:t>
      </w:r>
      <w:r w:rsidRPr="00577E78">
        <w:t xml:space="preserve"> – Тест 1.</w:t>
      </w:r>
      <w:r>
        <w:t>3</w:t>
      </w:r>
      <w:r>
        <w:rPr>
          <w:lang w:val="en-US"/>
        </w:rPr>
        <w:t xml:space="preserve"> </w:t>
      </w:r>
      <w:r>
        <w:t>Вхід в профіль</w:t>
      </w:r>
      <w:r w:rsidRPr="00577E78">
        <w:t xml:space="preserve"> </w:t>
      </w:r>
    </w:p>
    <w:tbl>
      <w:tblPr>
        <w:tblStyle w:val="TableGrid"/>
        <w:tblW w:w="0" w:type="auto"/>
        <w:tblLook w:val="04A0" w:firstRow="1" w:lastRow="0" w:firstColumn="1" w:lastColumn="0" w:noHBand="0" w:noVBand="1"/>
      </w:tblPr>
      <w:tblGrid>
        <w:gridCol w:w="2263"/>
        <w:gridCol w:w="7081"/>
      </w:tblGrid>
      <w:tr w:rsidR="007531E6" w:rsidRPr="00577E78" w14:paraId="71A39B2C" w14:textId="77777777" w:rsidTr="002F7C4C">
        <w:tc>
          <w:tcPr>
            <w:tcW w:w="2263" w:type="dxa"/>
          </w:tcPr>
          <w:p w14:paraId="37C1C9D6" w14:textId="77777777" w:rsidR="007531E6" w:rsidRPr="00577E78" w:rsidRDefault="007531E6" w:rsidP="002F7C4C">
            <w:pPr>
              <w:pStyle w:val="a4"/>
            </w:pPr>
            <w:r w:rsidRPr="00577E78">
              <w:t xml:space="preserve">Початковий стан системи </w:t>
            </w:r>
          </w:p>
        </w:tc>
        <w:tc>
          <w:tcPr>
            <w:tcW w:w="7081" w:type="dxa"/>
          </w:tcPr>
          <w:p w14:paraId="2068DAEE" w14:textId="27CEC75D" w:rsidR="007531E6" w:rsidRPr="00577E78" w:rsidRDefault="007531E6" w:rsidP="002F7C4C">
            <w:pPr>
              <w:pStyle w:val="a4"/>
            </w:pPr>
            <w:r w:rsidRPr="00577E78">
              <w:t>Користувач знаходиться на сторінці реєстрації</w:t>
            </w:r>
            <w:r>
              <w:t>, користувач зареєструвався та підтвердив імейл</w:t>
            </w:r>
          </w:p>
        </w:tc>
      </w:tr>
      <w:tr w:rsidR="007531E6" w:rsidRPr="00577E78" w14:paraId="285989B4" w14:textId="77777777" w:rsidTr="002F7C4C">
        <w:tc>
          <w:tcPr>
            <w:tcW w:w="2263" w:type="dxa"/>
          </w:tcPr>
          <w:p w14:paraId="2C84E876" w14:textId="77777777" w:rsidR="007531E6" w:rsidRPr="00577E78" w:rsidRDefault="007531E6" w:rsidP="002F7C4C">
            <w:pPr>
              <w:pStyle w:val="a4"/>
            </w:pPr>
            <w:r w:rsidRPr="00577E78">
              <w:t xml:space="preserve">Вхідні дані </w:t>
            </w:r>
          </w:p>
        </w:tc>
        <w:tc>
          <w:tcPr>
            <w:tcW w:w="7081" w:type="dxa"/>
          </w:tcPr>
          <w:p w14:paraId="01D6CBEA" w14:textId="77777777" w:rsidR="007531E6" w:rsidRPr="00577E78" w:rsidRDefault="007531E6" w:rsidP="002F7C4C">
            <w:pPr>
              <w:pStyle w:val="a4"/>
            </w:pPr>
            <w:r w:rsidRPr="00577E78">
              <w:t>Електронна пошта, пароль</w:t>
            </w:r>
          </w:p>
        </w:tc>
      </w:tr>
      <w:tr w:rsidR="007531E6" w:rsidRPr="00577E78" w14:paraId="530A2626" w14:textId="77777777" w:rsidTr="002F7C4C">
        <w:tc>
          <w:tcPr>
            <w:tcW w:w="2263" w:type="dxa"/>
          </w:tcPr>
          <w:p w14:paraId="0E0492FE" w14:textId="77777777" w:rsidR="007531E6" w:rsidRPr="00577E78" w:rsidRDefault="007531E6" w:rsidP="002F7C4C">
            <w:pPr>
              <w:pStyle w:val="a4"/>
            </w:pPr>
            <w:r w:rsidRPr="00577E78">
              <w:t xml:space="preserve">Опис проведення тесту </w:t>
            </w:r>
          </w:p>
        </w:tc>
        <w:tc>
          <w:tcPr>
            <w:tcW w:w="7081" w:type="dxa"/>
          </w:tcPr>
          <w:p w14:paraId="6087C129" w14:textId="3144C353" w:rsidR="007531E6" w:rsidRPr="00577E78" w:rsidRDefault="007531E6" w:rsidP="002F7C4C">
            <w:pPr>
              <w:pStyle w:val="a4"/>
            </w:pPr>
            <w:r w:rsidRPr="00577E78">
              <w:t xml:space="preserve">У відповідні поля вводяться: коректна електронна пошта, </w:t>
            </w:r>
            <w:r>
              <w:t>коректний пароль</w:t>
            </w:r>
            <w:r w:rsidR="00D0786F">
              <w:t>, користувач натискає кнопку входу</w:t>
            </w:r>
          </w:p>
        </w:tc>
      </w:tr>
      <w:tr w:rsidR="007531E6" w:rsidRPr="00577E78" w14:paraId="516E3275" w14:textId="77777777" w:rsidTr="002F7C4C">
        <w:tc>
          <w:tcPr>
            <w:tcW w:w="2263" w:type="dxa"/>
          </w:tcPr>
          <w:p w14:paraId="47665AFE" w14:textId="77777777" w:rsidR="007531E6" w:rsidRPr="00577E78" w:rsidRDefault="007531E6" w:rsidP="002F7C4C">
            <w:pPr>
              <w:pStyle w:val="a4"/>
            </w:pPr>
            <w:r w:rsidRPr="00577E78">
              <w:t>Очікуваний результат</w:t>
            </w:r>
          </w:p>
        </w:tc>
        <w:tc>
          <w:tcPr>
            <w:tcW w:w="7081" w:type="dxa"/>
          </w:tcPr>
          <w:p w14:paraId="3CBD9E49" w14:textId="7D88C9AD" w:rsidR="007531E6" w:rsidRPr="007531E6" w:rsidRDefault="007531E6" w:rsidP="002F7C4C">
            <w:pPr>
              <w:pStyle w:val="a4"/>
              <w:rPr>
                <w:lang w:val="en-US"/>
              </w:rPr>
            </w:pPr>
            <w:r>
              <w:t>Користувач переадресовується на головну сторінку застосунку і відображається повідомлення про успішну авторизацію</w:t>
            </w:r>
          </w:p>
        </w:tc>
      </w:tr>
      <w:tr w:rsidR="007531E6" w:rsidRPr="00877D8D" w14:paraId="0B48D314" w14:textId="77777777" w:rsidTr="002F7C4C">
        <w:tc>
          <w:tcPr>
            <w:tcW w:w="2263" w:type="dxa"/>
          </w:tcPr>
          <w:p w14:paraId="0B92877A" w14:textId="77777777" w:rsidR="007531E6" w:rsidRPr="00577E78" w:rsidRDefault="007531E6" w:rsidP="002F7C4C">
            <w:pPr>
              <w:pStyle w:val="a4"/>
            </w:pPr>
            <w:r w:rsidRPr="00577E78">
              <w:t>Фактичний результат</w:t>
            </w:r>
          </w:p>
        </w:tc>
        <w:tc>
          <w:tcPr>
            <w:tcW w:w="7081" w:type="dxa"/>
          </w:tcPr>
          <w:p w14:paraId="0F64060D" w14:textId="77777777" w:rsidR="007531E6" w:rsidRPr="00877D8D" w:rsidRDefault="007531E6" w:rsidP="002F7C4C">
            <w:pPr>
              <w:pStyle w:val="a4"/>
            </w:pPr>
            <w:r w:rsidRPr="00577E78">
              <w:t>Збігається з очікуваним.</w:t>
            </w:r>
          </w:p>
        </w:tc>
      </w:tr>
    </w:tbl>
    <w:p w14:paraId="24348C63" w14:textId="03ADF4FA" w:rsidR="007531E6" w:rsidRDefault="007531E6" w:rsidP="004B58AF"/>
    <w:p w14:paraId="4A8E138F" w14:textId="4FD17D26" w:rsidR="007531E6" w:rsidRPr="00577E78" w:rsidRDefault="007531E6" w:rsidP="007531E6">
      <w:pPr>
        <w:keepNext/>
      </w:pPr>
      <w:r w:rsidRPr="00577E78">
        <w:t xml:space="preserve">Таблиця </w:t>
      </w:r>
      <w:r w:rsidR="0025510D">
        <w:t>3</w:t>
      </w:r>
      <w:r w:rsidRPr="00577E78">
        <w:t>.</w:t>
      </w:r>
      <w:r>
        <w:t>4</w:t>
      </w:r>
      <w:r w:rsidRPr="00577E78">
        <w:t xml:space="preserve"> – Тест 1.</w:t>
      </w:r>
      <w:r>
        <w:t>4</w:t>
      </w:r>
      <w:r>
        <w:rPr>
          <w:lang w:val="en-US"/>
        </w:rPr>
        <w:t xml:space="preserve"> </w:t>
      </w:r>
      <w:r>
        <w:t>Відновлення паролю</w:t>
      </w:r>
      <w:r w:rsidRPr="00577E78">
        <w:t xml:space="preserve"> </w:t>
      </w:r>
    </w:p>
    <w:tbl>
      <w:tblPr>
        <w:tblStyle w:val="TableGrid"/>
        <w:tblW w:w="0" w:type="auto"/>
        <w:tblLook w:val="04A0" w:firstRow="1" w:lastRow="0" w:firstColumn="1" w:lastColumn="0" w:noHBand="0" w:noVBand="1"/>
      </w:tblPr>
      <w:tblGrid>
        <w:gridCol w:w="2263"/>
        <w:gridCol w:w="7081"/>
      </w:tblGrid>
      <w:tr w:rsidR="007531E6" w:rsidRPr="00577E78" w14:paraId="69D27720" w14:textId="77777777" w:rsidTr="002F7C4C">
        <w:tc>
          <w:tcPr>
            <w:tcW w:w="2263" w:type="dxa"/>
          </w:tcPr>
          <w:p w14:paraId="4791298B" w14:textId="77777777" w:rsidR="007531E6" w:rsidRPr="00577E78" w:rsidRDefault="007531E6" w:rsidP="002F7C4C">
            <w:pPr>
              <w:pStyle w:val="a4"/>
            </w:pPr>
            <w:r w:rsidRPr="00577E78">
              <w:t xml:space="preserve">Початковий стан системи </w:t>
            </w:r>
          </w:p>
        </w:tc>
        <w:tc>
          <w:tcPr>
            <w:tcW w:w="7081" w:type="dxa"/>
          </w:tcPr>
          <w:p w14:paraId="26F3961C" w14:textId="5381A583" w:rsidR="007531E6" w:rsidRPr="00577E78" w:rsidRDefault="007531E6" w:rsidP="002F7C4C">
            <w:pPr>
              <w:pStyle w:val="a4"/>
            </w:pPr>
            <w:r w:rsidRPr="00577E78">
              <w:t>Користувач знаходиться на сторінці реєстрації</w:t>
            </w:r>
            <w:r>
              <w:t>, користувач хоче відновити пароль</w:t>
            </w:r>
          </w:p>
        </w:tc>
      </w:tr>
      <w:tr w:rsidR="007531E6" w:rsidRPr="00577E78" w14:paraId="08765291" w14:textId="77777777" w:rsidTr="002F7C4C">
        <w:tc>
          <w:tcPr>
            <w:tcW w:w="2263" w:type="dxa"/>
          </w:tcPr>
          <w:p w14:paraId="4A31075A" w14:textId="77777777" w:rsidR="007531E6" w:rsidRPr="00577E78" w:rsidRDefault="007531E6" w:rsidP="002F7C4C">
            <w:pPr>
              <w:pStyle w:val="a4"/>
            </w:pPr>
            <w:r w:rsidRPr="00577E78">
              <w:t xml:space="preserve">Вхідні дані </w:t>
            </w:r>
          </w:p>
        </w:tc>
        <w:tc>
          <w:tcPr>
            <w:tcW w:w="7081" w:type="dxa"/>
          </w:tcPr>
          <w:p w14:paraId="55F3E3C8" w14:textId="76FF894A" w:rsidR="007531E6" w:rsidRPr="00577E78" w:rsidRDefault="007531E6" w:rsidP="002F7C4C">
            <w:pPr>
              <w:pStyle w:val="a4"/>
            </w:pPr>
            <w:r w:rsidRPr="00577E78">
              <w:t>Електронна пошта</w:t>
            </w:r>
          </w:p>
        </w:tc>
      </w:tr>
      <w:tr w:rsidR="007531E6" w:rsidRPr="00577E78" w14:paraId="00A6CB9F" w14:textId="77777777" w:rsidTr="002F7C4C">
        <w:tc>
          <w:tcPr>
            <w:tcW w:w="2263" w:type="dxa"/>
          </w:tcPr>
          <w:p w14:paraId="3E4A2F29" w14:textId="77777777" w:rsidR="007531E6" w:rsidRPr="00577E78" w:rsidRDefault="007531E6" w:rsidP="002F7C4C">
            <w:pPr>
              <w:pStyle w:val="a4"/>
            </w:pPr>
            <w:r w:rsidRPr="00577E78">
              <w:t xml:space="preserve">Опис проведення тесту </w:t>
            </w:r>
          </w:p>
        </w:tc>
        <w:tc>
          <w:tcPr>
            <w:tcW w:w="7081" w:type="dxa"/>
          </w:tcPr>
          <w:p w14:paraId="3F00115C" w14:textId="52C18BC1" w:rsidR="007531E6" w:rsidRPr="00577E78" w:rsidRDefault="007531E6" w:rsidP="002F7C4C">
            <w:pPr>
              <w:pStyle w:val="a4"/>
            </w:pPr>
            <w:r w:rsidRPr="00577E78">
              <w:t>У відповідн</w:t>
            </w:r>
            <w:r>
              <w:t>е</w:t>
            </w:r>
            <w:r w:rsidRPr="00577E78">
              <w:t xml:space="preserve"> пол</w:t>
            </w:r>
            <w:r w:rsidR="00D0786F">
              <w:t>е</w:t>
            </w:r>
            <w:r w:rsidRPr="00577E78">
              <w:t xml:space="preserve"> ввод</w:t>
            </w:r>
            <w:r w:rsidR="00D0786F">
              <w:t>и</w:t>
            </w:r>
            <w:r w:rsidRPr="00577E78">
              <w:t>ться</w:t>
            </w:r>
            <w:r w:rsidR="00D0786F">
              <w:t xml:space="preserve"> </w:t>
            </w:r>
            <w:r w:rsidRPr="00577E78">
              <w:t xml:space="preserve">коректна електронна пошта, </w:t>
            </w:r>
            <w:r w:rsidR="00D0786F">
              <w:t>що присутня у системі, користувач натискає кнопку відновлення паролю</w:t>
            </w:r>
          </w:p>
        </w:tc>
      </w:tr>
      <w:tr w:rsidR="007531E6" w:rsidRPr="00577E78" w14:paraId="2AE143D7" w14:textId="77777777" w:rsidTr="002F7C4C">
        <w:tc>
          <w:tcPr>
            <w:tcW w:w="2263" w:type="dxa"/>
          </w:tcPr>
          <w:p w14:paraId="19DE3408" w14:textId="77777777" w:rsidR="007531E6" w:rsidRPr="00577E78" w:rsidRDefault="007531E6" w:rsidP="002F7C4C">
            <w:pPr>
              <w:pStyle w:val="a4"/>
            </w:pPr>
            <w:r w:rsidRPr="00577E78">
              <w:t>Очікуваний результат</w:t>
            </w:r>
          </w:p>
        </w:tc>
        <w:tc>
          <w:tcPr>
            <w:tcW w:w="7081" w:type="dxa"/>
          </w:tcPr>
          <w:p w14:paraId="7C7EE342" w14:textId="17B2D902" w:rsidR="007531E6" w:rsidRPr="007531E6" w:rsidRDefault="00D0786F" w:rsidP="002F7C4C">
            <w:pPr>
              <w:pStyle w:val="a4"/>
              <w:rPr>
                <w:lang w:val="en-US"/>
              </w:rPr>
            </w:pPr>
            <w:r>
              <w:t>Відображається повідомлення про надісланий імейл відновлення паролю, користувачу надсилається імейл з посиланням, після переходу по якому він вводить новий пароль, за допомогою якого може увійти в профіль</w:t>
            </w:r>
          </w:p>
        </w:tc>
      </w:tr>
      <w:tr w:rsidR="007531E6" w:rsidRPr="00877D8D" w14:paraId="7E819147" w14:textId="77777777" w:rsidTr="002F7C4C">
        <w:tc>
          <w:tcPr>
            <w:tcW w:w="2263" w:type="dxa"/>
          </w:tcPr>
          <w:p w14:paraId="1EF45DB5" w14:textId="77777777" w:rsidR="007531E6" w:rsidRPr="00577E78" w:rsidRDefault="007531E6" w:rsidP="002F7C4C">
            <w:pPr>
              <w:pStyle w:val="a4"/>
            </w:pPr>
            <w:r w:rsidRPr="00577E78">
              <w:t>Фактичний результат</w:t>
            </w:r>
          </w:p>
        </w:tc>
        <w:tc>
          <w:tcPr>
            <w:tcW w:w="7081" w:type="dxa"/>
          </w:tcPr>
          <w:p w14:paraId="1FBBB0FD" w14:textId="77777777" w:rsidR="007531E6" w:rsidRPr="00877D8D" w:rsidRDefault="007531E6" w:rsidP="002F7C4C">
            <w:pPr>
              <w:pStyle w:val="a4"/>
            </w:pPr>
            <w:r w:rsidRPr="00577E78">
              <w:t>Збігається з очікуваним.</w:t>
            </w:r>
          </w:p>
        </w:tc>
      </w:tr>
    </w:tbl>
    <w:p w14:paraId="53146B66" w14:textId="77777777" w:rsidR="00D0786F" w:rsidRDefault="00D0786F" w:rsidP="00D0786F">
      <w:pPr>
        <w:keepNext/>
      </w:pPr>
    </w:p>
    <w:p w14:paraId="433BD4C1" w14:textId="32BAF851" w:rsidR="00D0786F" w:rsidRPr="00577E78" w:rsidRDefault="00D0786F" w:rsidP="00D0786F">
      <w:pPr>
        <w:keepNext/>
      </w:pPr>
      <w:r w:rsidRPr="00577E78">
        <w:t xml:space="preserve">Таблиця </w:t>
      </w:r>
      <w:r w:rsidR="0025510D">
        <w:t>3</w:t>
      </w:r>
      <w:r w:rsidRPr="00577E78">
        <w:t>.</w:t>
      </w:r>
      <w:r>
        <w:t>5</w:t>
      </w:r>
      <w:r w:rsidRPr="00577E78">
        <w:t xml:space="preserve"> – Тест 1.</w:t>
      </w:r>
      <w:r>
        <w:t>5</w:t>
      </w:r>
      <w:r>
        <w:rPr>
          <w:lang w:val="en-US"/>
        </w:rPr>
        <w:t xml:space="preserve"> </w:t>
      </w:r>
      <w:r>
        <w:t xml:space="preserve">Завантаження резюме у форматі </w:t>
      </w:r>
      <w:r>
        <w:rPr>
          <w:lang w:val="en-US"/>
        </w:rPr>
        <w:t>PDF</w:t>
      </w:r>
      <w:r w:rsidRPr="00577E78">
        <w:t xml:space="preserve"> </w:t>
      </w:r>
    </w:p>
    <w:tbl>
      <w:tblPr>
        <w:tblStyle w:val="TableGrid"/>
        <w:tblW w:w="0" w:type="auto"/>
        <w:tblLook w:val="04A0" w:firstRow="1" w:lastRow="0" w:firstColumn="1" w:lastColumn="0" w:noHBand="0" w:noVBand="1"/>
      </w:tblPr>
      <w:tblGrid>
        <w:gridCol w:w="2263"/>
        <w:gridCol w:w="7081"/>
      </w:tblGrid>
      <w:tr w:rsidR="00D0786F" w:rsidRPr="00577E78" w14:paraId="7AFB2465" w14:textId="77777777" w:rsidTr="002F7C4C">
        <w:tc>
          <w:tcPr>
            <w:tcW w:w="2263" w:type="dxa"/>
          </w:tcPr>
          <w:p w14:paraId="695DBE56" w14:textId="77777777" w:rsidR="00D0786F" w:rsidRPr="00577E78" w:rsidRDefault="00D0786F" w:rsidP="002F7C4C">
            <w:pPr>
              <w:pStyle w:val="a4"/>
            </w:pPr>
            <w:r w:rsidRPr="00577E78">
              <w:t xml:space="preserve">Початковий стан системи </w:t>
            </w:r>
          </w:p>
        </w:tc>
        <w:tc>
          <w:tcPr>
            <w:tcW w:w="7081" w:type="dxa"/>
          </w:tcPr>
          <w:p w14:paraId="4C5BDB5C" w14:textId="0D0739BE" w:rsidR="00D0786F" w:rsidRPr="00577E78" w:rsidRDefault="00D0786F" w:rsidP="002F7C4C">
            <w:pPr>
              <w:pStyle w:val="a4"/>
            </w:pPr>
            <w:r w:rsidRPr="00577E78">
              <w:t xml:space="preserve">Користувач знаходиться на </w:t>
            </w:r>
            <w:r>
              <w:t>головній сторінці, користувач не має завантаженого резюме</w:t>
            </w:r>
          </w:p>
        </w:tc>
      </w:tr>
      <w:tr w:rsidR="00D0786F" w:rsidRPr="00577E78" w14:paraId="2B6F7945" w14:textId="77777777" w:rsidTr="002F7C4C">
        <w:tc>
          <w:tcPr>
            <w:tcW w:w="2263" w:type="dxa"/>
          </w:tcPr>
          <w:p w14:paraId="0FB03DF1" w14:textId="77777777" w:rsidR="00D0786F" w:rsidRPr="00577E78" w:rsidRDefault="00D0786F" w:rsidP="002F7C4C">
            <w:pPr>
              <w:pStyle w:val="a4"/>
            </w:pPr>
            <w:r w:rsidRPr="00577E78">
              <w:t xml:space="preserve">Вхідні дані </w:t>
            </w:r>
          </w:p>
        </w:tc>
        <w:tc>
          <w:tcPr>
            <w:tcW w:w="7081" w:type="dxa"/>
          </w:tcPr>
          <w:p w14:paraId="7744F4C7" w14:textId="1CC17745" w:rsidR="00D0786F" w:rsidRPr="00D0786F" w:rsidRDefault="00D0786F" w:rsidP="002F7C4C">
            <w:pPr>
              <w:pStyle w:val="a4"/>
              <w:rPr>
                <w:lang w:val="en-US"/>
              </w:rPr>
            </w:pPr>
            <w:r>
              <w:t xml:space="preserve">Резюме у форматі </w:t>
            </w:r>
            <w:r>
              <w:rPr>
                <w:lang w:val="en-US"/>
              </w:rPr>
              <w:t>PDF</w:t>
            </w:r>
          </w:p>
        </w:tc>
      </w:tr>
      <w:tr w:rsidR="00D0786F" w:rsidRPr="00577E78" w14:paraId="5CA25BBB" w14:textId="77777777" w:rsidTr="002F7C4C">
        <w:tc>
          <w:tcPr>
            <w:tcW w:w="2263" w:type="dxa"/>
          </w:tcPr>
          <w:p w14:paraId="6E8C1305" w14:textId="77777777" w:rsidR="00D0786F" w:rsidRPr="00577E78" w:rsidRDefault="00D0786F" w:rsidP="002F7C4C">
            <w:pPr>
              <w:pStyle w:val="a4"/>
            </w:pPr>
            <w:r w:rsidRPr="00577E78">
              <w:t xml:space="preserve">Опис проведення тесту </w:t>
            </w:r>
          </w:p>
        </w:tc>
        <w:tc>
          <w:tcPr>
            <w:tcW w:w="7081" w:type="dxa"/>
          </w:tcPr>
          <w:p w14:paraId="0EC2A78C" w14:textId="5272CE22" w:rsidR="00D0786F" w:rsidRPr="00D0786F" w:rsidRDefault="00D0786F" w:rsidP="002F7C4C">
            <w:pPr>
              <w:pStyle w:val="a4"/>
              <w:rPr>
                <w:lang w:val="en-US"/>
              </w:rPr>
            </w:pPr>
            <w:r>
              <w:t xml:space="preserve">Користувач натискає кнопку завантаження резюме, обирає резюме у форматі </w:t>
            </w:r>
            <w:r>
              <w:rPr>
                <w:lang w:val="en-US"/>
              </w:rPr>
              <w:t>PDF</w:t>
            </w:r>
          </w:p>
        </w:tc>
      </w:tr>
      <w:tr w:rsidR="00D0786F" w:rsidRPr="00577E78" w14:paraId="0E9030C6" w14:textId="77777777" w:rsidTr="002F7C4C">
        <w:tc>
          <w:tcPr>
            <w:tcW w:w="2263" w:type="dxa"/>
          </w:tcPr>
          <w:p w14:paraId="5BA605C6" w14:textId="77777777" w:rsidR="00D0786F" w:rsidRPr="00577E78" w:rsidRDefault="00D0786F" w:rsidP="002F7C4C">
            <w:pPr>
              <w:pStyle w:val="a4"/>
            </w:pPr>
            <w:r w:rsidRPr="00577E78">
              <w:t>Очікуваний результат</w:t>
            </w:r>
          </w:p>
        </w:tc>
        <w:tc>
          <w:tcPr>
            <w:tcW w:w="7081" w:type="dxa"/>
          </w:tcPr>
          <w:p w14:paraId="0B386BE7" w14:textId="7B4C104A" w:rsidR="00D0786F" w:rsidRPr="007531E6" w:rsidRDefault="00D0786F" w:rsidP="002F7C4C">
            <w:pPr>
              <w:pStyle w:val="a4"/>
              <w:rPr>
                <w:lang w:val="en-US"/>
              </w:rPr>
            </w:pPr>
            <w:r>
              <w:t>Відображається повідомлення про успішне завантаження резюме, кнопки пошуку вакансій та адаптації стають активними</w:t>
            </w:r>
          </w:p>
        </w:tc>
      </w:tr>
      <w:tr w:rsidR="00D0786F" w:rsidRPr="00877D8D" w14:paraId="7489A695" w14:textId="77777777" w:rsidTr="002F7C4C">
        <w:tc>
          <w:tcPr>
            <w:tcW w:w="2263" w:type="dxa"/>
          </w:tcPr>
          <w:p w14:paraId="4CABC3B7" w14:textId="77777777" w:rsidR="00D0786F" w:rsidRPr="00577E78" w:rsidRDefault="00D0786F" w:rsidP="002F7C4C">
            <w:pPr>
              <w:pStyle w:val="a4"/>
            </w:pPr>
            <w:r w:rsidRPr="00577E78">
              <w:t>Фактичний результат</w:t>
            </w:r>
          </w:p>
        </w:tc>
        <w:tc>
          <w:tcPr>
            <w:tcW w:w="7081" w:type="dxa"/>
          </w:tcPr>
          <w:p w14:paraId="74802EA0" w14:textId="77777777" w:rsidR="00D0786F" w:rsidRPr="00877D8D" w:rsidRDefault="00D0786F" w:rsidP="002F7C4C">
            <w:pPr>
              <w:pStyle w:val="a4"/>
            </w:pPr>
            <w:r w:rsidRPr="00577E78">
              <w:t>Збігається з очікуваним.</w:t>
            </w:r>
          </w:p>
        </w:tc>
      </w:tr>
    </w:tbl>
    <w:p w14:paraId="10A08D0D" w14:textId="77777777" w:rsidR="00776EC7" w:rsidRDefault="00776EC7" w:rsidP="00776EC7">
      <w:pPr>
        <w:keepNext/>
      </w:pPr>
    </w:p>
    <w:p w14:paraId="40D8F1CE" w14:textId="49D50947" w:rsidR="00776EC7" w:rsidRPr="00577E78" w:rsidRDefault="00776EC7" w:rsidP="00776EC7">
      <w:pPr>
        <w:keepNext/>
      </w:pPr>
      <w:r w:rsidRPr="00577E78">
        <w:t xml:space="preserve">Таблиця </w:t>
      </w:r>
      <w:r w:rsidR="0025510D">
        <w:t>3</w:t>
      </w:r>
      <w:r w:rsidRPr="00577E78">
        <w:t>.</w:t>
      </w:r>
      <w:r>
        <w:rPr>
          <w:lang w:val="en-US"/>
        </w:rPr>
        <w:t>6</w:t>
      </w:r>
      <w:r w:rsidRPr="00577E78">
        <w:t xml:space="preserve"> – Тест 1.</w:t>
      </w:r>
      <w:r>
        <w:rPr>
          <w:lang w:val="en-US"/>
        </w:rPr>
        <w:t xml:space="preserve">6 </w:t>
      </w:r>
      <w:r>
        <w:t xml:space="preserve">Завантаження резюме у форматі </w:t>
      </w:r>
      <w:r>
        <w:rPr>
          <w:lang w:val="en-US"/>
        </w:rPr>
        <w:t>.doc</w:t>
      </w:r>
      <w:r w:rsidRPr="00577E78">
        <w:t xml:space="preserve"> </w:t>
      </w:r>
    </w:p>
    <w:tbl>
      <w:tblPr>
        <w:tblStyle w:val="TableGrid"/>
        <w:tblW w:w="0" w:type="auto"/>
        <w:tblLook w:val="04A0" w:firstRow="1" w:lastRow="0" w:firstColumn="1" w:lastColumn="0" w:noHBand="0" w:noVBand="1"/>
      </w:tblPr>
      <w:tblGrid>
        <w:gridCol w:w="2263"/>
        <w:gridCol w:w="7081"/>
      </w:tblGrid>
      <w:tr w:rsidR="00776EC7" w:rsidRPr="00577E78" w14:paraId="5673ADDE" w14:textId="77777777" w:rsidTr="002F7C4C">
        <w:tc>
          <w:tcPr>
            <w:tcW w:w="2263" w:type="dxa"/>
          </w:tcPr>
          <w:p w14:paraId="5DC15136" w14:textId="77777777" w:rsidR="00776EC7" w:rsidRPr="00577E78" w:rsidRDefault="00776EC7" w:rsidP="002F7C4C">
            <w:pPr>
              <w:pStyle w:val="a4"/>
            </w:pPr>
            <w:r w:rsidRPr="00577E78">
              <w:t xml:space="preserve">Початковий стан системи </w:t>
            </w:r>
          </w:p>
        </w:tc>
        <w:tc>
          <w:tcPr>
            <w:tcW w:w="7081" w:type="dxa"/>
          </w:tcPr>
          <w:p w14:paraId="5C557B9A" w14:textId="77777777" w:rsidR="00776EC7" w:rsidRPr="00577E78" w:rsidRDefault="00776EC7" w:rsidP="002F7C4C">
            <w:pPr>
              <w:pStyle w:val="a4"/>
            </w:pPr>
            <w:r w:rsidRPr="00577E78">
              <w:t xml:space="preserve">Користувач знаходиться на </w:t>
            </w:r>
            <w:r>
              <w:t>головній сторінці, користувач не має завантаженого резюме</w:t>
            </w:r>
          </w:p>
        </w:tc>
      </w:tr>
      <w:tr w:rsidR="00776EC7" w:rsidRPr="00577E78" w14:paraId="6E8EC1C1" w14:textId="77777777" w:rsidTr="002F7C4C">
        <w:tc>
          <w:tcPr>
            <w:tcW w:w="2263" w:type="dxa"/>
          </w:tcPr>
          <w:p w14:paraId="2EE1FF35" w14:textId="77777777" w:rsidR="00776EC7" w:rsidRPr="00577E78" w:rsidRDefault="00776EC7" w:rsidP="002F7C4C">
            <w:pPr>
              <w:pStyle w:val="a4"/>
            </w:pPr>
            <w:r w:rsidRPr="00577E78">
              <w:t xml:space="preserve">Вхідні дані </w:t>
            </w:r>
          </w:p>
        </w:tc>
        <w:tc>
          <w:tcPr>
            <w:tcW w:w="7081" w:type="dxa"/>
          </w:tcPr>
          <w:p w14:paraId="2F085AC3" w14:textId="7B8E4F35" w:rsidR="00776EC7" w:rsidRPr="00776EC7" w:rsidRDefault="00776EC7" w:rsidP="002F7C4C">
            <w:pPr>
              <w:pStyle w:val="a4"/>
              <w:rPr>
                <w:lang w:val="en-US"/>
              </w:rPr>
            </w:pPr>
            <w:r>
              <w:t xml:space="preserve">Резюме у форматі </w:t>
            </w:r>
            <w:r>
              <w:rPr>
                <w:lang w:val="en-US"/>
              </w:rPr>
              <w:t>.doc</w:t>
            </w:r>
          </w:p>
        </w:tc>
      </w:tr>
      <w:tr w:rsidR="00776EC7" w:rsidRPr="00577E78" w14:paraId="4B6BAB09" w14:textId="77777777" w:rsidTr="002F7C4C">
        <w:tc>
          <w:tcPr>
            <w:tcW w:w="2263" w:type="dxa"/>
          </w:tcPr>
          <w:p w14:paraId="75ABFDEC" w14:textId="77777777" w:rsidR="00776EC7" w:rsidRPr="00577E78" w:rsidRDefault="00776EC7" w:rsidP="002F7C4C">
            <w:pPr>
              <w:pStyle w:val="a4"/>
            </w:pPr>
            <w:r w:rsidRPr="00577E78">
              <w:t xml:space="preserve">Опис проведення тесту </w:t>
            </w:r>
          </w:p>
        </w:tc>
        <w:tc>
          <w:tcPr>
            <w:tcW w:w="7081" w:type="dxa"/>
          </w:tcPr>
          <w:p w14:paraId="62394DD4" w14:textId="3334D057" w:rsidR="00776EC7" w:rsidRPr="00776EC7" w:rsidRDefault="00776EC7" w:rsidP="002F7C4C">
            <w:pPr>
              <w:pStyle w:val="a4"/>
              <w:rPr>
                <w:lang w:val="en-US"/>
              </w:rPr>
            </w:pPr>
            <w:r>
              <w:t>Користувач натискає кнопку завантаження резюме, обирає резюме у форматі .</w:t>
            </w:r>
            <w:r>
              <w:rPr>
                <w:lang w:val="en-US"/>
              </w:rPr>
              <w:t>doc</w:t>
            </w:r>
          </w:p>
        </w:tc>
      </w:tr>
      <w:tr w:rsidR="00776EC7" w:rsidRPr="00577E78" w14:paraId="17BB7EDD" w14:textId="77777777" w:rsidTr="002F7C4C">
        <w:tc>
          <w:tcPr>
            <w:tcW w:w="2263" w:type="dxa"/>
          </w:tcPr>
          <w:p w14:paraId="7C8D5D1F" w14:textId="77777777" w:rsidR="00776EC7" w:rsidRPr="00577E78" w:rsidRDefault="00776EC7" w:rsidP="002F7C4C">
            <w:pPr>
              <w:pStyle w:val="a4"/>
            </w:pPr>
            <w:r w:rsidRPr="00577E78">
              <w:t>Очікуваний результат</w:t>
            </w:r>
          </w:p>
        </w:tc>
        <w:tc>
          <w:tcPr>
            <w:tcW w:w="7081" w:type="dxa"/>
          </w:tcPr>
          <w:p w14:paraId="563A5AD5" w14:textId="77777777" w:rsidR="00776EC7" w:rsidRPr="007531E6" w:rsidRDefault="00776EC7" w:rsidP="002F7C4C">
            <w:pPr>
              <w:pStyle w:val="a4"/>
              <w:rPr>
                <w:lang w:val="en-US"/>
              </w:rPr>
            </w:pPr>
            <w:r>
              <w:t>Відображається повідомлення про успішне завантаження резюме, кнопки пошуку вакансій та адаптації стають активними</w:t>
            </w:r>
          </w:p>
        </w:tc>
      </w:tr>
      <w:tr w:rsidR="00776EC7" w:rsidRPr="00877D8D" w14:paraId="758A4460" w14:textId="77777777" w:rsidTr="002F7C4C">
        <w:tc>
          <w:tcPr>
            <w:tcW w:w="2263" w:type="dxa"/>
          </w:tcPr>
          <w:p w14:paraId="0EFEA3D4" w14:textId="77777777" w:rsidR="00776EC7" w:rsidRPr="00577E78" w:rsidRDefault="00776EC7" w:rsidP="002F7C4C">
            <w:pPr>
              <w:pStyle w:val="a4"/>
            </w:pPr>
            <w:r w:rsidRPr="00577E78">
              <w:t>Фактичний результат</w:t>
            </w:r>
          </w:p>
        </w:tc>
        <w:tc>
          <w:tcPr>
            <w:tcW w:w="7081" w:type="dxa"/>
          </w:tcPr>
          <w:p w14:paraId="59DFB0B0" w14:textId="77777777" w:rsidR="00776EC7" w:rsidRPr="00877D8D" w:rsidRDefault="00776EC7" w:rsidP="002F7C4C">
            <w:pPr>
              <w:pStyle w:val="a4"/>
            </w:pPr>
            <w:r w:rsidRPr="00577E78">
              <w:t>Збігається з очікуваним.</w:t>
            </w:r>
          </w:p>
        </w:tc>
      </w:tr>
    </w:tbl>
    <w:p w14:paraId="439BC980" w14:textId="5697373C" w:rsidR="00776EC7" w:rsidRDefault="00776EC7" w:rsidP="004B58AF"/>
    <w:p w14:paraId="022ED078" w14:textId="77777777" w:rsidR="00776EC7" w:rsidRDefault="00776EC7">
      <w:pPr>
        <w:spacing w:after="160" w:line="259" w:lineRule="auto"/>
        <w:ind w:firstLine="0"/>
        <w:contextualSpacing w:val="0"/>
        <w:jc w:val="left"/>
      </w:pPr>
      <w:r>
        <w:br w:type="page"/>
      </w:r>
    </w:p>
    <w:p w14:paraId="59002CA3" w14:textId="0CD1B812" w:rsidR="00776EC7" w:rsidRPr="00577E78" w:rsidRDefault="00776EC7" w:rsidP="00776EC7">
      <w:pPr>
        <w:keepNext/>
      </w:pPr>
      <w:r w:rsidRPr="00577E78">
        <w:lastRenderedPageBreak/>
        <w:t xml:space="preserve">Таблиця </w:t>
      </w:r>
      <w:r w:rsidR="0025510D">
        <w:t>3</w:t>
      </w:r>
      <w:r w:rsidRPr="00577E78">
        <w:t>.</w:t>
      </w:r>
      <w:r>
        <w:rPr>
          <w:lang w:val="en-US"/>
        </w:rPr>
        <w:t>7</w:t>
      </w:r>
      <w:r w:rsidRPr="00577E78">
        <w:t xml:space="preserve"> – Тест 1.</w:t>
      </w:r>
      <w:r>
        <w:rPr>
          <w:lang w:val="en-US"/>
        </w:rPr>
        <w:t xml:space="preserve">7 </w:t>
      </w:r>
      <w:r>
        <w:t xml:space="preserve">Завантаження резюме у форматі </w:t>
      </w:r>
      <w:r>
        <w:rPr>
          <w:lang w:val="en-US"/>
        </w:rPr>
        <w:t>.docx</w:t>
      </w:r>
      <w:r w:rsidRPr="00577E78">
        <w:t xml:space="preserve"> </w:t>
      </w:r>
    </w:p>
    <w:tbl>
      <w:tblPr>
        <w:tblStyle w:val="TableGrid"/>
        <w:tblW w:w="0" w:type="auto"/>
        <w:tblLook w:val="04A0" w:firstRow="1" w:lastRow="0" w:firstColumn="1" w:lastColumn="0" w:noHBand="0" w:noVBand="1"/>
      </w:tblPr>
      <w:tblGrid>
        <w:gridCol w:w="2263"/>
        <w:gridCol w:w="7081"/>
      </w:tblGrid>
      <w:tr w:rsidR="00776EC7" w:rsidRPr="00577E78" w14:paraId="7067ED84" w14:textId="77777777" w:rsidTr="002F7C4C">
        <w:tc>
          <w:tcPr>
            <w:tcW w:w="2263" w:type="dxa"/>
          </w:tcPr>
          <w:p w14:paraId="76BD4706" w14:textId="77777777" w:rsidR="00776EC7" w:rsidRPr="00577E78" w:rsidRDefault="00776EC7" w:rsidP="002F7C4C">
            <w:pPr>
              <w:pStyle w:val="a4"/>
            </w:pPr>
            <w:r w:rsidRPr="00577E78">
              <w:t xml:space="preserve">Початковий стан системи </w:t>
            </w:r>
          </w:p>
        </w:tc>
        <w:tc>
          <w:tcPr>
            <w:tcW w:w="7081" w:type="dxa"/>
          </w:tcPr>
          <w:p w14:paraId="565AB1E8" w14:textId="77777777" w:rsidR="00776EC7" w:rsidRPr="00577E78" w:rsidRDefault="00776EC7" w:rsidP="002F7C4C">
            <w:pPr>
              <w:pStyle w:val="a4"/>
            </w:pPr>
            <w:r w:rsidRPr="00577E78">
              <w:t xml:space="preserve">Користувач знаходиться на </w:t>
            </w:r>
            <w:r>
              <w:t>головній сторінці, користувач не має завантаженого резюме</w:t>
            </w:r>
          </w:p>
        </w:tc>
      </w:tr>
      <w:tr w:rsidR="00776EC7" w:rsidRPr="00577E78" w14:paraId="6001D16F" w14:textId="77777777" w:rsidTr="002F7C4C">
        <w:tc>
          <w:tcPr>
            <w:tcW w:w="2263" w:type="dxa"/>
          </w:tcPr>
          <w:p w14:paraId="5E0FD1CB" w14:textId="77777777" w:rsidR="00776EC7" w:rsidRPr="00577E78" w:rsidRDefault="00776EC7" w:rsidP="002F7C4C">
            <w:pPr>
              <w:pStyle w:val="a4"/>
            </w:pPr>
            <w:r w:rsidRPr="00577E78">
              <w:t xml:space="preserve">Вхідні дані </w:t>
            </w:r>
          </w:p>
        </w:tc>
        <w:tc>
          <w:tcPr>
            <w:tcW w:w="7081" w:type="dxa"/>
          </w:tcPr>
          <w:p w14:paraId="1FF047DE" w14:textId="35A5AD3D" w:rsidR="00776EC7" w:rsidRPr="00776EC7" w:rsidRDefault="00776EC7" w:rsidP="002F7C4C">
            <w:pPr>
              <w:pStyle w:val="a4"/>
              <w:rPr>
                <w:lang w:val="en-US"/>
              </w:rPr>
            </w:pPr>
            <w:r>
              <w:t xml:space="preserve">Резюме у форматі </w:t>
            </w:r>
            <w:r>
              <w:rPr>
                <w:lang w:val="en-US"/>
              </w:rPr>
              <w:t>.docx</w:t>
            </w:r>
          </w:p>
        </w:tc>
      </w:tr>
      <w:tr w:rsidR="00776EC7" w:rsidRPr="00577E78" w14:paraId="5FF6E1F4" w14:textId="77777777" w:rsidTr="002F7C4C">
        <w:tc>
          <w:tcPr>
            <w:tcW w:w="2263" w:type="dxa"/>
          </w:tcPr>
          <w:p w14:paraId="40CC7B99" w14:textId="77777777" w:rsidR="00776EC7" w:rsidRPr="00577E78" w:rsidRDefault="00776EC7" w:rsidP="002F7C4C">
            <w:pPr>
              <w:pStyle w:val="a4"/>
            </w:pPr>
            <w:r w:rsidRPr="00577E78">
              <w:t xml:space="preserve">Опис проведення тесту </w:t>
            </w:r>
          </w:p>
        </w:tc>
        <w:tc>
          <w:tcPr>
            <w:tcW w:w="7081" w:type="dxa"/>
          </w:tcPr>
          <w:p w14:paraId="7FAE621D" w14:textId="1D11242E" w:rsidR="00776EC7" w:rsidRPr="00776EC7" w:rsidRDefault="00776EC7" w:rsidP="002F7C4C">
            <w:pPr>
              <w:pStyle w:val="a4"/>
              <w:rPr>
                <w:lang w:val="en-US"/>
              </w:rPr>
            </w:pPr>
            <w:r>
              <w:t>Користувач натискає кнопку завантаження резюме, обирає резюме у форматі .</w:t>
            </w:r>
            <w:r>
              <w:rPr>
                <w:lang w:val="en-US"/>
              </w:rPr>
              <w:t>docx</w:t>
            </w:r>
          </w:p>
        </w:tc>
      </w:tr>
      <w:tr w:rsidR="00776EC7" w:rsidRPr="00577E78" w14:paraId="1CEADDC4" w14:textId="77777777" w:rsidTr="002F7C4C">
        <w:tc>
          <w:tcPr>
            <w:tcW w:w="2263" w:type="dxa"/>
          </w:tcPr>
          <w:p w14:paraId="1D472B61" w14:textId="77777777" w:rsidR="00776EC7" w:rsidRPr="00577E78" w:rsidRDefault="00776EC7" w:rsidP="002F7C4C">
            <w:pPr>
              <w:pStyle w:val="a4"/>
            </w:pPr>
            <w:r w:rsidRPr="00577E78">
              <w:t>Очікуваний результат</w:t>
            </w:r>
          </w:p>
        </w:tc>
        <w:tc>
          <w:tcPr>
            <w:tcW w:w="7081" w:type="dxa"/>
          </w:tcPr>
          <w:p w14:paraId="4E57E4A1" w14:textId="77777777" w:rsidR="00776EC7" w:rsidRPr="007531E6" w:rsidRDefault="00776EC7" w:rsidP="002F7C4C">
            <w:pPr>
              <w:pStyle w:val="a4"/>
              <w:rPr>
                <w:lang w:val="en-US"/>
              </w:rPr>
            </w:pPr>
            <w:r>
              <w:t>Відображається повідомлення про успішне завантаження резюме, кнопки пошуку вакансій та адаптації стають активними</w:t>
            </w:r>
          </w:p>
        </w:tc>
      </w:tr>
      <w:tr w:rsidR="00776EC7" w:rsidRPr="00877D8D" w14:paraId="7E996D15" w14:textId="77777777" w:rsidTr="002F7C4C">
        <w:tc>
          <w:tcPr>
            <w:tcW w:w="2263" w:type="dxa"/>
          </w:tcPr>
          <w:p w14:paraId="794A638B" w14:textId="77777777" w:rsidR="00776EC7" w:rsidRPr="00577E78" w:rsidRDefault="00776EC7" w:rsidP="002F7C4C">
            <w:pPr>
              <w:pStyle w:val="a4"/>
            </w:pPr>
            <w:r w:rsidRPr="00577E78">
              <w:t>Фактичний результат</w:t>
            </w:r>
          </w:p>
        </w:tc>
        <w:tc>
          <w:tcPr>
            <w:tcW w:w="7081" w:type="dxa"/>
          </w:tcPr>
          <w:p w14:paraId="35D9C64E" w14:textId="77777777" w:rsidR="00776EC7" w:rsidRPr="00877D8D" w:rsidRDefault="00776EC7" w:rsidP="002F7C4C">
            <w:pPr>
              <w:pStyle w:val="a4"/>
            </w:pPr>
            <w:r w:rsidRPr="00577E78">
              <w:t>Збігається з очікуваним.</w:t>
            </w:r>
          </w:p>
        </w:tc>
      </w:tr>
    </w:tbl>
    <w:p w14:paraId="3FEBDD57" w14:textId="2FF3BD4D" w:rsidR="007531E6" w:rsidRDefault="007531E6" w:rsidP="004B58AF"/>
    <w:p w14:paraId="2AAB7B61" w14:textId="648F44C2" w:rsidR="00776EC7" w:rsidRPr="00577E78" w:rsidRDefault="00776EC7" w:rsidP="00776EC7">
      <w:pPr>
        <w:keepNext/>
      </w:pPr>
      <w:r w:rsidRPr="00577E78">
        <w:t xml:space="preserve">Таблиця </w:t>
      </w:r>
      <w:r w:rsidR="0025510D">
        <w:t>3</w:t>
      </w:r>
      <w:r w:rsidRPr="00577E78">
        <w:t>.</w:t>
      </w:r>
      <w:r>
        <w:rPr>
          <w:lang w:val="en-US"/>
        </w:rPr>
        <w:t>8</w:t>
      </w:r>
      <w:r w:rsidRPr="00577E78">
        <w:t xml:space="preserve"> – Тест 1.</w:t>
      </w:r>
      <w:r>
        <w:rPr>
          <w:lang w:val="en-US"/>
        </w:rPr>
        <w:t xml:space="preserve">8 </w:t>
      </w:r>
      <w:r>
        <w:t>Пошук вакансій</w:t>
      </w:r>
      <w:r w:rsidRPr="00577E78">
        <w:t xml:space="preserve"> </w:t>
      </w:r>
    </w:p>
    <w:tbl>
      <w:tblPr>
        <w:tblStyle w:val="TableGrid"/>
        <w:tblW w:w="0" w:type="auto"/>
        <w:tblLook w:val="04A0" w:firstRow="1" w:lastRow="0" w:firstColumn="1" w:lastColumn="0" w:noHBand="0" w:noVBand="1"/>
      </w:tblPr>
      <w:tblGrid>
        <w:gridCol w:w="2263"/>
        <w:gridCol w:w="7081"/>
      </w:tblGrid>
      <w:tr w:rsidR="00776EC7" w:rsidRPr="00577E78" w14:paraId="74FA5B18" w14:textId="77777777" w:rsidTr="002F7C4C">
        <w:tc>
          <w:tcPr>
            <w:tcW w:w="2263" w:type="dxa"/>
          </w:tcPr>
          <w:p w14:paraId="0FA8F90E" w14:textId="77777777" w:rsidR="00776EC7" w:rsidRPr="00577E78" w:rsidRDefault="00776EC7" w:rsidP="002F7C4C">
            <w:pPr>
              <w:pStyle w:val="a4"/>
            </w:pPr>
            <w:r w:rsidRPr="00577E78">
              <w:t xml:space="preserve">Початковий стан системи </w:t>
            </w:r>
          </w:p>
        </w:tc>
        <w:tc>
          <w:tcPr>
            <w:tcW w:w="7081" w:type="dxa"/>
          </w:tcPr>
          <w:p w14:paraId="60674621" w14:textId="0A88372E" w:rsidR="00776EC7" w:rsidRPr="00577E78" w:rsidRDefault="00776EC7" w:rsidP="002F7C4C">
            <w:pPr>
              <w:pStyle w:val="a4"/>
            </w:pPr>
            <w:r w:rsidRPr="00577E78">
              <w:t xml:space="preserve">Користувач знаходиться на </w:t>
            </w:r>
            <w:r>
              <w:t xml:space="preserve">головній сторінці, користувач </w:t>
            </w:r>
            <w:r w:rsidR="003A5BCF">
              <w:t>завантажив резюме</w:t>
            </w:r>
          </w:p>
        </w:tc>
      </w:tr>
      <w:tr w:rsidR="00776EC7" w:rsidRPr="00577E78" w14:paraId="6E5AD682" w14:textId="77777777" w:rsidTr="002F7C4C">
        <w:tc>
          <w:tcPr>
            <w:tcW w:w="2263" w:type="dxa"/>
          </w:tcPr>
          <w:p w14:paraId="43859244" w14:textId="77777777" w:rsidR="00776EC7" w:rsidRPr="00577E78" w:rsidRDefault="00776EC7" w:rsidP="002F7C4C">
            <w:pPr>
              <w:pStyle w:val="a4"/>
            </w:pPr>
            <w:r w:rsidRPr="00577E78">
              <w:t xml:space="preserve">Вхідні дані </w:t>
            </w:r>
          </w:p>
        </w:tc>
        <w:tc>
          <w:tcPr>
            <w:tcW w:w="7081" w:type="dxa"/>
          </w:tcPr>
          <w:p w14:paraId="76491FEE" w14:textId="25BEE022" w:rsidR="00776EC7" w:rsidRPr="00776EC7" w:rsidRDefault="00491C69" w:rsidP="002F7C4C">
            <w:pPr>
              <w:pStyle w:val="a4"/>
              <w:rPr>
                <w:lang w:val="en-US"/>
              </w:rPr>
            </w:pPr>
            <w:r>
              <w:t>-</w:t>
            </w:r>
          </w:p>
        </w:tc>
      </w:tr>
      <w:tr w:rsidR="00776EC7" w:rsidRPr="00577E78" w14:paraId="443194EB" w14:textId="77777777" w:rsidTr="002F7C4C">
        <w:tc>
          <w:tcPr>
            <w:tcW w:w="2263" w:type="dxa"/>
          </w:tcPr>
          <w:p w14:paraId="2DE42C8B" w14:textId="77777777" w:rsidR="00776EC7" w:rsidRPr="00577E78" w:rsidRDefault="00776EC7" w:rsidP="002F7C4C">
            <w:pPr>
              <w:pStyle w:val="a4"/>
            </w:pPr>
            <w:r w:rsidRPr="00577E78">
              <w:t xml:space="preserve">Опис проведення тесту </w:t>
            </w:r>
          </w:p>
        </w:tc>
        <w:tc>
          <w:tcPr>
            <w:tcW w:w="7081" w:type="dxa"/>
          </w:tcPr>
          <w:p w14:paraId="258D98F4" w14:textId="62073B10" w:rsidR="00776EC7" w:rsidRPr="00776EC7" w:rsidRDefault="00776EC7" w:rsidP="002F7C4C">
            <w:pPr>
              <w:pStyle w:val="a4"/>
              <w:rPr>
                <w:lang w:val="en-US"/>
              </w:rPr>
            </w:pPr>
            <w:r>
              <w:t xml:space="preserve">Користувач натискає кнопку </w:t>
            </w:r>
            <w:r w:rsidR="003A5BCF">
              <w:t>пошуку вакансій</w:t>
            </w:r>
          </w:p>
        </w:tc>
      </w:tr>
      <w:tr w:rsidR="00776EC7" w:rsidRPr="00577E78" w14:paraId="4C81CB4D" w14:textId="77777777" w:rsidTr="002F7C4C">
        <w:tc>
          <w:tcPr>
            <w:tcW w:w="2263" w:type="dxa"/>
          </w:tcPr>
          <w:p w14:paraId="3D2AD1C4" w14:textId="77777777" w:rsidR="00776EC7" w:rsidRPr="00577E78" w:rsidRDefault="00776EC7" w:rsidP="002F7C4C">
            <w:pPr>
              <w:pStyle w:val="a4"/>
            </w:pPr>
            <w:r w:rsidRPr="00577E78">
              <w:t>Очікуваний результат</w:t>
            </w:r>
          </w:p>
        </w:tc>
        <w:tc>
          <w:tcPr>
            <w:tcW w:w="7081" w:type="dxa"/>
          </w:tcPr>
          <w:p w14:paraId="2EBE103D" w14:textId="30DE45B8" w:rsidR="00776EC7" w:rsidRPr="007531E6" w:rsidRDefault="003A5BCF" w:rsidP="002F7C4C">
            <w:pPr>
              <w:pStyle w:val="a4"/>
              <w:rPr>
                <w:lang w:val="en-US"/>
              </w:rPr>
            </w:pPr>
            <w:r>
              <w:t xml:space="preserve">Користувач переадресовується на сторінку пошуку вакансій, на ній присутні вакансії за резюме користувача, відсортовані за оцінкою </w:t>
            </w:r>
            <w:proofErr w:type="spellStart"/>
            <w:r>
              <w:t>релевантності</w:t>
            </w:r>
            <w:proofErr w:type="spellEnd"/>
            <w:r>
              <w:t xml:space="preserve">. На кожній вакансії присутня інформація про назву позиції та локацію, оцінку </w:t>
            </w:r>
            <w:proofErr w:type="spellStart"/>
            <w:r>
              <w:t>релевантності</w:t>
            </w:r>
            <w:proofErr w:type="spellEnd"/>
            <w:r>
              <w:t>, та зарплатню за наявністю такої інформації</w:t>
            </w:r>
          </w:p>
        </w:tc>
      </w:tr>
      <w:tr w:rsidR="00776EC7" w:rsidRPr="00877D8D" w14:paraId="10EAFA4E" w14:textId="77777777" w:rsidTr="002F7C4C">
        <w:tc>
          <w:tcPr>
            <w:tcW w:w="2263" w:type="dxa"/>
          </w:tcPr>
          <w:p w14:paraId="2A612C54" w14:textId="77777777" w:rsidR="00776EC7" w:rsidRPr="00577E78" w:rsidRDefault="00776EC7" w:rsidP="002F7C4C">
            <w:pPr>
              <w:pStyle w:val="a4"/>
            </w:pPr>
            <w:r w:rsidRPr="00577E78">
              <w:t>Фактичний результат</w:t>
            </w:r>
          </w:p>
        </w:tc>
        <w:tc>
          <w:tcPr>
            <w:tcW w:w="7081" w:type="dxa"/>
          </w:tcPr>
          <w:p w14:paraId="6CEE66CF" w14:textId="77777777" w:rsidR="00776EC7" w:rsidRPr="00877D8D" w:rsidRDefault="00776EC7" w:rsidP="002F7C4C">
            <w:pPr>
              <w:pStyle w:val="a4"/>
            </w:pPr>
            <w:r w:rsidRPr="00577E78">
              <w:t>Збігається з очікуваним.</w:t>
            </w:r>
          </w:p>
        </w:tc>
      </w:tr>
    </w:tbl>
    <w:p w14:paraId="34B1F908" w14:textId="0B30ADF5" w:rsidR="00491C69" w:rsidRDefault="00491C69" w:rsidP="004B58AF"/>
    <w:p w14:paraId="658E50BD" w14:textId="77777777" w:rsidR="00491C69" w:rsidRDefault="00491C69">
      <w:pPr>
        <w:spacing w:after="160" w:line="259" w:lineRule="auto"/>
        <w:ind w:firstLine="0"/>
        <w:contextualSpacing w:val="0"/>
        <w:jc w:val="left"/>
      </w:pPr>
      <w:r>
        <w:br w:type="page"/>
      </w:r>
    </w:p>
    <w:p w14:paraId="1FBC6078" w14:textId="674DA57C" w:rsidR="00491C69" w:rsidRPr="00577E78" w:rsidRDefault="00491C69" w:rsidP="00491C69">
      <w:pPr>
        <w:keepNext/>
      </w:pPr>
      <w:r w:rsidRPr="00577E78">
        <w:lastRenderedPageBreak/>
        <w:t xml:space="preserve">Таблиця </w:t>
      </w:r>
      <w:r w:rsidR="0025510D">
        <w:t>3</w:t>
      </w:r>
      <w:r w:rsidRPr="00577E78">
        <w:t>.</w:t>
      </w:r>
      <w:r>
        <w:t>9</w:t>
      </w:r>
      <w:r w:rsidRPr="00577E78">
        <w:t xml:space="preserve"> – Тест 1.</w:t>
      </w:r>
      <w:r>
        <w:t>9</w:t>
      </w:r>
      <w:r>
        <w:rPr>
          <w:lang w:val="en-US"/>
        </w:rPr>
        <w:t xml:space="preserve"> </w:t>
      </w:r>
      <w:r>
        <w:t>Фільтрація вакансій</w:t>
      </w:r>
      <w:r w:rsidRPr="00577E78">
        <w:t xml:space="preserve"> </w:t>
      </w:r>
    </w:p>
    <w:tbl>
      <w:tblPr>
        <w:tblStyle w:val="TableGrid"/>
        <w:tblW w:w="0" w:type="auto"/>
        <w:tblLook w:val="04A0" w:firstRow="1" w:lastRow="0" w:firstColumn="1" w:lastColumn="0" w:noHBand="0" w:noVBand="1"/>
      </w:tblPr>
      <w:tblGrid>
        <w:gridCol w:w="2263"/>
        <w:gridCol w:w="7081"/>
      </w:tblGrid>
      <w:tr w:rsidR="00491C69" w:rsidRPr="00577E78" w14:paraId="10B4CB6E" w14:textId="77777777" w:rsidTr="002F7C4C">
        <w:tc>
          <w:tcPr>
            <w:tcW w:w="2263" w:type="dxa"/>
          </w:tcPr>
          <w:p w14:paraId="18CD8E19" w14:textId="77777777" w:rsidR="00491C69" w:rsidRPr="00577E78" w:rsidRDefault="00491C69" w:rsidP="002F7C4C">
            <w:pPr>
              <w:pStyle w:val="a4"/>
            </w:pPr>
            <w:r w:rsidRPr="00577E78">
              <w:t xml:space="preserve">Початковий стан системи </w:t>
            </w:r>
          </w:p>
        </w:tc>
        <w:tc>
          <w:tcPr>
            <w:tcW w:w="7081" w:type="dxa"/>
          </w:tcPr>
          <w:p w14:paraId="20D118E5" w14:textId="5436FF7E" w:rsidR="00491C69" w:rsidRPr="00577E78" w:rsidRDefault="00491C69" w:rsidP="002F7C4C">
            <w:pPr>
              <w:pStyle w:val="a4"/>
            </w:pPr>
            <w:r w:rsidRPr="00577E78">
              <w:t xml:space="preserve">Користувач знаходиться на </w:t>
            </w:r>
            <w:r>
              <w:t>сторінці результатів пошуку</w:t>
            </w:r>
          </w:p>
        </w:tc>
      </w:tr>
      <w:tr w:rsidR="00491C69" w:rsidRPr="00577E78" w14:paraId="6BC53AE3" w14:textId="77777777" w:rsidTr="002F7C4C">
        <w:tc>
          <w:tcPr>
            <w:tcW w:w="2263" w:type="dxa"/>
          </w:tcPr>
          <w:p w14:paraId="02ED0452" w14:textId="77777777" w:rsidR="00491C69" w:rsidRPr="00577E78" w:rsidRDefault="00491C69" w:rsidP="002F7C4C">
            <w:pPr>
              <w:pStyle w:val="a4"/>
            </w:pPr>
            <w:r w:rsidRPr="00577E78">
              <w:t xml:space="preserve">Вхідні дані </w:t>
            </w:r>
          </w:p>
        </w:tc>
        <w:tc>
          <w:tcPr>
            <w:tcW w:w="7081" w:type="dxa"/>
          </w:tcPr>
          <w:p w14:paraId="59CB6A98" w14:textId="333F3B81" w:rsidR="00491C69" w:rsidRPr="00776EC7" w:rsidRDefault="00491C69" w:rsidP="002F7C4C">
            <w:pPr>
              <w:pStyle w:val="a4"/>
              <w:rPr>
                <w:lang w:val="en-US"/>
              </w:rPr>
            </w:pPr>
            <w:r>
              <w:t>Текст для пошуку вакансій, локація</w:t>
            </w:r>
          </w:p>
        </w:tc>
      </w:tr>
      <w:tr w:rsidR="00491C69" w:rsidRPr="00577E78" w14:paraId="65071FAD" w14:textId="77777777" w:rsidTr="002F7C4C">
        <w:tc>
          <w:tcPr>
            <w:tcW w:w="2263" w:type="dxa"/>
          </w:tcPr>
          <w:p w14:paraId="0870F601" w14:textId="77777777" w:rsidR="00491C69" w:rsidRPr="00577E78" w:rsidRDefault="00491C69" w:rsidP="002F7C4C">
            <w:pPr>
              <w:pStyle w:val="a4"/>
            </w:pPr>
            <w:r w:rsidRPr="00577E78">
              <w:t xml:space="preserve">Опис проведення тесту </w:t>
            </w:r>
          </w:p>
        </w:tc>
        <w:tc>
          <w:tcPr>
            <w:tcW w:w="7081" w:type="dxa"/>
          </w:tcPr>
          <w:p w14:paraId="709A2840" w14:textId="2278E993" w:rsidR="00491C69" w:rsidRPr="00776EC7" w:rsidRDefault="00491C69" w:rsidP="002F7C4C">
            <w:pPr>
              <w:pStyle w:val="a4"/>
              <w:rPr>
                <w:lang w:val="en-US"/>
              </w:rPr>
            </w:pPr>
            <w:r>
              <w:t>Користувач вводить дані у поле пошуку вакансій за назвою, обирає локацію з переліку</w:t>
            </w:r>
          </w:p>
        </w:tc>
      </w:tr>
      <w:tr w:rsidR="00491C69" w:rsidRPr="00577E78" w14:paraId="22F13D42" w14:textId="77777777" w:rsidTr="002F7C4C">
        <w:tc>
          <w:tcPr>
            <w:tcW w:w="2263" w:type="dxa"/>
          </w:tcPr>
          <w:p w14:paraId="5D571693" w14:textId="77777777" w:rsidR="00491C69" w:rsidRPr="00577E78" w:rsidRDefault="00491C69" w:rsidP="002F7C4C">
            <w:pPr>
              <w:pStyle w:val="a4"/>
            </w:pPr>
            <w:r w:rsidRPr="00577E78">
              <w:t>Очікуваний результат</w:t>
            </w:r>
          </w:p>
        </w:tc>
        <w:tc>
          <w:tcPr>
            <w:tcW w:w="7081" w:type="dxa"/>
          </w:tcPr>
          <w:p w14:paraId="7109E05D" w14:textId="09975498" w:rsidR="00491C69" w:rsidRPr="00E4306E" w:rsidRDefault="00491C69" w:rsidP="002F7C4C">
            <w:pPr>
              <w:pStyle w:val="a4"/>
              <w:rPr>
                <w:lang w:val="ru-RU"/>
              </w:rPr>
            </w:pPr>
            <w:r>
              <w:t>Відображаються тільки вакансії, в назві яких є введений в поле пошуку текст, а в переліку локацій є обрана користувачем</w:t>
            </w:r>
          </w:p>
        </w:tc>
      </w:tr>
      <w:tr w:rsidR="00491C69" w:rsidRPr="00877D8D" w14:paraId="0AA88ABF" w14:textId="77777777" w:rsidTr="002F7C4C">
        <w:tc>
          <w:tcPr>
            <w:tcW w:w="2263" w:type="dxa"/>
          </w:tcPr>
          <w:p w14:paraId="1BC7CEFE" w14:textId="77777777" w:rsidR="00491C69" w:rsidRPr="00577E78" w:rsidRDefault="00491C69" w:rsidP="002F7C4C">
            <w:pPr>
              <w:pStyle w:val="a4"/>
            </w:pPr>
            <w:r w:rsidRPr="00577E78">
              <w:t>Фактичний результат</w:t>
            </w:r>
          </w:p>
        </w:tc>
        <w:tc>
          <w:tcPr>
            <w:tcW w:w="7081" w:type="dxa"/>
          </w:tcPr>
          <w:p w14:paraId="5B5C9AB9" w14:textId="77777777" w:rsidR="00491C69" w:rsidRPr="00877D8D" w:rsidRDefault="00491C69" w:rsidP="002F7C4C">
            <w:pPr>
              <w:pStyle w:val="a4"/>
            </w:pPr>
            <w:r w:rsidRPr="00577E78">
              <w:t>Збігається з очікуваним.</w:t>
            </w:r>
          </w:p>
        </w:tc>
      </w:tr>
    </w:tbl>
    <w:p w14:paraId="5DBF33BC" w14:textId="3AC43AEA" w:rsidR="00776EC7" w:rsidRDefault="00776EC7" w:rsidP="004B58AF"/>
    <w:p w14:paraId="61E71A7C" w14:textId="28D26C2D" w:rsidR="00E4306E" w:rsidRPr="00577E78" w:rsidRDefault="00E4306E" w:rsidP="00E4306E">
      <w:pPr>
        <w:keepNext/>
      </w:pPr>
      <w:r w:rsidRPr="00577E78">
        <w:t xml:space="preserve">Таблиця </w:t>
      </w:r>
      <w:r w:rsidR="00B41A4B">
        <w:t>3</w:t>
      </w:r>
      <w:r w:rsidRPr="00577E78">
        <w:t>.</w:t>
      </w:r>
      <w:r>
        <w:rPr>
          <w:lang w:val="ru-RU"/>
        </w:rPr>
        <w:t>10</w:t>
      </w:r>
      <w:r w:rsidRPr="00577E78">
        <w:t xml:space="preserve"> – Тест 1.</w:t>
      </w:r>
      <w:r>
        <w:rPr>
          <w:lang w:val="ru-RU"/>
        </w:rPr>
        <w:t>10</w:t>
      </w:r>
      <w:r>
        <w:rPr>
          <w:lang w:val="en-US"/>
        </w:rPr>
        <w:t xml:space="preserve"> </w:t>
      </w:r>
      <w:proofErr w:type="spellStart"/>
      <w:r>
        <w:rPr>
          <w:lang w:val="ru-RU"/>
        </w:rPr>
        <w:t>Адаптац</w:t>
      </w:r>
      <w:r>
        <w:t>ія</w:t>
      </w:r>
      <w:proofErr w:type="spellEnd"/>
      <w:r>
        <w:t xml:space="preserve"> вакансій з пошуку</w:t>
      </w:r>
      <w:r w:rsidRPr="00577E78">
        <w:t xml:space="preserve"> </w:t>
      </w:r>
    </w:p>
    <w:tbl>
      <w:tblPr>
        <w:tblStyle w:val="TableGrid"/>
        <w:tblW w:w="0" w:type="auto"/>
        <w:tblLook w:val="04A0" w:firstRow="1" w:lastRow="0" w:firstColumn="1" w:lastColumn="0" w:noHBand="0" w:noVBand="1"/>
      </w:tblPr>
      <w:tblGrid>
        <w:gridCol w:w="2263"/>
        <w:gridCol w:w="7081"/>
      </w:tblGrid>
      <w:tr w:rsidR="00E4306E" w:rsidRPr="00577E78" w14:paraId="42C633E3" w14:textId="77777777" w:rsidTr="002F7C4C">
        <w:tc>
          <w:tcPr>
            <w:tcW w:w="2263" w:type="dxa"/>
          </w:tcPr>
          <w:p w14:paraId="79EFED78" w14:textId="77777777" w:rsidR="00E4306E" w:rsidRPr="00577E78" w:rsidRDefault="00E4306E" w:rsidP="002F7C4C">
            <w:pPr>
              <w:pStyle w:val="a4"/>
            </w:pPr>
            <w:r w:rsidRPr="00577E78">
              <w:t xml:space="preserve">Початковий стан системи </w:t>
            </w:r>
          </w:p>
        </w:tc>
        <w:tc>
          <w:tcPr>
            <w:tcW w:w="7081" w:type="dxa"/>
          </w:tcPr>
          <w:p w14:paraId="0476206A" w14:textId="77777777" w:rsidR="00E4306E" w:rsidRPr="00577E78" w:rsidRDefault="00E4306E" w:rsidP="002F7C4C">
            <w:pPr>
              <w:pStyle w:val="a4"/>
            </w:pPr>
            <w:r w:rsidRPr="00577E78">
              <w:t xml:space="preserve">Користувач знаходиться на </w:t>
            </w:r>
            <w:r>
              <w:t>сторінці результатів пошуку</w:t>
            </w:r>
          </w:p>
        </w:tc>
      </w:tr>
      <w:tr w:rsidR="00E4306E" w:rsidRPr="00577E78" w14:paraId="709463D8" w14:textId="77777777" w:rsidTr="002F7C4C">
        <w:tc>
          <w:tcPr>
            <w:tcW w:w="2263" w:type="dxa"/>
          </w:tcPr>
          <w:p w14:paraId="48C159D7" w14:textId="77777777" w:rsidR="00E4306E" w:rsidRPr="00577E78" w:rsidRDefault="00E4306E" w:rsidP="002F7C4C">
            <w:pPr>
              <w:pStyle w:val="a4"/>
            </w:pPr>
            <w:r w:rsidRPr="00577E78">
              <w:t xml:space="preserve">Вхідні дані </w:t>
            </w:r>
          </w:p>
        </w:tc>
        <w:tc>
          <w:tcPr>
            <w:tcW w:w="7081" w:type="dxa"/>
          </w:tcPr>
          <w:p w14:paraId="3CA066CC" w14:textId="591C1ECA" w:rsidR="00E4306E" w:rsidRPr="00776EC7" w:rsidRDefault="00E4306E" w:rsidP="002F7C4C">
            <w:pPr>
              <w:pStyle w:val="a4"/>
              <w:rPr>
                <w:lang w:val="en-US"/>
              </w:rPr>
            </w:pPr>
            <w:r>
              <w:t>Вакансія</w:t>
            </w:r>
          </w:p>
        </w:tc>
      </w:tr>
      <w:tr w:rsidR="00E4306E" w:rsidRPr="00577E78" w14:paraId="22B4E967" w14:textId="77777777" w:rsidTr="002F7C4C">
        <w:tc>
          <w:tcPr>
            <w:tcW w:w="2263" w:type="dxa"/>
          </w:tcPr>
          <w:p w14:paraId="07C7371B" w14:textId="77777777" w:rsidR="00E4306E" w:rsidRPr="00577E78" w:rsidRDefault="00E4306E" w:rsidP="002F7C4C">
            <w:pPr>
              <w:pStyle w:val="a4"/>
            </w:pPr>
            <w:r w:rsidRPr="00577E78">
              <w:t xml:space="preserve">Опис проведення тесту </w:t>
            </w:r>
          </w:p>
        </w:tc>
        <w:tc>
          <w:tcPr>
            <w:tcW w:w="7081" w:type="dxa"/>
          </w:tcPr>
          <w:p w14:paraId="0099AE00" w14:textId="2B0CF35C" w:rsidR="00E4306E" w:rsidRPr="00776EC7" w:rsidRDefault="00E4306E" w:rsidP="002F7C4C">
            <w:pPr>
              <w:pStyle w:val="a4"/>
              <w:rPr>
                <w:lang w:val="en-US"/>
              </w:rPr>
            </w:pPr>
            <w:r>
              <w:t xml:space="preserve">Користувач натискає на кнопку </w:t>
            </w:r>
            <w:r w:rsidR="00F71B52">
              <w:t>адаптації резюме для однієї з вакансій в пошуку.</w:t>
            </w:r>
          </w:p>
        </w:tc>
      </w:tr>
      <w:tr w:rsidR="00E4306E" w:rsidRPr="00577E78" w14:paraId="001806EF" w14:textId="77777777" w:rsidTr="002F7C4C">
        <w:tc>
          <w:tcPr>
            <w:tcW w:w="2263" w:type="dxa"/>
          </w:tcPr>
          <w:p w14:paraId="116ADF20" w14:textId="77777777" w:rsidR="00E4306E" w:rsidRPr="00577E78" w:rsidRDefault="00E4306E" w:rsidP="002F7C4C">
            <w:pPr>
              <w:pStyle w:val="a4"/>
            </w:pPr>
            <w:r w:rsidRPr="00577E78">
              <w:t>Очікуваний результат</w:t>
            </w:r>
          </w:p>
        </w:tc>
        <w:tc>
          <w:tcPr>
            <w:tcW w:w="7081" w:type="dxa"/>
          </w:tcPr>
          <w:p w14:paraId="4BFE9146" w14:textId="1974D591" w:rsidR="00E4306E" w:rsidRPr="00E4306E" w:rsidRDefault="00F71B52" w:rsidP="002F7C4C">
            <w:pPr>
              <w:pStyle w:val="a4"/>
              <w:rPr>
                <w:lang w:val="ru-RU"/>
              </w:rPr>
            </w:pPr>
            <w:r>
              <w:t>Відображається вікно з оцінкою співпадіння ключових слів резюме користувача та обраної вакансії, ключові слова пов’язані з навичками що наявні у вакансії але відсутні у резю</w:t>
            </w:r>
            <w:r w:rsidR="00176579">
              <w:t>ме</w:t>
            </w:r>
          </w:p>
        </w:tc>
      </w:tr>
      <w:tr w:rsidR="00E4306E" w:rsidRPr="00877D8D" w14:paraId="47129ABA" w14:textId="77777777" w:rsidTr="002F7C4C">
        <w:tc>
          <w:tcPr>
            <w:tcW w:w="2263" w:type="dxa"/>
          </w:tcPr>
          <w:p w14:paraId="34CEA830" w14:textId="77777777" w:rsidR="00E4306E" w:rsidRPr="00577E78" w:rsidRDefault="00E4306E" w:rsidP="002F7C4C">
            <w:pPr>
              <w:pStyle w:val="a4"/>
            </w:pPr>
            <w:r w:rsidRPr="00577E78">
              <w:t>Фактичний результат</w:t>
            </w:r>
          </w:p>
        </w:tc>
        <w:tc>
          <w:tcPr>
            <w:tcW w:w="7081" w:type="dxa"/>
          </w:tcPr>
          <w:p w14:paraId="7716F71A" w14:textId="77777777" w:rsidR="00E4306E" w:rsidRPr="00877D8D" w:rsidRDefault="00E4306E" w:rsidP="002F7C4C">
            <w:pPr>
              <w:pStyle w:val="a4"/>
            </w:pPr>
            <w:r w:rsidRPr="00577E78">
              <w:t>Збігається з очікуваним.</w:t>
            </w:r>
          </w:p>
        </w:tc>
      </w:tr>
    </w:tbl>
    <w:p w14:paraId="1515017F" w14:textId="02A04D78" w:rsidR="00080C38" w:rsidRDefault="00080C38" w:rsidP="004B58AF"/>
    <w:p w14:paraId="5AC8A42C" w14:textId="77777777" w:rsidR="00080C38" w:rsidRDefault="00080C38">
      <w:pPr>
        <w:spacing w:after="160" w:line="259" w:lineRule="auto"/>
        <w:ind w:firstLine="0"/>
        <w:contextualSpacing w:val="0"/>
        <w:jc w:val="left"/>
      </w:pPr>
      <w:r>
        <w:br w:type="page"/>
      </w:r>
    </w:p>
    <w:p w14:paraId="5E4F12F0" w14:textId="2B8CC3EE" w:rsidR="00080C38" w:rsidRPr="00577E78" w:rsidRDefault="00080C38" w:rsidP="00080C38">
      <w:pPr>
        <w:keepNext/>
      </w:pPr>
      <w:r w:rsidRPr="00577E78">
        <w:lastRenderedPageBreak/>
        <w:t xml:space="preserve">Таблиця </w:t>
      </w:r>
      <w:r w:rsidR="00B41A4B">
        <w:t>3</w:t>
      </w:r>
      <w:r w:rsidRPr="00577E78">
        <w:t>.</w:t>
      </w:r>
      <w:r>
        <w:rPr>
          <w:lang w:val="ru-RU"/>
        </w:rPr>
        <w:t>1</w:t>
      </w:r>
      <w:r>
        <w:rPr>
          <w:lang w:val="en-US"/>
        </w:rPr>
        <w:t>1</w:t>
      </w:r>
      <w:r w:rsidRPr="00577E78">
        <w:t xml:space="preserve"> – Тест 1.</w:t>
      </w:r>
      <w:r>
        <w:rPr>
          <w:lang w:val="ru-RU"/>
        </w:rPr>
        <w:t>1</w:t>
      </w:r>
      <w:r>
        <w:rPr>
          <w:lang w:val="en-US"/>
        </w:rPr>
        <w:t xml:space="preserve">1 </w:t>
      </w:r>
      <w:r>
        <w:t>Зчитування тексту вакансії за посиланням</w:t>
      </w:r>
      <w:r w:rsidRPr="00577E78">
        <w:t xml:space="preserve"> </w:t>
      </w:r>
    </w:p>
    <w:tbl>
      <w:tblPr>
        <w:tblStyle w:val="TableGrid"/>
        <w:tblW w:w="0" w:type="auto"/>
        <w:tblLook w:val="04A0" w:firstRow="1" w:lastRow="0" w:firstColumn="1" w:lastColumn="0" w:noHBand="0" w:noVBand="1"/>
      </w:tblPr>
      <w:tblGrid>
        <w:gridCol w:w="2263"/>
        <w:gridCol w:w="7081"/>
      </w:tblGrid>
      <w:tr w:rsidR="00080C38" w:rsidRPr="00577E78" w14:paraId="1ACA00A4" w14:textId="77777777" w:rsidTr="002F7C4C">
        <w:tc>
          <w:tcPr>
            <w:tcW w:w="2263" w:type="dxa"/>
          </w:tcPr>
          <w:p w14:paraId="1A9661B3" w14:textId="77777777" w:rsidR="00080C38" w:rsidRPr="00577E78" w:rsidRDefault="00080C38" w:rsidP="002F7C4C">
            <w:pPr>
              <w:pStyle w:val="a4"/>
            </w:pPr>
            <w:r w:rsidRPr="00577E78">
              <w:t xml:space="preserve">Початковий стан системи </w:t>
            </w:r>
          </w:p>
        </w:tc>
        <w:tc>
          <w:tcPr>
            <w:tcW w:w="7081" w:type="dxa"/>
          </w:tcPr>
          <w:p w14:paraId="162EC1B5" w14:textId="7B06B389" w:rsidR="00080C38" w:rsidRPr="007C7FC7" w:rsidRDefault="00080C38" w:rsidP="002F7C4C">
            <w:pPr>
              <w:pStyle w:val="a4"/>
              <w:rPr>
                <w:lang w:val="ru-RU"/>
              </w:rPr>
            </w:pPr>
            <w:r w:rsidRPr="00577E78">
              <w:t xml:space="preserve">Користувач знаходиться на </w:t>
            </w:r>
            <w:r w:rsidR="007C7FC7">
              <w:t>головній сторінці, має завантажене резюме</w:t>
            </w:r>
          </w:p>
        </w:tc>
      </w:tr>
      <w:tr w:rsidR="00080C38" w:rsidRPr="00577E78" w14:paraId="36B6A129" w14:textId="77777777" w:rsidTr="002F7C4C">
        <w:tc>
          <w:tcPr>
            <w:tcW w:w="2263" w:type="dxa"/>
          </w:tcPr>
          <w:p w14:paraId="52875CC8" w14:textId="77777777" w:rsidR="00080C38" w:rsidRPr="00577E78" w:rsidRDefault="00080C38" w:rsidP="002F7C4C">
            <w:pPr>
              <w:pStyle w:val="a4"/>
            </w:pPr>
            <w:r w:rsidRPr="00577E78">
              <w:t xml:space="preserve">Вхідні дані </w:t>
            </w:r>
          </w:p>
        </w:tc>
        <w:tc>
          <w:tcPr>
            <w:tcW w:w="7081" w:type="dxa"/>
          </w:tcPr>
          <w:p w14:paraId="2DFF5041" w14:textId="227FC9CD" w:rsidR="00080C38" w:rsidRPr="007C7FC7" w:rsidRDefault="00080C38" w:rsidP="002F7C4C">
            <w:pPr>
              <w:pStyle w:val="a4"/>
              <w:rPr>
                <w:lang w:val="ru-RU"/>
              </w:rPr>
            </w:pPr>
            <w:r>
              <w:t xml:space="preserve">Посилання на вакансію з сайту </w:t>
            </w:r>
            <w:proofErr w:type="spellStart"/>
            <w:r>
              <w:rPr>
                <w:lang w:val="en-US"/>
              </w:rPr>
              <w:t>dou</w:t>
            </w:r>
            <w:proofErr w:type="spellEnd"/>
            <w:r>
              <w:rPr>
                <w:lang w:val="en-US"/>
              </w:rPr>
              <w:t xml:space="preserve"> </w:t>
            </w:r>
            <w:proofErr w:type="spellStart"/>
            <w:r>
              <w:rPr>
                <w:lang w:val="ru-RU"/>
              </w:rPr>
              <w:t>або</w:t>
            </w:r>
            <w:proofErr w:type="spellEnd"/>
            <w:r>
              <w:rPr>
                <w:lang w:val="ru-RU"/>
              </w:rPr>
              <w:t xml:space="preserve"> </w:t>
            </w:r>
            <w:proofErr w:type="spellStart"/>
            <w:r>
              <w:rPr>
                <w:lang w:val="ru-RU"/>
              </w:rPr>
              <w:t>postjob</w:t>
            </w:r>
            <w:proofErr w:type="spellEnd"/>
            <w:r>
              <w:rPr>
                <w:lang w:val="en-US"/>
              </w:rPr>
              <w:t>free</w:t>
            </w:r>
          </w:p>
        </w:tc>
      </w:tr>
      <w:tr w:rsidR="00080C38" w:rsidRPr="00577E78" w14:paraId="7A22CFD5" w14:textId="77777777" w:rsidTr="002F7C4C">
        <w:tc>
          <w:tcPr>
            <w:tcW w:w="2263" w:type="dxa"/>
          </w:tcPr>
          <w:p w14:paraId="175169AE" w14:textId="77777777" w:rsidR="00080C38" w:rsidRPr="00577E78" w:rsidRDefault="00080C38" w:rsidP="002F7C4C">
            <w:pPr>
              <w:pStyle w:val="a4"/>
            </w:pPr>
            <w:r w:rsidRPr="00577E78">
              <w:t xml:space="preserve">Опис проведення тесту </w:t>
            </w:r>
          </w:p>
        </w:tc>
        <w:tc>
          <w:tcPr>
            <w:tcW w:w="7081" w:type="dxa"/>
          </w:tcPr>
          <w:p w14:paraId="294FEC23" w14:textId="070BD062" w:rsidR="00080C38" w:rsidRPr="008300B2" w:rsidRDefault="00080C38" w:rsidP="002F7C4C">
            <w:pPr>
              <w:pStyle w:val="a4"/>
            </w:pPr>
            <w:r>
              <w:t>Користувач натискає на кнопку адаптації резюме</w:t>
            </w:r>
            <w:r w:rsidR="008300B2">
              <w:t>. Користувач вводить у поле посилання на вакансію та натискає кнопку зчитування тексту вакансії</w:t>
            </w:r>
          </w:p>
        </w:tc>
      </w:tr>
      <w:tr w:rsidR="00080C38" w:rsidRPr="00577E78" w14:paraId="782F7578" w14:textId="77777777" w:rsidTr="002F7C4C">
        <w:tc>
          <w:tcPr>
            <w:tcW w:w="2263" w:type="dxa"/>
          </w:tcPr>
          <w:p w14:paraId="248C0568" w14:textId="77777777" w:rsidR="00080C38" w:rsidRPr="00577E78" w:rsidRDefault="00080C38" w:rsidP="002F7C4C">
            <w:pPr>
              <w:pStyle w:val="a4"/>
            </w:pPr>
            <w:r w:rsidRPr="00577E78">
              <w:t>Очікуваний результат</w:t>
            </w:r>
          </w:p>
        </w:tc>
        <w:tc>
          <w:tcPr>
            <w:tcW w:w="7081" w:type="dxa"/>
          </w:tcPr>
          <w:p w14:paraId="2AB83755" w14:textId="29048B7C" w:rsidR="00080C38" w:rsidRPr="00E4306E" w:rsidRDefault="008300B2" w:rsidP="002F7C4C">
            <w:pPr>
              <w:pStyle w:val="a4"/>
              <w:rPr>
                <w:lang w:val="ru-RU"/>
              </w:rPr>
            </w:pPr>
            <w:r>
              <w:t>Поле тексту вакансії заповнюється згідно даних вакансії за введеним посиланням</w:t>
            </w:r>
          </w:p>
        </w:tc>
      </w:tr>
      <w:tr w:rsidR="00080C38" w:rsidRPr="00877D8D" w14:paraId="383B979F" w14:textId="77777777" w:rsidTr="002F7C4C">
        <w:tc>
          <w:tcPr>
            <w:tcW w:w="2263" w:type="dxa"/>
          </w:tcPr>
          <w:p w14:paraId="4FBA6245" w14:textId="77777777" w:rsidR="00080C38" w:rsidRPr="00577E78" w:rsidRDefault="00080C38" w:rsidP="002F7C4C">
            <w:pPr>
              <w:pStyle w:val="a4"/>
            </w:pPr>
            <w:r w:rsidRPr="00577E78">
              <w:t>Фактичний результат</w:t>
            </w:r>
          </w:p>
        </w:tc>
        <w:tc>
          <w:tcPr>
            <w:tcW w:w="7081" w:type="dxa"/>
          </w:tcPr>
          <w:p w14:paraId="3C58DDA3" w14:textId="77777777" w:rsidR="00080C38" w:rsidRPr="00877D8D" w:rsidRDefault="00080C38" w:rsidP="002F7C4C">
            <w:pPr>
              <w:pStyle w:val="a4"/>
            </w:pPr>
            <w:r w:rsidRPr="00577E78">
              <w:t>Збігається з очікуваним.</w:t>
            </w:r>
          </w:p>
        </w:tc>
      </w:tr>
    </w:tbl>
    <w:p w14:paraId="0D377A38" w14:textId="77777777" w:rsidR="008300B2" w:rsidRDefault="008300B2" w:rsidP="008300B2">
      <w:pPr>
        <w:keepNext/>
      </w:pPr>
    </w:p>
    <w:p w14:paraId="6419C16F" w14:textId="5245432C" w:rsidR="008300B2" w:rsidRPr="00577E78" w:rsidRDefault="008300B2" w:rsidP="008300B2">
      <w:pPr>
        <w:keepNext/>
      </w:pPr>
      <w:r w:rsidRPr="00577E78">
        <w:t xml:space="preserve">Таблиця </w:t>
      </w:r>
      <w:r w:rsidR="00B41A4B">
        <w:t>3</w:t>
      </w:r>
      <w:r w:rsidRPr="00577E78">
        <w:t>.</w:t>
      </w:r>
      <w:r>
        <w:rPr>
          <w:lang w:val="ru-RU"/>
        </w:rPr>
        <w:t>1</w:t>
      </w:r>
      <w:r w:rsidR="00176579">
        <w:t>2</w:t>
      </w:r>
      <w:r w:rsidRPr="00577E78">
        <w:t xml:space="preserve"> – Тест 1.</w:t>
      </w:r>
      <w:r>
        <w:rPr>
          <w:lang w:val="ru-RU"/>
        </w:rPr>
        <w:t>1</w:t>
      </w:r>
      <w:r w:rsidR="00176579">
        <w:t>2</w:t>
      </w:r>
      <w:r>
        <w:rPr>
          <w:lang w:val="en-US"/>
        </w:rPr>
        <w:t xml:space="preserve"> </w:t>
      </w:r>
      <w:r>
        <w:t xml:space="preserve">Зчитування тексту вакансії за не </w:t>
      </w:r>
      <w:proofErr w:type="spellStart"/>
      <w:r>
        <w:t>валідним</w:t>
      </w:r>
      <w:proofErr w:type="spellEnd"/>
      <w:r>
        <w:t xml:space="preserve"> посиланням</w:t>
      </w:r>
      <w:r w:rsidRPr="00577E78">
        <w:t xml:space="preserve"> </w:t>
      </w:r>
    </w:p>
    <w:tbl>
      <w:tblPr>
        <w:tblStyle w:val="TableGrid"/>
        <w:tblW w:w="0" w:type="auto"/>
        <w:tblLook w:val="04A0" w:firstRow="1" w:lastRow="0" w:firstColumn="1" w:lastColumn="0" w:noHBand="0" w:noVBand="1"/>
      </w:tblPr>
      <w:tblGrid>
        <w:gridCol w:w="2263"/>
        <w:gridCol w:w="7081"/>
      </w:tblGrid>
      <w:tr w:rsidR="008300B2" w:rsidRPr="00577E78" w14:paraId="758B3976" w14:textId="77777777" w:rsidTr="002F7C4C">
        <w:tc>
          <w:tcPr>
            <w:tcW w:w="2263" w:type="dxa"/>
          </w:tcPr>
          <w:p w14:paraId="4B1EBC61" w14:textId="77777777" w:rsidR="008300B2" w:rsidRPr="00577E78" w:rsidRDefault="008300B2" w:rsidP="002F7C4C">
            <w:pPr>
              <w:pStyle w:val="a4"/>
            </w:pPr>
            <w:r w:rsidRPr="00577E78">
              <w:t xml:space="preserve">Початковий стан системи </w:t>
            </w:r>
          </w:p>
        </w:tc>
        <w:tc>
          <w:tcPr>
            <w:tcW w:w="7081" w:type="dxa"/>
          </w:tcPr>
          <w:p w14:paraId="752DB525" w14:textId="77777777" w:rsidR="008300B2" w:rsidRPr="00A93053" w:rsidRDefault="008300B2" w:rsidP="002F7C4C">
            <w:pPr>
              <w:pStyle w:val="a4"/>
              <w:rPr>
                <w:lang w:val="ru-RU"/>
              </w:rPr>
            </w:pPr>
            <w:r w:rsidRPr="00577E78">
              <w:t xml:space="preserve">Користувач знаходиться на </w:t>
            </w:r>
            <w:r>
              <w:t>головній сторінці, має завантажене резюме</w:t>
            </w:r>
          </w:p>
        </w:tc>
      </w:tr>
      <w:tr w:rsidR="008300B2" w:rsidRPr="00577E78" w14:paraId="7FBEB8BF" w14:textId="77777777" w:rsidTr="002F7C4C">
        <w:tc>
          <w:tcPr>
            <w:tcW w:w="2263" w:type="dxa"/>
          </w:tcPr>
          <w:p w14:paraId="792848CB" w14:textId="77777777" w:rsidR="008300B2" w:rsidRPr="00577E78" w:rsidRDefault="008300B2" w:rsidP="002F7C4C">
            <w:pPr>
              <w:pStyle w:val="a4"/>
            </w:pPr>
            <w:r w:rsidRPr="00577E78">
              <w:t xml:space="preserve">Вхідні дані </w:t>
            </w:r>
          </w:p>
        </w:tc>
        <w:tc>
          <w:tcPr>
            <w:tcW w:w="7081" w:type="dxa"/>
          </w:tcPr>
          <w:p w14:paraId="197D875D" w14:textId="07D2CD4D" w:rsidR="008300B2" w:rsidRPr="007C7FC7" w:rsidRDefault="00A93053" w:rsidP="002F7C4C">
            <w:pPr>
              <w:pStyle w:val="a4"/>
              <w:rPr>
                <w:lang w:val="ru-RU"/>
              </w:rPr>
            </w:pPr>
            <w:r>
              <w:t xml:space="preserve">Не </w:t>
            </w:r>
            <w:proofErr w:type="spellStart"/>
            <w:r>
              <w:t>валідне</w:t>
            </w:r>
            <w:proofErr w:type="spellEnd"/>
            <w:r>
              <w:t xml:space="preserve"> посилання на вакансію</w:t>
            </w:r>
          </w:p>
        </w:tc>
      </w:tr>
      <w:tr w:rsidR="008300B2" w:rsidRPr="00577E78" w14:paraId="60059709" w14:textId="77777777" w:rsidTr="002F7C4C">
        <w:tc>
          <w:tcPr>
            <w:tcW w:w="2263" w:type="dxa"/>
          </w:tcPr>
          <w:p w14:paraId="52C27FE8" w14:textId="77777777" w:rsidR="008300B2" w:rsidRPr="00577E78" w:rsidRDefault="008300B2" w:rsidP="002F7C4C">
            <w:pPr>
              <w:pStyle w:val="a4"/>
            </w:pPr>
            <w:r w:rsidRPr="00577E78">
              <w:t xml:space="preserve">Опис проведення тесту </w:t>
            </w:r>
          </w:p>
        </w:tc>
        <w:tc>
          <w:tcPr>
            <w:tcW w:w="7081" w:type="dxa"/>
          </w:tcPr>
          <w:p w14:paraId="0AB1BF53" w14:textId="755A85B7" w:rsidR="008300B2" w:rsidRPr="00A93053" w:rsidRDefault="008300B2" w:rsidP="002F7C4C">
            <w:pPr>
              <w:pStyle w:val="a4"/>
            </w:pPr>
            <w:r>
              <w:t xml:space="preserve">Користувач натискає на кнопку адаптації резюме. Користувач вводить у поле </w:t>
            </w:r>
            <w:r w:rsidR="00A93053">
              <w:t xml:space="preserve">текст що не є посиланням на вакансію </w:t>
            </w:r>
            <w:proofErr w:type="spellStart"/>
            <w:r w:rsidR="00A93053">
              <w:rPr>
                <w:lang w:val="en-US"/>
              </w:rPr>
              <w:t>dou</w:t>
            </w:r>
            <w:proofErr w:type="spellEnd"/>
            <w:r w:rsidR="00A93053">
              <w:rPr>
                <w:lang w:val="en-US"/>
              </w:rPr>
              <w:t xml:space="preserve">, </w:t>
            </w:r>
            <w:proofErr w:type="spellStart"/>
            <w:r w:rsidR="00A93053">
              <w:rPr>
                <w:lang w:val="en-US"/>
              </w:rPr>
              <w:t>postjobfree</w:t>
            </w:r>
            <w:proofErr w:type="spellEnd"/>
            <w:r w:rsidR="00A93053">
              <w:t xml:space="preserve"> і натискає на кнопку зчитування тексту</w:t>
            </w:r>
          </w:p>
        </w:tc>
      </w:tr>
      <w:tr w:rsidR="008300B2" w:rsidRPr="00577E78" w14:paraId="5C724126" w14:textId="77777777" w:rsidTr="002F7C4C">
        <w:tc>
          <w:tcPr>
            <w:tcW w:w="2263" w:type="dxa"/>
          </w:tcPr>
          <w:p w14:paraId="518023D6" w14:textId="77777777" w:rsidR="008300B2" w:rsidRPr="00577E78" w:rsidRDefault="008300B2" w:rsidP="002F7C4C">
            <w:pPr>
              <w:pStyle w:val="a4"/>
            </w:pPr>
            <w:r w:rsidRPr="00577E78">
              <w:t>Очікуваний результат</w:t>
            </w:r>
          </w:p>
        </w:tc>
        <w:tc>
          <w:tcPr>
            <w:tcW w:w="7081" w:type="dxa"/>
          </w:tcPr>
          <w:p w14:paraId="3BEBB457" w14:textId="4309DBD1" w:rsidR="008300B2" w:rsidRPr="00E4306E" w:rsidRDefault="00A93053" w:rsidP="002F7C4C">
            <w:pPr>
              <w:pStyle w:val="a4"/>
              <w:rPr>
                <w:lang w:val="ru-RU"/>
              </w:rPr>
            </w:pPr>
            <w:r>
              <w:t>Відображається повідомлення про не валідність посилання</w:t>
            </w:r>
          </w:p>
        </w:tc>
      </w:tr>
      <w:tr w:rsidR="008300B2" w:rsidRPr="00877D8D" w14:paraId="12255FCC" w14:textId="77777777" w:rsidTr="002F7C4C">
        <w:tc>
          <w:tcPr>
            <w:tcW w:w="2263" w:type="dxa"/>
          </w:tcPr>
          <w:p w14:paraId="263A3CF4" w14:textId="77777777" w:rsidR="008300B2" w:rsidRPr="00577E78" w:rsidRDefault="008300B2" w:rsidP="002F7C4C">
            <w:pPr>
              <w:pStyle w:val="a4"/>
            </w:pPr>
            <w:r w:rsidRPr="00577E78">
              <w:t>Фактичний результат</w:t>
            </w:r>
          </w:p>
        </w:tc>
        <w:tc>
          <w:tcPr>
            <w:tcW w:w="7081" w:type="dxa"/>
          </w:tcPr>
          <w:p w14:paraId="23411091" w14:textId="77777777" w:rsidR="008300B2" w:rsidRPr="00877D8D" w:rsidRDefault="008300B2" w:rsidP="002F7C4C">
            <w:pPr>
              <w:pStyle w:val="a4"/>
            </w:pPr>
            <w:r w:rsidRPr="00577E78">
              <w:t>Збігається з очікуваним.</w:t>
            </w:r>
          </w:p>
        </w:tc>
      </w:tr>
    </w:tbl>
    <w:p w14:paraId="78918B77" w14:textId="2109F8BF" w:rsidR="00A93053" w:rsidRDefault="00A93053" w:rsidP="004B58AF"/>
    <w:p w14:paraId="16988803" w14:textId="77777777" w:rsidR="00A93053" w:rsidRDefault="00A93053">
      <w:pPr>
        <w:spacing w:after="160" w:line="259" w:lineRule="auto"/>
        <w:ind w:firstLine="0"/>
        <w:contextualSpacing w:val="0"/>
        <w:jc w:val="left"/>
      </w:pPr>
      <w:r>
        <w:br w:type="page"/>
      </w:r>
    </w:p>
    <w:p w14:paraId="01D9AAEC" w14:textId="462ED44A" w:rsidR="00176579" w:rsidRPr="00577E78" w:rsidRDefault="00176579" w:rsidP="00176579">
      <w:pPr>
        <w:keepNext/>
      </w:pPr>
      <w:r w:rsidRPr="00577E78">
        <w:lastRenderedPageBreak/>
        <w:t xml:space="preserve">Таблиця </w:t>
      </w:r>
      <w:r w:rsidR="00B41A4B">
        <w:t>3</w:t>
      </w:r>
      <w:r w:rsidRPr="00577E78">
        <w:t>.</w:t>
      </w:r>
      <w:r>
        <w:rPr>
          <w:lang w:val="ru-RU"/>
        </w:rPr>
        <w:t>1</w:t>
      </w:r>
      <w:r>
        <w:t>3</w:t>
      </w:r>
      <w:r w:rsidRPr="00577E78">
        <w:t xml:space="preserve"> – Тест 1.</w:t>
      </w:r>
      <w:r>
        <w:rPr>
          <w:lang w:val="ru-RU"/>
        </w:rPr>
        <w:t>1</w:t>
      </w:r>
      <w:r>
        <w:t>3</w:t>
      </w:r>
      <w:r>
        <w:rPr>
          <w:lang w:val="en-US"/>
        </w:rPr>
        <w:t xml:space="preserve"> </w:t>
      </w:r>
      <w:r>
        <w:t>Адаптація резюме за текстом вакансії</w:t>
      </w:r>
      <w:r w:rsidRPr="00577E78">
        <w:t xml:space="preserve"> </w:t>
      </w:r>
    </w:p>
    <w:tbl>
      <w:tblPr>
        <w:tblStyle w:val="TableGrid"/>
        <w:tblW w:w="0" w:type="auto"/>
        <w:tblLook w:val="04A0" w:firstRow="1" w:lastRow="0" w:firstColumn="1" w:lastColumn="0" w:noHBand="0" w:noVBand="1"/>
      </w:tblPr>
      <w:tblGrid>
        <w:gridCol w:w="2263"/>
        <w:gridCol w:w="7081"/>
      </w:tblGrid>
      <w:tr w:rsidR="00176579" w:rsidRPr="00577E78" w14:paraId="5A66EFBA" w14:textId="77777777" w:rsidTr="002F7C4C">
        <w:tc>
          <w:tcPr>
            <w:tcW w:w="2263" w:type="dxa"/>
          </w:tcPr>
          <w:p w14:paraId="167ECECB" w14:textId="77777777" w:rsidR="00176579" w:rsidRPr="00577E78" w:rsidRDefault="00176579" w:rsidP="002F7C4C">
            <w:pPr>
              <w:pStyle w:val="a4"/>
            </w:pPr>
            <w:r w:rsidRPr="00577E78">
              <w:t xml:space="preserve">Початковий стан системи </w:t>
            </w:r>
          </w:p>
        </w:tc>
        <w:tc>
          <w:tcPr>
            <w:tcW w:w="7081" w:type="dxa"/>
          </w:tcPr>
          <w:p w14:paraId="19CFF7ED" w14:textId="77777777" w:rsidR="00176579" w:rsidRPr="00A93053" w:rsidRDefault="00176579" w:rsidP="002F7C4C">
            <w:pPr>
              <w:pStyle w:val="a4"/>
              <w:rPr>
                <w:lang w:val="ru-RU"/>
              </w:rPr>
            </w:pPr>
            <w:r w:rsidRPr="00577E78">
              <w:t xml:space="preserve">Користувач знаходиться на </w:t>
            </w:r>
            <w:r>
              <w:t>головній сторінці, має завантажене резюме</w:t>
            </w:r>
          </w:p>
        </w:tc>
      </w:tr>
      <w:tr w:rsidR="00176579" w:rsidRPr="00577E78" w14:paraId="5D87E8C4" w14:textId="77777777" w:rsidTr="002F7C4C">
        <w:tc>
          <w:tcPr>
            <w:tcW w:w="2263" w:type="dxa"/>
          </w:tcPr>
          <w:p w14:paraId="3A0787FD" w14:textId="77777777" w:rsidR="00176579" w:rsidRPr="00577E78" w:rsidRDefault="00176579" w:rsidP="002F7C4C">
            <w:pPr>
              <w:pStyle w:val="a4"/>
            </w:pPr>
            <w:r w:rsidRPr="00577E78">
              <w:t xml:space="preserve">Вхідні дані </w:t>
            </w:r>
          </w:p>
        </w:tc>
        <w:tc>
          <w:tcPr>
            <w:tcW w:w="7081" w:type="dxa"/>
          </w:tcPr>
          <w:p w14:paraId="4DF8D172" w14:textId="2F59C8BD" w:rsidR="00176579" w:rsidRPr="007C7FC7" w:rsidRDefault="00176579" w:rsidP="002F7C4C">
            <w:pPr>
              <w:pStyle w:val="a4"/>
              <w:rPr>
                <w:lang w:val="ru-RU"/>
              </w:rPr>
            </w:pPr>
            <w:r>
              <w:t>Текст вакансії або посилання</w:t>
            </w:r>
          </w:p>
        </w:tc>
      </w:tr>
      <w:tr w:rsidR="00176579" w:rsidRPr="00577E78" w14:paraId="0A42A2BC" w14:textId="77777777" w:rsidTr="002F7C4C">
        <w:tc>
          <w:tcPr>
            <w:tcW w:w="2263" w:type="dxa"/>
          </w:tcPr>
          <w:p w14:paraId="41F985B0" w14:textId="77777777" w:rsidR="00176579" w:rsidRPr="00577E78" w:rsidRDefault="00176579" w:rsidP="002F7C4C">
            <w:pPr>
              <w:pStyle w:val="a4"/>
            </w:pPr>
            <w:r w:rsidRPr="00577E78">
              <w:t xml:space="preserve">Опис проведення тесту </w:t>
            </w:r>
          </w:p>
        </w:tc>
        <w:tc>
          <w:tcPr>
            <w:tcW w:w="7081" w:type="dxa"/>
          </w:tcPr>
          <w:p w14:paraId="1C8A8CA7" w14:textId="4DCFC2B7" w:rsidR="00176579" w:rsidRPr="00A93053" w:rsidRDefault="00176579" w:rsidP="002F7C4C">
            <w:pPr>
              <w:pStyle w:val="a4"/>
            </w:pPr>
            <w:r>
              <w:t>Користувач відкриває вікно адаптації резюме, вводить посилання на вакансію і натискає зчитування або вводить текст вручну, натискає кнопку адаптації резюме</w:t>
            </w:r>
          </w:p>
        </w:tc>
      </w:tr>
      <w:tr w:rsidR="00176579" w:rsidRPr="00577E78" w14:paraId="355AB463" w14:textId="77777777" w:rsidTr="002F7C4C">
        <w:tc>
          <w:tcPr>
            <w:tcW w:w="2263" w:type="dxa"/>
          </w:tcPr>
          <w:p w14:paraId="3969C563" w14:textId="77777777" w:rsidR="00176579" w:rsidRPr="00577E78" w:rsidRDefault="00176579" w:rsidP="002F7C4C">
            <w:pPr>
              <w:pStyle w:val="a4"/>
            </w:pPr>
            <w:r w:rsidRPr="00577E78">
              <w:t>Очікуваний результат</w:t>
            </w:r>
          </w:p>
        </w:tc>
        <w:tc>
          <w:tcPr>
            <w:tcW w:w="7081" w:type="dxa"/>
          </w:tcPr>
          <w:p w14:paraId="29C63E8F" w14:textId="43BF0FCC" w:rsidR="00176579" w:rsidRPr="00E4306E" w:rsidRDefault="00176579" w:rsidP="002F7C4C">
            <w:pPr>
              <w:pStyle w:val="a4"/>
              <w:rPr>
                <w:lang w:val="ru-RU"/>
              </w:rPr>
            </w:pPr>
            <w:r>
              <w:t>Відображається вікно з оцінкою співпадіння ключових слів резюме користувача та обраної вакансії, ключові слова пов’язані з навичками що наявні у вакансії але відсутні у резюме</w:t>
            </w:r>
          </w:p>
        </w:tc>
      </w:tr>
      <w:tr w:rsidR="00176579" w:rsidRPr="00877D8D" w14:paraId="0928DBF6" w14:textId="77777777" w:rsidTr="002F7C4C">
        <w:tc>
          <w:tcPr>
            <w:tcW w:w="2263" w:type="dxa"/>
          </w:tcPr>
          <w:p w14:paraId="73C71BE5" w14:textId="77777777" w:rsidR="00176579" w:rsidRPr="00577E78" w:rsidRDefault="00176579" w:rsidP="002F7C4C">
            <w:pPr>
              <w:pStyle w:val="a4"/>
            </w:pPr>
            <w:r w:rsidRPr="00577E78">
              <w:t>Фактичний результат</w:t>
            </w:r>
          </w:p>
        </w:tc>
        <w:tc>
          <w:tcPr>
            <w:tcW w:w="7081" w:type="dxa"/>
          </w:tcPr>
          <w:p w14:paraId="3886098B" w14:textId="77777777" w:rsidR="00176579" w:rsidRPr="00877D8D" w:rsidRDefault="00176579" w:rsidP="002F7C4C">
            <w:pPr>
              <w:pStyle w:val="a4"/>
            </w:pPr>
            <w:r w:rsidRPr="00577E78">
              <w:t>Збігається з очікуваним.</w:t>
            </w:r>
          </w:p>
        </w:tc>
      </w:tr>
    </w:tbl>
    <w:p w14:paraId="3489AEF7" w14:textId="77777777" w:rsidR="00E4306E" w:rsidRPr="00176579" w:rsidRDefault="00E4306E" w:rsidP="004B58AF"/>
    <w:p w14:paraId="25F4F2A4" w14:textId="77777777" w:rsidR="004B58AF" w:rsidRPr="00A059F8" w:rsidRDefault="004B58AF" w:rsidP="004B58AF">
      <w:pPr>
        <w:pStyle w:val="Heading2"/>
        <w:numPr>
          <w:ilvl w:val="0"/>
          <w:numId w:val="0"/>
        </w:numPr>
        <w:ind w:left="709"/>
        <w:rPr>
          <w:b w:val="0"/>
          <w:bCs/>
        </w:rPr>
      </w:pPr>
      <w:bookmarkStart w:id="33" w:name="_Toc102756408"/>
      <w:bookmarkStart w:id="34" w:name="_Toc199686548"/>
      <w:r w:rsidRPr="00A059F8">
        <w:rPr>
          <w:b w:val="0"/>
          <w:bCs/>
        </w:rPr>
        <w:t>Висновки до розділу</w:t>
      </w:r>
      <w:bookmarkEnd w:id="33"/>
      <w:bookmarkEnd w:id="34"/>
    </w:p>
    <w:p w14:paraId="34F2A38B" w14:textId="0D92E48A" w:rsidR="00E13EC8" w:rsidRPr="00176579" w:rsidRDefault="00176579" w:rsidP="00E13EC8">
      <w:r>
        <w:t xml:space="preserve">В третьому розділі пояснювальної записки до індивідуальної частини дипломного </w:t>
      </w:r>
      <w:proofErr w:type="spellStart"/>
      <w:r>
        <w:t>проєкту</w:t>
      </w:r>
      <w:proofErr w:type="spellEnd"/>
      <w:r>
        <w:t xml:space="preserve"> було проаналізовано якість програмного забезпечення за допомогою статичного аналізатора </w:t>
      </w:r>
      <w:proofErr w:type="spellStart"/>
      <w:r>
        <w:rPr>
          <w:lang w:val="en-US"/>
        </w:rPr>
        <w:t>Qodana</w:t>
      </w:r>
      <w:proofErr w:type="spellEnd"/>
      <w:r>
        <w:rPr>
          <w:lang w:val="en-US"/>
        </w:rPr>
        <w:t xml:space="preserve"> </w:t>
      </w:r>
      <w:r>
        <w:t xml:space="preserve">та зроблено висновки про якість програмного забезпечення, та наведено тести які були використані для мануального тестування </w:t>
      </w:r>
      <w:proofErr w:type="spellStart"/>
      <w:r>
        <w:t>вебзастосунку</w:t>
      </w:r>
      <w:proofErr w:type="spellEnd"/>
      <w:r>
        <w:t>.</w:t>
      </w:r>
    </w:p>
    <w:p w14:paraId="327BB39F" w14:textId="77777777" w:rsidR="004B58AF" w:rsidRDefault="004B58AF" w:rsidP="004B58AF">
      <w:pPr>
        <w:spacing w:after="160" w:line="259" w:lineRule="auto"/>
        <w:ind w:firstLine="0"/>
        <w:contextualSpacing w:val="0"/>
        <w:jc w:val="left"/>
      </w:pPr>
      <w:r>
        <w:br w:type="page"/>
      </w:r>
    </w:p>
    <w:p w14:paraId="0E944679" w14:textId="53FCBCE8" w:rsidR="004D7592" w:rsidRPr="000505DF" w:rsidRDefault="004D7592" w:rsidP="000505DF">
      <w:pPr>
        <w:pStyle w:val="Heading1"/>
        <w:numPr>
          <w:ilvl w:val="0"/>
          <w:numId w:val="0"/>
        </w:numPr>
      </w:pPr>
      <w:bookmarkStart w:id="35" w:name="_Toc102756413"/>
      <w:bookmarkStart w:id="36" w:name="_Toc199686549"/>
      <w:r w:rsidRPr="00601670">
        <w:lastRenderedPageBreak/>
        <w:t>ВИСНОВКИ</w:t>
      </w:r>
      <w:bookmarkEnd w:id="35"/>
      <w:bookmarkEnd w:id="36"/>
    </w:p>
    <w:p w14:paraId="2427C12E" w14:textId="0153DF6C" w:rsidR="00C157DE" w:rsidRDefault="00C157DE" w:rsidP="00C157DE">
      <w:pPr>
        <w:pStyle w:val="ListParagraph"/>
        <w:ind w:left="0"/>
      </w:pPr>
      <w:r>
        <w:t xml:space="preserve">В індивідуальній частині дипломного </w:t>
      </w:r>
      <w:proofErr w:type="spellStart"/>
      <w:r>
        <w:t>проєкту</w:t>
      </w:r>
      <w:proofErr w:type="spellEnd"/>
      <w:r>
        <w:t xml:space="preserve"> </w:t>
      </w:r>
      <w:r w:rsidR="00C52844">
        <w:t xml:space="preserve">описано </w:t>
      </w:r>
      <w:proofErr w:type="spellStart"/>
      <w:r w:rsidR="00C52844">
        <w:t>аріхтектуру</w:t>
      </w:r>
      <w:proofErr w:type="spellEnd"/>
      <w:r w:rsidR="00C52844">
        <w:t xml:space="preserve"> </w:t>
      </w:r>
      <w:proofErr w:type="spellStart"/>
      <w:r>
        <w:t>вебзастосунк</w:t>
      </w:r>
      <w:r w:rsidR="00C52844">
        <w:t>у</w:t>
      </w:r>
      <w:proofErr w:type="spellEnd"/>
      <w:r>
        <w:t xml:space="preserve"> для автоматичного пошуку вакансій та адаптації резюме під вакансії, розроблено алгоритми агрегації вакансій з сайтів пошуку роботи та автоматичного надсилання користувачам імейлів про нові релевантні вакансії за їх резюме. </w:t>
      </w:r>
    </w:p>
    <w:p w14:paraId="1FD0FE83" w14:textId="3B23E929" w:rsidR="00C52844" w:rsidRDefault="00C52844" w:rsidP="00C52844">
      <w:pPr>
        <w:rPr>
          <w:color w:val="000000" w:themeColor="text1"/>
        </w:rPr>
      </w:pPr>
      <w:r>
        <w:t xml:space="preserve">В першому розділі </w:t>
      </w:r>
      <w:r>
        <w:rPr>
          <w:color w:val="000000" w:themeColor="text1"/>
        </w:rPr>
        <w:t xml:space="preserve">сформульовано функціональні вимоги індивідуальної частини дипломного </w:t>
      </w:r>
      <w:proofErr w:type="spellStart"/>
      <w:r>
        <w:rPr>
          <w:color w:val="000000" w:themeColor="text1"/>
        </w:rPr>
        <w:t>проєкту</w:t>
      </w:r>
      <w:proofErr w:type="spellEnd"/>
      <w:r>
        <w:rPr>
          <w:color w:val="000000" w:themeColor="text1"/>
        </w:rPr>
        <w:t xml:space="preserve"> та сформовано матрицю трасування функціональних вимог для демонстрації відповідності вимог до варіантів використання </w:t>
      </w:r>
      <w:proofErr w:type="spellStart"/>
      <w:r>
        <w:rPr>
          <w:color w:val="000000" w:themeColor="text1"/>
        </w:rPr>
        <w:t>проєкту</w:t>
      </w:r>
      <w:proofErr w:type="spellEnd"/>
      <w:r>
        <w:rPr>
          <w:color w:val="000000" w:themeColor="text1"/>
        </w:rPr>
        <w:t>, наведено постановку завдання на розробку програмного забезпечення.</w:t>
      </w:r>
    </w:p>
    <w:p w14:paraId="6BB48ED4" w14:textId="31782C79" w:rsidR="00C52844" w:rsidRDefault="00C52844" w:rsidP="00C52844">
      <w:pPr>
        <w:rPr>
          <w:lang w:val="en-US"/>
        </w:rPr>
      </w:pPr>
      <w:r>
        <w:t xml:space="preserve">В </w:t>
      </w:r>
      <w:proofErr w:type="spellStart"/>
      <w:r>
        <w:t>лругому</w:t>
      </w:r>
      <w:proofErr w:type="spellEnd"/>
      <w:r>
        <w:t xml:space="preserve"> розділі описано архітектуру </w:t>
      </w:r>
      <w:proofErr w:type="spellStart"/>
      <w:r>
        <w:t>вебзастосунку</w:t>
      </w:r>
      <w:proofErr w:type="spellEnd"/>
      <w:r>
        <w:t xml:space="preserve">, обґрунтування засобі розробки та наведено метод збору </w:t>
      </w:r>
      <w:r>
        <w:rPr>
          <w:lang w:val="en-US"/>
        </w:rPr>
        <w:t>IT</w:t>
      </w:r>
      <w:r>
        <w:t xml:space="preserve">-вакансій з сайту </w:t>
      </w:r>
      <w:r>
        <w:rPr>
          <w:lang w:val="en-US"/>
        </w:rPr>
        <w:t>dou.ua</w:t>
      </w:r>
    </w:p>
    <w:p w14:paraId="6A4EEFC7" w14:textId="578877B8" w:rsidR="00C52844" w:rsidRPr="00C52844" w:rsidRDefault="00C52844" w:rsidP="00F00A31">
      <w:r>
        <w:t xml:space="preserve">В третьому розділі наведено оцінку якості розробленого </w:t>
      </w:r>
      <w:proofErr w:type="spellStart"/>
      <w:r>
        <w:t>вебзастосунку</w:t>
      </w:r>
      <w:proofErr w:type="spellEnd"/>
      <w:r>
        <w:t xml:space="preserve"> та описані результати функціонального тестування.</w:t>
      </w:r>
    </w:p>
    <w:p w14:paraId="53CA2960" w14:textId="5447CD21" w:rsidR="00B06DAD" w:rsidRDefault="00C157DE" w:rsidP="00F00A31">
      <w:pPr>
        <w:pStyle w:val="ListParagraph"/>
        <w:ind w:left="0"/>
      </w:pPr>
      <w:r>
        <w:t>Завдяки реалізації збору вакансій з різних сайтів було досягн</w:t>
      </w:r>
      <w:r w:rsidR="00C52844">
        <w:t>уто</w:t>
      </w:r>
      <w:r>
        <w:t xml:space="preserve"> мету </w:t>
      </w:r>
      <w:r w:rsidR="00C52844">
        <w:t xml:space="preserve">дипломного </w:t>
      </w:r>
      <w:proofErr w:type="spellStart"/>
      <w:r w:rsidR="00C52844">
        <w:t>проєкту</w:t>
      </w:r>
      <w:proofErr w:type="spellEnd"/>
      <w:r w:rsidR="00C52844">
        <w:t xml:space="preserve"> - </w:t>
      </w:r>
      <w:r>
        <w:t xml:space="preserve">пришвидшення пошуку роботи користувачами, оскільки їм не потрібно </w:t>
      </w:r>
      <w:r w:rsidR="00126684">
        <w:t xml:space="preserve">переглядати декілька сайтів для пошуку роботи, а також було </w:t>
      </w:r>
      <w:proofErr w:type="spellStart"/>
      <w:r w:rsidR="00126684">
        <w:t>усунено</w:t>
      </w:r>
      <w:proofErr w:type="spellEnd"/>
      <w:r w:rsidR="00126684">
        <w:t xml:space="preserve"> необхідність моніторингу таких сайтів завдяки реалізації автоматичних повідомлень про нові вакансії, що підходять до резюме користувача.</w:t>
      </w:r>
    </w:p>
    <w:sectPr w:rsidR="00B06DAD" w:rsidSect="00180A2B">
      <w:headerReference w:type="default" r:id="rId12"/>
      <w:footerReference w:type="first" r:id="rId13"/>
      <w:type w:val="continuous"/>
      <w:pgSz w:w="11906" w:h="16838"/>
      <w:pgMar w:top="1135" w:right="851" w:bottom="993" w:left="1701" w:header="425"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6AE9B" w14:textId="77777777" w:rsidR="00712E95" w:rsidRDefault="00712E95" w:rsidP="00222D70">
      <w:r>
        <w:separator/>
      </w:r>
    </w:p>
  </w:endnote>
  <w:endnote w:type="continuationSeparator" w:id="0">
    <w:p w14:paraId="12CA2F91" w14:textId="77777777" w:rsidR="00712E95" w:rsidRDefault="00712E95" w:rsidP="00222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ST type A">
    <w:altName w:val="Calibri"/>
    <w:charset w:val="00"/>
    <w:family w:val="swiss"/>
    <w:pitch w:val="variable"/>
    <w:sig w:usb0="00000201" w:usb1="00000000" w:usb2="00000000" w:usb3="00000000" w:csb0="00000005"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634D7" w14:textId="60AC5AC8" w:rsidR="002F7C4C" w:rsidRPr="00A0191D" w:rsidRDefault="002F7C4C" w:rsidP="00182FE3">
    <w:pPr>
      <w:pStyle w:val="Footer"/>
      <w:tabs>
        <w:tab w:val="clear" w:pos="4677"/>
        <w:tab w:val="clear" w:pos="9355"/>
        <w:tab w:val="left" w:pos="1215"/>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AF4E0" w14:textId="77777777" w:rsidR="00712E95" w:rsidRDefault="00712E95" w:rsidP="00222D70">
      <w:r>
        <w:separator/>
      </w:r>
    </w:p>
  </w:footnote>
  <w:footnote w:type="continuationSeparator" w:id="0">
    <w:p w14:paraId="4B89E1F3" w14:textId="77777777" w:rsidR="00712E95" w:rsidRDefault="00712E95" w:rsidP="00222D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4937008"/>
      <w:docPartObj>
        <w:docPartGallery w:val="Page Numbers (Top of Page)"/>
        <w:docPartUnique/>
      </w:docPartObj>
    </w:sdtPr>
    <w:sdtEndPr/>
    <w:sdtContent>
      <w:p w14:paraId="54D9EBAE" w14:textId="212D9163" w:rsidR="002F7C4C" w:rsidRDefault="002F7C4C">
        <w:pPr>
          <w:pStyle w:val="Header"/>
          <w:jc w:val="right"/>
        </w:pPr>
        <w:r>
          <w:fldChar w:fldCharType="begin"/>
        </w:r>
        <w:r>
          <w:instrText>PAGE   \* MERGEFORMAT</w:instrText>
        </w:r>
        <w:r>
          <w:fldChar w:fldCharType="separate"/>
        </w:r>
        <w:r w:rsidRPr="00D975E1">
          <w:rPr>
            <w:noProof/>
            <w:lang w:val="ru-RU"/>
          </w:rPr>
          <w:t>22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B0957"/>
    <w:multiLevelType w:val="multilevel"/>
    <w:tmpl w:val="E7E4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100E5E"/>
    <w:multiLevelType w:val="hybridMultilevel"/>
    <w:tmpl w:val="AA24C6B6"/>
    <w:lvl w:ilvl="0" w:tplc="04090001">
      <w:start w:val="1"/>
      <w:numFmt w:val="bullet"/>
      <w:lvlText w:val=""/>
      <w:lvlJc w:val="left"/>
      <w:pPr>
        <w:ind w:left="2850" w:hanging="360"/>
      </w:pPr>
      <w:rPr>
        <w:rFonts w:ascii="Symbol" w:hAnsi="Symbol"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2" w15:restartNumberingAfterBreak="0">
    <w:nsid w:val="096809E8"/>
    <w:multiLevelType w:val="hybridMultilevel"/>
    <w:tmpl w:val="846209FE"/>
    <w:lvl w:ilvl="0" w:tplc="46B62080">
      <w:start w:val="1"/>
      <w:numFmt w:val="bullet"/>
      <w:lvlText w:val=""/>
      <w:lvlJc w:val="left"/>
      <w:pPr>
        <w:ind w:left="1503" w:hanging="360"/>
      </w:pPr>
      <w:rPr>
        <w:rFonts w:ascii="Symbol" w:hAnsi="Symbol" w:hint="default"/>
      </w:rPr>
    </w:lvl>
    <w:lvl w:ilvl="1" w:tplc="08090003" w:tentative="1">
      <w:start w:val="1"/>
      <w:numFmt w:val="bullet"/>
      <w:lvlText w:val="o"/>
      <w:lvlJc w:val="left"/>
      <w:pPr>
        <w:ind w:left="2223" w:hanging="360"/>
      </w:pPr>
      <w:rPr>
        <w:rFonts w:ascii="Courier New" w:hAnsi="Courier New" w:cs="Courier New" w:hint="default"/>
      </w:rPr>
    </w:lvl>
    <w:lvl w:ilvl="2" w:tplc="08090005" w:tentative="1">
      <w:start w:val="1"/>
      <w:numFmt w:val="bullet"/>
      <w:lvlText w:val=""/>
      <w:lvlJc w:val="left"/>
      <w:pPr>
        <w:ind w:left="2943" w:hanging="360"/>
      </w:pPr>
      <w:rPr>
        <w:rFonts w:ascii="Wingdings" w:hAnsi="Wingdings" w:hint="default"/>
      </w:rPr>
    </w:lvl>
    <w:lvl w:ilvl="3" w:tplc="08090001" w:tentative="1">
      <w:start w:val="1"/>
      <w:numFmt w:val="bullet"/>
      <w:lvlText w:val=""/>
      <w:lvlJc w:val="left"/>
      <w:pPr>
        <w:ind w:left="3663" w:hanging="360"/>
      </w:pPr>
      <w:rPr>
        <w:rFonts w:ascii="Symbol" w:hAnsi="Symbol" w:hint="default"/>
      </w:rPr>
    </w:lvl>
    <w:lvl w:ilvl="4" w:tplc="08090003" w:tentative="1">
      <w:start w:val="1"/>
      <w:numFmt w:val="bullet"/>
      <w:lvlText w:val="o"/>
      <w:lvlJc w:val="left"/>
      <w:pPr>
        <w:ind w:left="4383" w:hanging="360"/>
      </w:pPr>
      <w:rPr>
        <w:rFonts w:ascii="Courier New" w:hAnsi="Courier New" w:cs="Courier New" w:hint="default"/>
      </w:rPr>
    </w:lvl>
    <w:lvl w:ilvl="5" w:tplc="08090005" w:tentative="1">
      <w:start w:val="1"/>
      <w:numFmt w:val="bullet"/>
      <w:lvlText w:val=""/>
      <w:lvlJc w:val="left"/>
      <w:pPr>
        <w:ind w:left="5103" w:hanging="360"/>
      </w:pPr>
      <w:rPr>
        <w:rFonts w:ascii="Wingdings" w:hAnsi="Wingdings" w:hint="default"/>
      </w:rPr>
    </w:lvl>
    <w:lvl w:ilvl="6" w:tplc="08090001" w:tentative="1">
      <w:start w:val="1"/>
      <w:numFmt w:val="bullet"/>
      <w:lvlText w:val=""/>
      <w:lvlJc w:val="left"/>
      <w:pPr>
        <w:ind w:left="5823" w:hanging="360"/>
      </w:pPr>
      <w:rPr>
        <w:rFonts w:ascii="Symbol" w:hAnsi="Symbol" w:hint="default"/>
      </w:rPr>
    </w:lvl>
    <w:lvl w:ilvl="7" w:tplc="08090003" w:tentative="1">
      <w:start w:val="1"/>
      <w:numFmt w:val="bullet"/>
      <w:lvlText w:val="o"/>
      <w:lvlJc w:val="left"/>
      <w:pPr>
        <w:ind w:left="6543" w:hanging="360"/>
      </w:pPr>
      <w:rPr>
        <w:rFonts w:ascii="Courier New" w:hAnsi="Courier New" w:cs="Courier New" w:hint="default"/>
      </w:rPr>
    </w:lvl>
    <w:lvl w:ilvl="8" w:tplc="08090005" w:tentative="1">
      <w:start w:val="1"/>
      <w:numFmt w:val="bullet"/>
      <w:lvlText w:val=""/>
      <w:lvlJc w:val="left"/>
      <w:pPr>
        <w:ind w:left="7263" w:hanging="360"/>
      </w:pPr>
      <w:rPr>
        <w:rFonts w:ascii="Wingdings" w:hAnsi="Wingdings" w:hint="default"/>
      </w:rPr>
    </w:lvl>
  </w:abstractNum>
  <w:abstractNum w:abstractNumId="3" w15:restartNumberingAfterBreak="0">
    <w:nsid w:val="0A6E5236"/>
    <w:multiLevelType w:val="hybridMultilevel"/>
    <w:tmpl w:val="49C45FF0"/>
    <w:lvl w:ilvl="0" w:tplc="10000011">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0AA63BFC"/>
    <w:multiLevelType w:val="multilevel"/>
    <w:tmpl w:val="C438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20359D"/>
    <w:multiLevelType w:val="multilevel"/>
    <w:tmpl w:val="0F84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BF3BB0"/>
    <w:multiLevelType w:val="hybridMultilevel"/>
    <w:tmpl w:val="18FE4B6C"/>
    <w:lvl w:ilvl="0" w:tplc="10000017">
      <w:start w:val="1"/>
      <w:numFmt w:val="lowerLetter"/>
      <w:lvlText w:val="%1)"/>
      <w:lvlJc w:val="left"/>
      <w:pPr>
        <w:ind w:left="1494" w:hanging="360"/>
      </w:pPr>
      <w:rPr>
        <w:rFonts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7" w15:restartNumberingAfterBreak="0">
    <w:nsid w:val="17246A77"/>
    <w:multiLevelType w:val="hybridMultilevel"/>
    <w:tmpl w:val="3188A788"/>
    <w:lvl w:ilvl="0" w:tplc="46B62080">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1CE81E51"/>
    <w:multiLevelType w:val="hybridMultilevel"/>
    <w:tmpl w:val="A56CA874"/>
    <w:lvl w:ilvl="0" w:tplc="BBC861F2">
      <w:numFmt w:val="bullet"/>
      <w:lvlText w:val="–"/>
      <w:lvlJc w:val="left"/>
      <w:pPr>
        <w:ind w:left="1429" w:hanging="360"/>
      </w:pPr>
      <w:rPr>
        <w:rFonts w:ascii="Times New Roman" w:eastAsia="Times New Roman" w:hAnsi="Times New Roman" w:cs="Times New Roman"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 w15:restartNumberingAfterBreak="0">
    <w:nsid w:val="1D55784D"/>
    <w:multiLevelType w:val="multilevel"/>
    <w:tmpl w:val="B894B54C"/>
    <w:styleLink w:val="1"/>
    <w:lvl w:ilvl="0">
      <w:start w:val="1"/>
      <w:numFmt w:val="decimal"/>
      <w:lvlText w:val="%1"/>
      <w:lvlJc w:val="left"/>
      <w:pPr>
        <w:tabs>
          <w:tab w:val="num" w:pos="432"/>
        </w:tabs>
        <w:ind w:left="432" w:hanging="432"/>
      </w:pPr>
      <w:rPr>
        <w:sz w:val="28"/>
        <w:szCs w:val="32"/>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23ED67EE"/>
    <w:multiLevelType w:val="hybridMultilevel"/>
    <w:tmpl w:val="B68CC86A"/>
    <w:lvl w:ilvl="0" w:tplc="F580B20E">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15:restartNumberingAfterBreak="0">
    <w:nsid w:val="245E5E27"/>
    <w:multiLevelType w:val="hybridMultilevel"/>
    <w:tmpl w:val="8AF45636"/>
    <w:lvl w:ilvl="0" w:tplc="46B62080">
      <w:start w:val="1"/>
      <w:numFmt w:val="bullet"/>
      <w:lvlText w:val=""/>
      <w:lvlJc w:val="left"/>
      <w:pPr>
        <w:ind w:left="1494" w:hanging="360"/>
      </w:pPr>
      <w:rPr>
        <w:rFonts w:ascii="Symbol" w:hAnsi="Symbol" w:hint="default"/>
      </w:rPr>
    </w:lvl>
    <w:lvl w:ilvl="1" w:tplc="CADA89F8">
      <w:start w:val="5"/>
      <w:numFmt w:val="bullet"/>
      <w:lvlText w:val="–"/>
      <w:lvlJc w:val="left"/>
      <w:pPr>
        <w:ind w:left="2214" w:hanging="360"/>
      </w:pPr>
      <w:rPr>
        <w:rFonts w:ascii="Times New Roman" w:eastAsia="Times New Roman" w:hAnsi="Times New Roman" w:cs="Times New Roman"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12" w15:restartNumberingAfterBreak="0">
    <w:nsid w:val="2ACA460C"/>
    <w:multiLevelType w:val="hybridMultilevel"/>
    <w:tmpl w:val="0FD0F68A"/>
    <w:lvl w:ilvl="0" w:tplc="DD04A574">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2C630DFE"/>
    <w:multiLevelType w:val="hybridMultilevel"/>
    <w:tmpl w:val="168AF608"/>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4" w15:restartNumberingAfterBreak="0">
    <w:nsid w:val="349C07B9"/>
    <w:multiLevelType w:val="multilevel"/>
    <w:tmpl w:val="31D4DBF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711" w:hanging="576"/>
      </w:pPr>
      <w:rPr>
        <w:rFonts w:hint="default"/>
      </w:rPr>
    </w:lvl>
    <w:lvl w:ilvl="2">
      <w:start w:val="1"/>
      <w:numFmt w:val="decimal"/>
      <w:pStyle w:val="Heading3"/>
      <w:lvlText w:val="%1.%2.%3"/>
      <w:lvlJc w:val="left"/>
      <w:pPr>
        <w:ind w:left="1713"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39A126A2"/>
    <w:multiLevelType w:val="hybridMultilevel"/>
    <w:tmpl w:val="B3122B9A"/>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 w15:restartNumberingAfterBreak="0">
    <w:nsid w:val="48C62857"/>
    <w:multiLevelType w:val="hybridMultilevel"/>
    <w:tmpl w:val="9118B2E2"/>
    <w:lvl w:ilvl="0" w:tplc="DD04A574">
      <w:numFmt w:val="bullet"/>
      <w:lvlText w:val="–"/>
      <w:lvlJc w:val="left"/>
      <w:pPr>
        <w:ind w:left="1429" w:hanging="360"/>
      </w:pPr>
      <w:rPr>
        <w:rFonts w:ascii="Times New Roman" w:eastAsiaTheme="minorHAnsi"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7" w15:restartNumberingAfterBreak="0">
    <w:nsid w:val="56D72CCC"/>
    <w:multiLevelType w:val="multilevel"/>
    <w:tmpl w:val="B8FA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9C486C"/>
    <w:multiLevelType w:val="hybridMultilevel"/>
    <w:tmpl w:val="BB229B60"/>
    <w:lvl w:ilvl="0" w:tplc="03ECDE9C">
      <w:numFmt w:val="bullet"/>
      <w:lvlText w:val="-"/>
      <w:lvlJc w:val="left"/>
      <w:pPr>
        <w:ind w:left="1069" w:hanging="360"/>
      </w:pPr>
      <w:rPr>
        <w:rFonts w:ascii="Times New Roman" w:eastAsia="Times New Roman" w:hAnsi="Times New Roman" w:cs="Times New Roman" w:hint="default"/>
      </w:rPr>
    </w:lvl>
    <w:lvl w:ilvl="1" w:tplc="08090003">
      <w:start w:val="1"/>
      <w:numFmt w:val="bullet"/>
      <w:lvlText w:val="o"/>
      <w:lvlJc w:val="left"/>
      <w:pPr>
        <w:ind w:left="1789" w:hanging="360"/>
      </w:pPr>
      <w:rPr>
        <w:rFonts w:ascii="Courier New" w:hAnsi="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9" w15:restartNumberingAfterBreak="0">
    <w:nsid w:val="5EA23F21"/>
    <w:multiLevelType w:val="multilevel"/>
    <w:tmpl w:val="3B4EAF4E"/>
    <w:lvl w:ilvl="0">
      <w:start w:val="1"/>
      <w:numFmt w:val="decimal"/>
      <w:pStyle w:val="a"/>
      <w:suff w:val="space"/>
      <w:lvlText w:val="%1. "/>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space"/>
      <w:lvlText w:val=" – "/>
      <w:lvlJc w:val="left"/>
      <w:pPr>
        <w:ind w:left="1353" w:hanging="360"/>
      </w:pPr>
      <w:rPr>
        <w:rFonts w:hint="default"/>
      </w:rPr>
    </w:lvl>
    <w:lvl w:ilvl="2">
      <w:start w:val="1"/>
      <w:numFmt w:val="russianLower"/>
      <w:suff w:val="space"/>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0" w15:restartNumberingAfterBreak="0">
    <w:nsid w:val="666F7A4C"/>
    <w:multiLevelType w:val="hybridMultilevel"/>
    <w:tmpl w:val="29086D04"/>
    <w:lvl w:ilvl="0" w:tplc="DD04A574">
      <w:numFmt w:val="bullet"/>
      <w:lvlText w:val="–"/>
      <w:lvlJc w:val="left"/>
      <w:pPr>
        <w:ind w:left="1429" w:hanging="360"/>
      </w:pPr>
      <w:rPr>
        <w:rFonts w:ascii="Times New Roman" w:eastAsiaTheme="minorHAnsi" w:hAnsi="Times New Roman" w:cs="Times New Roman"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1" w15:restartNumberingAfterBreak="0">
    <w:nsid w:val="6C717FAA"/>
    <w:multiLevelType w:val="hybridMultilevel"/>
    <w:tmpl w:val="CAC2179A"/>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2" w15:restartNumberingAfterBreak="0">
    <w:nsid w:val="6DB33B9E"/>
    <w:multiLevelType w:val="multilevel"/>
    <w:tmpl w:val="A5DE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3514727"/>
    <w:multiLevelType w:val="hybridMultilevel"/>
    <w:tmpl w:val="C51C43F6"/>
    <w:lvl w:ilvl="0" w:tplc="9E2C6944">
      <w:start w:val="3"/>
      <w:numFmt w:val="bullet"/>
      <w:lvlText w:val="-"/>
      <w:lvlJc w:val="left"/>
      <w:pPr>
        <w:ind w:left="1065" w:hanging="360"/>
      </w:pPr>
      <w:rPr>
        <w:rFonts w:ascii="Times New Roman" w:eastAsia="Times New Roman" w:hAnsi="Times New Roman" w:cs="Times New Roman" w:hint="default"/>
        <w:sz w:val="28"/>
      </w:rPr>
    </w:lvl>
    <w:lvl w:ilvl="1" w:tplc="20000003" w:tentative="1">
      <w:start w:val="1"/>
      <w:numFmt w:val="bullet"/>
      <w:lvlText w:val="o"/>
      <w:lvlJc w:val="left"/>
      <w:pPr>
        <w:ind w:left="1785" w:hanging="360"/>
      </w:pPr>
      <w:rPr>
        <w:rFonts w:ascii="Courier New" w:hAnsi="Courier New" w:cs="Courier New" w:hint="default"/>
      </w:rPr>
    </w:lvl>
    <w:lvl w:ilvl="2" w:tplc="20000005" w:tentative="1">
      <w:start w:val="1"/>
      <w:numFmt w:val="bullet"/>
      <w:lvlText w:val=""/>
      <w:lvlJc w:val="left"/>
      <w:pPr>
        <w:ind w:left="2505" w:hanging="360"/>
      </w:pPr>
      <w:rPr>
        <w:rFonts w:ascii="Wingdings" w:hAnsi="Wingdings" w:hint="default"/>
      </w:rPr>
    </w:lvl>
    <w:lvl w:ilvl="3" w:tplc="20000001" w:tentative="1">
      <w:start w:val="1"/>
      <w:numFmt w:val="bullet"/>
      <w:lvlText w:val=""/>
      <w:lvlJc w:val="left"/>
      <w:pPr>
        <w:ind w:left="3225" w:hanging="360"/>
      </w:pPr>
      <w:rPr>
        <w:rFonts w:ascii="Symbol" w:hAnsi="Symbol" w:hint="default"/>
      </w:rPr>
    </w:lvl>
    <w:lvl w:ilvl="4" w:tplc="20000003" w:tentative="1">
      <w:start w:val="1"/>
      <w:numFmt w:val="bullet"/>
      <w:lvlText w:val="o"/>
      <w:lvlJc w:val="left"/>
      <w:pPr>
        <w:ind w:left="3945" w:hanging="360"/>
      </w:pPr>
      <w:rPr>
        <w:rFonts w:ascii="Courier New" w:hAnsi="Courier New" w:cs="Courier New" w:hint="default"/>
      </w:rPr>
    </w:lvl>
    <w:lvl w:ilvl="5" w:tplc="20000005" w:tentative="1">
      <w:start w:val="1"/>
      <w:numFmt w:val="bullet"/>
      <w:lvlText w:val=""/>
      <w:lvlJc w:val="left"/>
      <w:pPr>
        <w:ind w:left="4665" w:hanging="360"/>
      </w:pPr>
      <w:rPr>
        <w:rFonts w:ascii="Wingdings" w:hAnsi="Wingdings" w:hint="default"/>
      </w:rPr>
    </w:lvl>
    <w:lvl w:ilvl="6" w:tplc="20000001" w:tentative="1">
      <w:start w:val="1"/>
      <w:numFmt w:val="bullet"/>
      <w:lvlText w:val=""/>
      <w:lvlJc w:val="left"/>
      <w:pPr>
        <w:ind w:left="5385" w:hanging="360"/>
      </w:pPr>
      <w:rPr>
        <w:rFonts w:ascii="Symbol" w:hAnsi="Symbol" w:hint="default"/>
      </w:rPr>
    </w:lvl>
    <w:lvl w:ilvl="7" w:tplc="20000003" w:tentative="1">
      <w:start w:val="1"/>
      <w:numFmt w:val="bullet"/>
      <w:lvlText w:val="o"/>
      <w:lvlJc w:val="left"/>
      <w:pPr>
        <w:ind w:left="6105" w:hanging="360"/>
      </w:pPr>
      <w:rPr>
        <w:rFonts w:ascii="Courier New" w:hAnsi="Courier New" w:cs="Courier New" w:hint="default"/>
      </w:rPr>
    </w:lvl>
    <w:lvl w:ilvl="8" w:tplc="20000005" w:tentative="1">
      <w:start w:val="1"/>
      <w:numFmt w:val="bullet"/>
      <w:lvlText w:val=""/>
      <w:lvlJc w:val="left"/>
      <w:pPr>
        <w:ind w:left="6825" w:hanging="360"/>
      </w:pPr>
      <w:rPr>
        <w:rFonts w:ascii="Wingdings" w:hAnsi="Wingdings" w:hint="default"/>
      </w:rPr>
    </w:lvl>
  </w:abstractNum>
  <w:abstractNum w:abstractNumId="24" w15:restartNumberingAfterBreak="0">
    <w:nsid w:val="74343F97"/>
    <w:multiLevelType w:val="hybridMultilevel"/>
    <w:tmpl w:val="4ADC3EB0"/>
    <w:lvl w:ilvl="0" w:tplc="3404CCBE">
      <w:numFmt w:val="bullet"/>
      <w:pStyle w:val="a0"/>
      <w:lvlText w:val="–"/>
      <w:lvlJc w:val="left"/>
      <w:pPr>
        <w:ind w:left="717" w:hanging="360"/>
      </w:pPr>
      <w:rPr>
        <w:rFonts w:ascii="Times New Roman" w:eastAsia="Times New Roman" w:hAnsi="Times New Roman" w:cs="Times New Roman" w:hint="default"/>
        <w:lang w:val="uk-UA"/>
      </w:rPr>
    </w:lvl>
    <w:lvl w:ilvl="1" w:tplc="BBC861F2">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5813604"/>
    <w:multiLevelType w:val="hybridMultilevel"/>
    <w:tmpl w:val="EE4431CE"/>
    <w:lvl w:ilvl="0" w:tplc="BBC861F2">
      <w:numFmt w:val="bullet"/>
      <w:lvlText w:val="–"/>
      <w:lvlJc w:val="left"/>
      <w:pPr>
        <w:ind w:left="1425" w:hanging="360"/>
      </w:pPr>
      <w:rPr>
        <w:rFonts w:ascii="Times New Roman" w:eastAsia="Times New Roman" w:hAnsi="Times New Roman" w:cs="Times New Roman" w:hint="default"/>
      </w:rPr>
    </w:lvl>
    <w:lvl w:ilvl="1" w:tplc="20000003" w:tentative="1">
      <w:start w:val="1"/>
      <w:numFmt w:val="bullet"/>
      <w:lvlText w:val="o"/>
      <w:lvlJc w:val="left"/>
      <w:pPr>
        <w:ind w:left="2145" w:hanging="360"/>
      </w:pPr>
      <w:rPr>
        <w:rFonts w:ascii="Courier New" w:hAnsi="Courier New" w:cs="Courier New" w:hint="default"/>
      </w:rPr>
    </w:lvl>
    <w:lvl w:ilvl="2" w:tplc="20000005" w:tentative="1">
      <w:start w:val="1"/>
      <w:numFmt w:val="bullet"/>
      <w:lvlText w:val=""/>
      <w:lvlJc w:val="left"/>
      <w:pPr>
        <w:ind w:left="2865" w:hanging="360"/>
      </w:pPr>
      <w:rPr>
        <w:rFonts w:ascii="Wingdings" w:hAnsi="Wingdings" w:hint="default"/>
      </w:rPr>
    </w:lvl>
    <w:lvl w:ilvl="3" w:tplc="20000001" w:tentative="1">
      <w:start w:val="1"/>
      <w:numFmt w:val="bullet"/>
      <w:lvlText w:val=""/>
      <w:lvlJc w:val="left"/>
      <w:pPr>
        <w:ind w:left="3585" w:hanging="360"/>
      </w:pPr>
      <w:rPr>
        <w:rFonts w:ascii="Symbol" w:hAnsi="Symbol" w:hint="default"/>
      </w:rPr>
    </w:lvl>
    <w:lvl w:ilvl="4" w:tplc="20000003" w:tentative="1">
      <w:start w:val="1"/>
      <w:numFmt w:val="bullet"/>
      <w:lvlText w:val="o"/>
      <w:lvlJc w:val="left"/>
      <w:pPr>
        <w:ind w:left="4305" w:hanging="360"/>
      </w:pPr>
      <w:rPr>
        <w:rFonts w:ascii="Courier New" w:hAnsi="Courier New" w:cs="Courier New" w:hint="default"/>
      </w:rPr>
    </w:lvl>
    <w:lvl w:ilvl="5" w:tplc="20000005" w:tentative="1">
      <w:start w:val="1"/>
      <w:numFmt w:val="bullet"/>
      <w:lvlText w:val=""/>
      <w:lvlJc w:val="left"/>
      <w:pPr>
        <w:ind w:left="5025" w:hanging="360"/>
      </w:pPr>
      <w:rPr>
        <w:rFonts w:ascii="Wingdings" w:hAnsi="Wingdings" w:hint="default"/>
      </w:rPr>
    </w:lvl>
    <w:lvl w:ilvl="6" w:tplc="20000001" w:tentative="1">
      <w:start w:val="1"/>
      <w:numFmt w:val="bullet"/>
      <w:lvlText w:val=""/>
      <w:lvlJc w:val="left"/>
      <w:pPr>
        <w:ind w:left="5745" w:hanging="360"/>
      </w:pPr>
      <w:rPr>
        <w:rFonts w:ascii="Symbol" w:hAnsi="Symbol" w:hint="default"/>
      </w:rPr>
    </w:lvl>
    <w:lvl w:ilvl="7" w:tplc="20000003" w:tentative="1">
      <w:start w:val="1"/>
      <w:numFmt w:val="bullet"/>
      <w:lvlText w:val="o"/>
      <w:lvlJc w:val="left"/>
      <w:pPr>
        <w:ind w:left="6465" w:hanging="360"/>
      </w:pPr>
      <w:rPr>
        <w:rFonts w:ascii="Courier New" w:hAnsi="Courier New" w:cs="Courier New" w:hint="default"/>
      </w:rPr>
    </w:lvl>
    <w:lvl w:ilvl="8" w:tplc="20000005" w:tentative="1">
      <w:start w:val="1"/>
      <w:numFmt w:val="bullet"/>
      <w:lvlText w:val=""/>
      <w:lvlJc w:val="left"/>
      <w:pPr>
        <w:ind w:left="7185" w:hanging="360"/>
      </w:pPr>
      <w:rPr>
        <w:rFonts w:ascii="Wingdings" w:hAnsi="Wingdings" w:hint="default"/>
      </w:rPr>
    </w:lvl>
  </w:abstractNum>
  <w:abstractNum w:abstractNumId="26" w15:restartNumberingAfterBreak="0">
    <w:nsid w:val="775E2E3C"/>
    <w:multiLevelType w:val="hybridMultilevel"/>
    <w:tmpl w:val="7D0CDACC"/>
    <w:lvl w:ilvl="0" w:tplc="04190001">
      <w:start w:val="1"/>
      <w:numFmt w:val="bullet"/>
      <w:lvlText w:val=""/>
      <w:lvlJc w:val="left"/>
      <w:pPr>
        <w:ind w:left="1429" w:hanging="360"/>
      </w:pPr>
      <w:rPr>
        <w:rFonts w:ascii="Symbol" w:hAnsi="Symbol" w:hint="default"/>
      </w:rPr>
    </w:lvl>
    <w:lvl w:ilvl="1" w:tplc="49361034">
      <w:numFmt w:val="bullet"/>
      <w:lvlText w:val="•"/>
      <w:lvlJc w:val="left"/>
      <w:pPr>
        <w:ind w:left="2497" w:hanging="708"/>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C800616"/>
    <w:multiLevelType w:val="multilevel"/>
    <w:tmpl w:val="74822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F0A7A19"/>
    <w:multiLevelType w:val="hybridMultilevel"/>
    <w:tmpl w:val="B356727E"/>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24"/>
  </w:num>
  <w:num w:numId="2">
    <w:abstractNumId w:val="19"/>
  </w:num>
  <w:num w:numId="3">
    <w:abstractNumId w:val="26"/>
  </w:num>
  <w:num w:numId="4">
    <w:abstractNumId w:val="11"/>
  </w:num>
  <w:num w:numId="5">
    <w:abstractNumId w:val="3"/>
  </w:num>
  <w:num w:numId="6">
    <w:abstractNumId w:val="13"/>
  </w:num>
  <w:num w:numId="7">
    <w:abstractNumId w:val="14"/>
  </w:num>
  <w:num w:numId="8">
    <w:abstractNumId w:val="6"/>
  </w:num>
  <w:num w:numId="9">
    <w:abstractNumId w:val="21"/>
  </w:num>
  <w:num w:numId="10">
    <w:abstractNumId w:val="7"/>
  </w:num>
  <w:num w:numId="11">
    <w:abstractNumId w:val="9"/>
  </w:num>
  <w:num w:numId="12">
    <w:abstractNumId w:val="14"/>
  </w:num>
  <w:num w:numId="13">
    <w:abstractNumId w:val="10"/>
  </w:num>
  <w:num w:numId="14">
    <w:abstractNumId w:val="14"/>
  </w:num>
  <w:num w:numId="15">
    <w:abstractNumId w:val="14"/>
  </w:num>
  <w:num w:numId="16">
    <w:abstractNumId w:val="14"/>
  </w:num>
  <w:num w:numId="17">
    <w:abstractNumId w:val="14"/>
  </w:num>
  <w:num w:numId="18">
    <w:abstractNumId w:val="14"/>
  </w:num>
  <w:num w:numId="19">
    <w:abstractNumId w:val="15"/>
  </w:num>
  <w:num w:numId="20">
    <w:abstractNumId w:val="14"/>
  </w:num>
  <w:num w:numId="21">
    <w:abstractNumId w:val="28"/>
  </w:num>
  <w:num w:numId="22">
    <w:abstractNumId w:val="8"/>
  </w:num>
  <w:num w:numId="23">
    <w:abstractNumId w:val="14"/>
  </w:num>
  <w:num w:numId="24">
    <w:abstractNumId w:val="14"/>
  </w:num>
  <w:num w:numId="25">
    <w:abstractNumId w:val="14"/>
  </w:num>
  <w:num w:numId="26">
    <w:abstractNumId w:val="14"/>
  </w:num>
  <w:num w:numId="27">
    <w:abstractNumId w:val="18"/>
  </w:num>
  <w:num w:numId="28">
    <w:abstractNumId w:val="14"/>
  </w:num>
  <w:num w:numId="29">
    <w:abstractNumId w:val="2"/>
  </w:num>
  <w:num w:numId="30">
    <w:abstractNumId w:val="4"/>
  </w:num>
  <w:num w:numId="31">
    <w:abstractNumId w:val="20"/>
  </w:num>
  <w:num w:numId="32">
    <w:abstractNumId w:val="27"/>
  </w:num>
  <w:num w:numId="33">
    <w:abstractNumId w:val="5"/>
  </w:num>
  <w:num w:numId="34">
    <w:abstractNumId w:val="17"/>
  </w:num>
  <w:num w:numId="35">
    <w:abstractNumId w:val="0"/>
  </w:num>
  <w:num w:numId="36">
    <w:abstractNumId w:val="22"/>
  </w:num>
  <w:num w:numId="37">
    <w:abstractNumId w:val="1"/>
  </w:num>
  <w:num w:numId="38">
    <w:abstractNumId w:val="16"/>
  </w:num>
  <w:num w:numId="39">
    <w:abstractNumId w:val="12"/>
  </w:num>
  <w:num w:numId="40">
    <w:abstractNumId w:val="23"/>
  </w:num>
  <w:num w:numId="41">
    <w:abstractNumId w:val="2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defaultTabStop w:val="709"/>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B28"/>
    <w:rsid w:val="00000FE3"/>
    <w:rsid w:val="000040B7"/>
    <w:rsid w:val="00005986"/>
    <w:rsid w:val="00011032"/>
    <w:rsid w:val="00011D87"/>
    <w:rsid w:val="00012166"/>
    <w:rsid w:val="00012183"/>
    <w:rsid w:val="000125AC"/>
    <w:rsid w:val="00014957"/>
    <w:rsid w:val="00014E20"/>
    <w:rsid w:val="00016AAF"/>
    <w:rsid w:val="00016B28"/>
    <w:rsid w:val="00016F7B"/>
    <w:rsid w:val="00017BA2"/>
    <w:rsid w:val="00020843"/>
    <w:rsid w:val="00021F5A"/>
    <w:rsid w:val="000248CF"/>
    <w:rsid w:val="00024A76"/>
    <w:rsid w:val="00024EB9"/>
    <w:rsid w:val="00024FE3"/>
    <w:rsid w:val="000250C6"/>
    <w:rsid w:val="00026000"/>
    <w:rsid w:val="00026D5E"/>
    <w:rsid w:val="0002727C"/>
    <w:rsid w:val="000279AE"/>
    <w:rsid w:val="00030A77"/>
    <w:rsid w:val="00030BF6"/>
    <w:rsid w:val="00034054"/>
    <w:rsid w:val="000345FF"/>
    <w:rsid w:val="0004049D"/>
    <w:rsid w:val="00041C5F"/>
    <w:rsid w:val="00042623"/>
    <w:rsid w:val="00043329"/>
    <w:rsid w:val="00047B3F"/>
    <w:rsid w:val="000505DF"/>
    <w:rsid w:val="0005171E"/>
    <w:rsid w:val="00052846"/>
    <w:rsid w:val="00053017"/>
    <w:rsid w:val="00053484"/>
    <w:rsid w:val="0005422D"/>
    <w:rsid w:val="00055BAA"/>
    <w:rsid w:val="00056347"/>
    <w:rsid w:val="00057476"/>
    <w:rsid w:val="0006665C"/>
    <w:rsid w:val="000703C2"/>
    <w:rsid w:val="000708DE"/>
    <w:rsid w:val="000716EA"/>
    <w:rsid w:val="0007267D"/>
    <w:rsid w:val="000739ED"/>
    <w:rsid w:val="00073DFB"/>
    <w:rsid w:val="00075254"/>
    <w:rsid w:val="000759DE"/>
    <w:rsid w:val="00075C65"/>
    <w:rsid w:val="00075F29"/>
    <w:rsid w:val="00080C38"/>
    <w:rsid w:val="00081117"/>
    <w:rsid w:val="00081419"/>
    <w:rsid w:val="00081948"/>
    <w:rsid w:val="00082798"/>
    <w:rsid w:val="00082BDD"/>
    <w:rsid w:val="00082E5D"/>
    <w:rsid w:val="0008473B"/>
    <w:rsid w:val="00086021"/>
    <w:rsid w:val="0008711A"/>
    <w:rsid w:val="0009304E"/>
    <w:rsid w:val="00095D02"/>
    <w:rsid w:val="00095E76"/>
    <w:rsid w:val="000961C9"/>
    <w:rsid w:val="00097810"/>
    <w:rsid w:val="000A16A9"/>
    <w:rsid w:val="000A1B9B"/>
    <w:rsid w:val="000A1F44"/>
    <w:rsid w:val="000A2A1F"/>
    <w:rsid w:val="000A2D20"/>
    <w:rsid w:val="000A33EF"/>
    <w:rsid w:val="000A5F8E"/>
    <w:rsid w:val="000A6208"/>
    <w:rsid w:val="000A64DF"/>
    <w:rsid w:val="000A6637"/>
    <w:rsid w:val="000A6685"/>
    <w:rsid w:val="000A7434"/>
    <w:rsid w:val="000A795A"/>
    <w:rsid w:val="000B164F"/>
    <w:rsid w:val="000B2DB4"/>
    <w:rsid w:val="000B2DD9"/>
    <w:rsid w:val="000B3605"/>
    <w:rsid w:val="000B5A54"/>
    <w:rsid w:val="000B6753"/>
    <w:rsid w:val="000B71A9"/>
    <w:rsid w:val="000B752C"/>
    <w:rsid w:val="000C1843"/>
    <w:rsid w:val="000C373D"/>
    <w:rsid w:val="000C3935"/>
    <w:rsid w:val="000C397C"/>
    <w:rsid w:val="000C3BEF"/>
    <w:rsid w:val="000C5340"/>
    <w:rsid w:val="000C666B"/>
    <w:rsid w:val="000C698D"/>
    <w:rsid w:val="000C6D6A"/>
    <w:rsid w:val="000D53A1"/>
    <w:rsid w:val="000D5747"/>
    <w:rsid w:val="000D5F73"/>
    <w:rsid w:val="000D62F0"/>
    <w:rsid w:val="000D74A2"/>
    <w:rsid w:val="000E009C"/>
    <w:rsid w:val="000E0B97"/>
    <w:rsid w:val="000E0E75"/>
    <w:rsid w:val="000E12A6"/>
    <w:rsid w:val="000E1C20"/>
    <w:rsid w:val="000E205E"/>
    <w:rsid w:val="000E2061"/>
    <w:rsid w:val="000E2302"/>
    <w:rsid w:val="000E2340"/>
    <w:rsid w:val="000E35B1"/>
    <w:rsid w:val="000E37AD"/>
    <w:rsid w:val="000E61FC"/>
    <w:rsid w:val="000E65BF"/>
    <w:rsid w:val="000E6BAD"/>
    <w:rsid w:val="000E79B1"/>
    <w:rsid w:val="000F2F9D"/>
    <w:rsid w:val="000F417A"/>
    <w:rsid w:val="000F528A"/>
    <w:rsid w:val="000F6123"/>
    <w:rsid w:val="000F7826"/>
    <w:rsid w:val="000F7C2A"/>
    <w:rsid w:val="001006C4"/>
    <w:rsid w:val="001020AE"/>
    <w:rsid w:val="001021F2"/>
    <w:rsid w:val="00102FAA"/>
    <w:rsid w:val="001051A5"/>
    <w:rsid w:val="00105AD4"/>
    <w:rsid w:val="00106561"/>
    <w:rsid w:val="00106B11"/>
    <w:rsid w:val="001070EC"/>
    <w:rsid w:val="0010756D"/>
    <w:rsid w:val="00107C9D"/>
    <w:rsid w:val="00110C98"/>
    <w:rsid w:val="00111DDF"/>
    <w:rsid w:val="00113052"/>
    <w:rsid w:val="001139C2"/>
    <w:rsid w:val="001139E3"/>
    <w:rsid w:val="00113BBC"/>
    <w:rsid w:val="0011518E"/>
    <w:rsid w:val="00115914"/>
    <w:rsid w:val="001161F1"/>
    <w:rsid w:val="001218B9"/>
    <w:rsid w:val="00123D1C"/>
    <w:rsid w:val="00125604"/>
    <w:rsid w:val="00126684"/>
    <w:rsid w:val="00127C65"/>
    <w:rsid w:val="001310E0"/>
    <w:rsid w:val="00131DB5"/>
    <w:rsid w:val="0013306E"/>
    <w:rsid w:val="00136E9A"/>
    <w:rsid w:val="0013700A"/>
    <w:rsid w:val="001374C8"/>
    <w:rsid w:val="00137B16"/>
    <w:rsid w:val="00137B8A"/>
    <w:rsid w:val="0014011B"/>
    <w:rsid w:val="001403BE"/>
    <w:rsid w:val="00141E6D"/>
    <w:rsid w:val="00147E94"/>
    <w:rsid w:val="001600E2"/>
    <w:rsid w:val="00161C10"/>
    <w:rsid w:val="00164058"/>
    <w:rsid w:val="001646A6"/>
    <w:rsid w:val="00166C91"/>
    <w:rsid w:val="00167F7E"/>
    <w:rsid w:val="001717D0"/>
    <w:rsid w:val="00171911"/>
    <w:rsid w:val="00172479"/>
    <w:rsid w:val="001737B6"/>
    <w:rsid w:val="001748B0"/>
    <w:rsid w:val="00176579"/>
    <w:rsid w:val="00177798"/>
    <w:rsid w:val="00180424"/>
    <w:rsid w:val="00180A2B"/>
    <w:rsid w:val="00181C04"/>
    <w:rsid w:val="00182E7B"/>
    <w:rsid w:val="00182FBE"/>
    <w:rsid w:val="00182FE3"/>
    <w:rsid w:val="00183A31"/>
    <w:rsid w:val="00184C43"/>
    <w:rsid w:val="00190233"/>
    <w:rsid w:val="00190238"/>
    <w:rsid w:val="00190C0F"/>
    <w:rsid w:val="001919D6"/>
    <w:rsid w:val="00192705"/>
    <w:rsid w:val="001936C0"/>
    <w:rsid w:val="00196565"/>
    <w:rsid w:val="00196F0E"/>
    <w:rsid w:val="001A0FEC"/>
    <w:rsid w:val="001A56AA"/>
    <w:rsid w:val="001A73F9"/>
    <w:rsid w:val="001A7B0F"/>
    <w:rsid w:val="001C0C63"/>
    <w:rsid w:val="001C2435"/>
    <w:rsid w:val="001C42C6"/>
    <w:rsid w:val="001C5817"/>
    <w:rsid w:val="001C74FE"/>
    <w:rsid w:val="001C7E81"/>
    <w:rsid w:val="001D1A2C"/>
    <w:rsid w:val="001D2A57"/>
    <w:rsid w:val="001D357A"/>
    <w:rsid w:val="001D51D2"/>
    <w:rsid w:val="001D6758"/>
    <w:rsid w:val="001D6CFD"/>
    <w:rsid w:val="001E1059"/>
    <w:rsid w:val="001E188B"/>
    <w:rsid w:val="001E270D"/>
    <w:rsid w:val="001E278D"/>
    <w:rsid w:val="001E2811"/>
    <w:rsid w:val="001E48FC"/>
    <w:rsid w:val="001E7037"/>
    <w:rsid w:val="001F6BF4"/>
    <w:rsid w:val="001F7DC1"/>
    <w:rsid w:val="00201FC5"/>
    <w:rsid w:val="00203B88"/>
    <w:rsid w:val="00203BD7"/>
    <w:rsid w:val="00203F68"/>
    <w:rsid w:val="0020436E"/>
    <w:rsid w:val="00205BCF"/>
    <w:rsid w:val="002068B3"/>
    <w:rsid w:val="00206C19"/>
    <w:rsid w:val="00207345"/>
    <w:rsid w:val="002139BE"/>
    <w:rsid w:val="002145E9"/>
    <w:rsid w:val="00214828"/>
    <w:rsid w:val="00215DBA"/>
    <w:rsid w:val="002170C1"/>
    <w:rsid w:val="00222A00"/>
    <w:rsid w:val="00222D70"/>
    <w:rsid w:val="00224C8C"/>
    <w:rsid w:val="002254D0"/>
    <w:rsid w:val="0022565C"/>
    <w:rsid w:val="00227A2E"/>
    <w:rsid w:val="00237B39"/>
    <w:rsid w:val="00245485"/>
    <w:rsid w:val="00246541"/>
    <w:rsid w:val="00247765"/>
    <w:rsid w:val="002513CB"/>
    <w:rsid w:val="00251530"/>
    <w:rsid w:val="00252D89"/>
    <w:rsid w:val="00252F8F"/>
    <w:rsid w:val="002540FF"/>
    <w:rsid w:val="0025510D"/>
    <w:rsid w:val="00255477"/>
    <w:rsid w:val="00255FEC"/>
    <w:rsid w:val="0025679D"/>
    <w:rsid w:val="0025772F"/>
    <w:rsid w:val="002626B0"/>
    <w:rsid w:val="002627D0"/>
    <w:rsid w:val="00262F3D"/>
    <w:rsid w:val="00263F46"/>
    <w:rsid w:val="00264C1D"/>
    <w:rsid w:val="002671A8"/>
    <w:rsid w:val="002678F8"/>
    <w:rsid w:val="00270386"/>
    <w:rsid w:val="0027040A"/>
    <w:rsid w:val="00270416"/>
    <w:rsid w:val="00271793"/>
    <w:rsid w:val="00273C95"/>
    <w:rsid w:val="00274FEE"/>
    <w:rsid w:val="0028291A"/>
    <w:rsid w:val="0028551C"/>
    <w:rsid w:val="00286A7B"/>
    <w:rsid w:val="00287B31"/>
    <w:rsid w:val="00287B7C"/>
    <w:rsid w:val="00290688"/>
    <w:rsid w:val="002906B3"/>
    <w:rsid w:val="00291FDB"/>
    <w:rsid w:val="00294A55"/>
    <w:rsid w:val="00294D51"/>
    <w:rsid w:val="00294DC8"/>
    <w:rsid w:val="00296BFE"/>
    <w:rsid w:val="002A0545"/>
    <w:rsid w:val="002A16F8"/>
    <w:rsid w:val="002A1C84"/>
    <w:rsid w:val="002A31CD"/>
    <w:rsid w:val="002A4575"/>
    <w:rsid w:val="002A6279"/>
    <w:rsid w:val="002A7184"/>
    <w:rsid w:val="002A7525"/>
    <w:rsid w:val="002B0833"/>
    <w:rsid w:val="002B0ADC"/>
    <w:rsid w:val="002B0CFC"/>
    <w:rsid w:val="002B3D99"/>
    <w:rsid w:val="002B59F0"/>
    <w:rsid w:val="002B643A"/>
    <w:rsid w:val="002B6B96"/>
    <w:rsid w:val="002B6CB1"/>
    <w:rsid w:val="002B6F22"/>
    <w:rsid w:val="002C1202"/>
    <w:rsid w:val="002C2B28"/>
    <w:rsid w:val="002C361D"/>
    <w:rsid w:val="002C60ED"/>
    <w:rsid w:val="002C6E96"/>
    <w:rsid w:val="002D0537"/>
    <w:rsid w:val="002D2DE9"/>
    <w:rsid w:val="002D392E"/>
    <w:rsid w:val="002D3D56"/>
    <w:rsid w:val="002D47D1"/>
    <w:rsid w:val="002D5AC3"/>
    <w:rsid w:val="002D5BBF"/>
    <w:rsid w:val="002E02EA"/>
    <w:rsid w:val="002E0BC7"/>
    <w:rsid w:val="002E1ADD"/>
    <w:rsid w:val="002E72F4"/>
    <w:rsid w:val="002E7C2F"/>
    <w:rsid w:val="002F1E97"/>
    <w:rsid w:val="002F7C4C"/>
    <w:rsid w:val="0030008E"/>
    <w:rsid w:val="00301C47"/>
    <w:rsid w:val="003034E9"/>
    <w:rsid w:val="00306510"/>
    <w:rsid w:val="00307405"/>
    <w:rsid w:val="003103CF"/>
    <w:rsid w:val="00311293"/>
    <w:rsid w:val="003112B7"/>
    <w:rsid w:val="00311996"/>
    <w:rsid w:val="00313E03"/>
    <w:rsid w:val="00315A7E"/>
    <w:rsid w:val="0031666E"/>
    <w:rsid w:val="003168EE"/>
    <w:rsid w:val="00316F50"/>
    <w:rsid w:val="003172C2"/>
    <w:rsid w:val="003173A3"/>
    <w:rsid w:val="00320613"/>
    <w:rsid w:val="003210C2"/>
    <w:rsid w:val="00323580"/>
    <w:rsid w:val="00323B43"/>
    <w:rsid w:val="00323E88"/>
    <w:rsid w:val="00323FC2"/>
    <w:rsid w:val="00324CDE"/>
    <w:rsid w:val="003267FC"/>
    <w:rsid w:val="003273E8"/>
    <w:rsid w:val="00327D87"/>
    <w:rsid w:val="003320D6"/>
    <w:rsid w:val="00332939"/>
    <w:rsid w:val="003332F7"/>
    <w:rsid w:val="00333A03"/>
    <w:rsid w:val="00334742"/>
    <w:rsid w:val="00335935"/>
    <w:rsid w:val="00336F61"/>
    <w:rsid w:val="00337513"/>
    <w:rsid w:val="003414DF"/>
    <w:rsid w:val="0034198F"/>
    <w:rsid w:val="003442E8"/>
    <w:rsid w:val="00345C65"/>
    <w:rsid w:val="00347B62"/>
    <w:rsid w:val="00351D1B"/>
    <w:rsid w:val="00352771"/>
    <w:rsid w:val="00353541"/>
    <w:rsid w:val="003536C2"/>
    <w:rsid w:val="00354B7E"/>
    <w:rsid w:val="003603F5"/>
    <w:rsid w:val="00362F55"/>
    <w:rsid w:val="00363537"/>
    <w:rsid w:val="00364427"/>
    <w:rsid w:val="003650BB"/>
    <w:rsid w:val="00366E84"/>
    <w:rsid w:val="00367606"/>
    <w:rsid w:val="003678C3"/>
    <w:rsid w:val="00367C54"/>
    <w:rsid w:val="00370118"/>
    <w:rsid w:val="00371AEA"/>
    <w:rsid w:val="0037239C"/>
    <w:rsid w:val="0037281C"/>
    <w:rsid w:val="003728A5"/>
    <w:rsid w:val="003734A9"/>
    <w:rsid w:val="00373BC8"/>
    <w:rsid w:val="0037493D"/>
    <w:rsid w:val="00374B72"/>
    <w:rsid w:val="003763D0"/>
    <w:rsid w:val="00377E8C"/>
    <w:rsid w:val="003814D8"/>
    <w:rsid w:val="00381A5F"/>
    <w:rsid w:val="003831C9"/>
    <w:rsid w:val="0038332A"/>
    <w:rsid w:val="00383CEF"/>
    <w:rsid w:val="00384E2A"/>
    <w:rsid w:val="003855D0"/>
    <w:rsid w:val="0039162E"/>
    <w:rsid w:val="00394485"/>
    <w:rsid w:val="00394860"/>
    <w:rsid w:val="00396104"/>
    <w:rsid w:val="003A22C9"/>
    <w:rsid w:val="003A264A"/>
    <w:rsid w:val="003A53D0"/>
    <w:rsid w:val="003A5BCF"/>
    <w:rsid w:val="003A7C97"/>
    <w:rsid w:val="003B3D99"/>
    <w:rsid w:val="003B51C2"/>
    <w:rsid w:val="003B7B83"/>
    <w:rsid w:val="003C1BB3"/>
    <w:rsid w:val="003C3259"/>
    <w:rsid w:val="003C50D4"/>
    <w:rsid w:val="003C588F"/>
    <w:rsid w:val="003C61D4"/>
    <w:rsid w:val="003C6E98"/>
    <w:rsid w:val="003C6F1C"/>
    <w:rsid w:val="003C7F37"/>
    <w:rsid w:val="003D08A0"/>
    <w:rsid w:val="003D167A"/>
    <w:rsid w:val="003D2831"/>
    <w:rsid w:val="003D4E0E"/>
    <w:rsid w:val="003D4F0C"/>
    <w:rsid w:val="003D55AF"/>
    <w:rsid w:val="003D6314"/>
    <w:rsid w:val="003D6B94"/>
    <w:rsid w:val="003D7C40"/>
    <w:rsid w:val="003E3247"/>
    <w:rsid w:val="003E3F67"/>
    <w:rsid w:val="003E40E8"/>
    <w:rsid w:val="003E46C7"/>
    <w:rsid w:val="003E4D1C"/>
    <w:rsid w:val="003E69B2"/>
    <w:rsid w:val="003F0838"/>
    <w:rsid w:val="003F475B"/>
    <w:rsid w:val="003F563A"/>
    <w:rsid w:val="003F59F4"/>
    <w:rsid w:val="003F6CAA"/>
    <w:rsid w:val="00400A7B"/>
    <w:rsid w:val="004015FA"/>
    <w:rsid w:val="00402A02"/>
    <w:rsid w:val="00403641"/>
    <w:rsid w:val="00403E2E"/>
    <w:rsid w:val="004040AE"/>
    <w:rsid w:val="0040438E"/>
    <w:rsid w:val="004054A9"/>
    <w:rsid w:val="0041018F"/>
    <w:rsid w:val="00410F7F"/>
    <w:rsid w:val="00411AD1"/>
    <w:rsid w:val="00411DAF"/>
    <w:rsid w:val="004124C9"/>
    <w:rsid w:val="00413013"/>
    <w:rsid w:val="0041306A"/>
    <w:rsid w:val="00413888"/>
    <w:rsid w:val="0041399B"/>
    <w:rsid w:val="00413D93"/>
    <w:rsid w:val="00415A4C"/>
    <w:rsid w:val="00415AC1"/>
    <w:rsid w:val="00416C68"/>
    <w:rsid w:val="00417E4D"/>
    <w:rsid w:val="00422386"/>
    <w:rsid w:val="00423A72"/>
    <w:rsid w:val="00424B03"/>
    <w:rsid w:val="00424B8A"/>
    <w:rsid w:val="0042504B"/>
    <w:rsid w:val="0042586D"/>
    <w:rsid w:val="0042643E"/>
    <w:rsid w:val="0042666B"/>
    <w:rsid w:val="00426BCA"/>
    <w:rsid w:val="0042737F"/>
    <w:rsid w:val="00427943"/>
    <w:rsid w:val="00431206"/>
    <w:rsid w:val="00431438"/>
    <w:rsid w:val="00434E28"/>
    <w:rsid w:val="00435759"/>
    <w:rsid w:val="00436696"/>
    <w:rsid w:val="00436C62"/>
    <w:rsid w:val="00440628"/>
    <w:rsid w:val="00440C56"/>
    <w:rsid w:val="00441AD1"/>
    <w:rsid w:val="00442C24"/>
    <w:rsid w:val="00444FC7"/>
    <w:rsid w:val="0044602B"/>
    <w:rsid w:val="00446945"/>
    <w:rsid w:val="00446D99"/>
    <w:rsid w:val="00447161"/>
    <w:rsid w:val="00447BB6"/>
    <w:rsid w:val="0045148F"/>
    <w:rsid w:val="004515A8"/>
    <w:rsid w:val="004518B1"/>
    <w:rsid w:val="00452BA2"/>
    <w:rsid w:val="004537ED"/>
    <w:rsid w:val="00453A53"/>
    <w:rsid w:val="00454290"/>
    <w:rsid w:val="004544B5"/>
    <w:rsid w:val="004559A3"/>
    <w:rsid w:val="004561E8"/>
    <w:rsid w:val="0045700B"/>
    <w:rsid w:val="00462AA8"/>
    <w:rsid w:val="00463282"/>
    <w:rsid w:val="0046467A"/>
    <w:rsid w:val="00465A0C"/>
    <w:rsid w:val="00466D07"/>
    <w:rsid w:val="00467084"/>
    <w:rsid w:val="00470B1C"/>
    <w:rsid w:val="004720F9"/>
    <w:rsid w:val="004750DA"/>
    <w:rsid w:val="00476241"/>
    <w:rsid w:val="00476475"/>
    <w:rsid w:val="00476801"/>
    <w:rsid w:val="00480716"/>
    <w:rsid w:val="00485055"/>
    <w:rsid w:val="004858F3"/>
    <w:rsid w:val="004872D4"/>
    <w:rsid w:val="00490E33"/>
    <w:rsid w:val="004911BF"/>
    <w:rsid w:val="00491436"/>
    <w:rsid w:val="00491579"/>
    <w:rsid w:val="00491C69"/>
    <w:rsid w:val="00493E65"/>
    <w:rsid w:val="00496EAB"/>
    <w:rsid w:val="00497803"/>
    <w:rsid w:val="00497E20"/>
    <w:rsid w:val="004A05DE"/>
    <w:rsid w:val="004A1C36"/>
    <w:rsid w:val="004A388E"/>
    <w:rsid w:val="004A458A"/>
    <w:rsid w:val="004A55F4"/>
    <w:rsid w:val="004A60E5"/>
    <w:rsid w:val="004A68B8"/>
    <w:rsid w:val="004A793F"/>
    <w:rsid w:val="004B462A"/>
    <w:rsid w:val="004B4883"/>
    <w:rsid w:val="004B4EA9"/>
    <w:rsid w:val="004B5368"/>
    <w:rsid w:val="004B58AF"/>
    <w:rsid w:val="004B6E2F"/>
    <w:rsid w:val="004C09B0"/>
    <w:rsid w:val="004C0A4F"/>
    <w:rsid w:val="004C0D64"/>
    <w:rsid w:val="004C19FA"/>
    <w:rsid w:val="004C359A"/>
    <w:rsid w:val="004C3E29"/>
    <w:rsid w:val="004D1115"/>
    <w:rsid w:val="004D5008"/>
    <w:rsid w:val="004D5872"/>
    <w:rsid w:val="004D5CC5"/>
    <w:rsid w:val="004D6F9F"/>
    <w:rsid w:val="004D7592"/>
    <w:rsid w:val="004D7C8A"/>
    <w:rsid w:val="004E0860"/>
    <w:rsid w:val="004E162E"/>
    <w:rsid w:val="004E21B6"/>
    <w:rsid w:val="004E2CE5"/>
    <w:rsid w:val="004E337E"/>
    <w:rsid w:val="004E427B"/>
    <w:rsid w:val="004E53CE"/>
    <w:rsid w:val="004E6418"/>
    <w:rsid w:val="004E6544"/>
    <w:rsid w:val="004F0507"/>
    <w:rsid w:val="004F0FF9"/>
    <w:rsid w:val="004F1D93"/>
    <w:rsid w:val="004F3A93"/>
    <w:rsid w:val="004F3EA7"/>
    <w:rsid w:val="004F4032"/>
    <w:rsid w:val="004F4AC9"/>
    <w:rsid w:val="004F58ED"/>
    <w:rsid w:val="005008DB"/>
    <w:rsid w:val="00502223"/>
    <w:rsid w:val="00507647"/>
    <w:rsid w:val="00507E4E"/>
    <w:rsid w:val="00512385"/>
    <w:rsid w:val="00513AD1"/>
    <w:rsid w:val="00516533"/>
    <w:rsid w:val="0051771D"/>
    <w:rsid w:val="005216AD"/>
    <w:rsid w:val="00522D45"/>
    <w:rsid w:val="005239C5"/>
    <w:rsid w:val="005255BD"/>
    <w:rsid w:val="00525E91"/>
    <w:rsid w:val="0052657D"/>
    <w:rsid w:val="00527CEB"/>
    <w:rsid w:val="00530DF9"/>
    <w:rsid w:val="00531DC9"/>
    <w:rsid w:val="00531ED0"/>
    <w:rsid w:val="00533358"/>
    <w:rsid w:val="00533F70"/>
    <w:rsid w:val="00534042"/>
    <w:rsid w:val="005358B8"/>
    <w:rsid w:val="00537812"/>
    <w:rsid w:val="00537DE8"/>
    <w:rsid w:val="00540AEE"/>
    <w:rsid w:val="00540D1B"/>
    <w:rsid w:val="0054205E"/>
    <w:rsid w:val="00542CAB"/>
    <w:rsid w:val="00542F44"/>
    <w:rsid w:val="0054435E"/>
    <w:rsid w:val="00544959"/>
    <w:rsid w:val="00545339"/>
    <w:rsid w:val="005506F0"/>
    <w:rsid w:val="00553327"/>
    <w:rsid w:val="00553B59"/>
    <w:rsid w:val="00554A0B"/>
    <w:rsid w:val="00555515"/>
    <w:rsid w:val="00555897"/>
    <w:rsid w:val="00555A72"/>
    <w:rsid w:val="005572F7"/>
    <w:rsid w:val="00557495"/>
    <w:rsid w:val="00557C9B"/>
    <w:rsid w:val="00561846"/>
    <w:rsid w:val="00562738"/>
    <w:rsid w:val="00562C2D"/>
    <w:rsid w:val="00563C7F"/>
    <w:rsid w:val="005650C4"/>
    <w:rsid w:val="00567B89"/>
    <w:rsid w:val="00567C9E"/>
    <w:rsid w:val="00570501"/>
    <w:rsid w:val="00570865"/>
    <w:rsid w:val="00571D19"/>
    <w:rsid w:val="00572BD1"/>
    <w:rsid w:val="0057431E"/>
    <w:rsid w:val="00574711"/>
    <w:rsid w:val="0057533C"/>
    <w:rsid w:val="005760D7"/>
    <w:rsid w:val="00577E78"/>
    <w:rsid w:val="00580082"/>
    <w:rsid w:val="00580532"/>
    <w:rsid w:val="005815AD"/>
    <w:rsid w:val="005819A4"/>
    <w:rsid w:val="00582B84"/>
    <w:rsid w:val="00584842"/>
    <w:rsid w:val="00584B75"/>
    <w:rsid w:val="005861DB"/>
    <w:rsid w:val="00586B32"/>
    <w:rsid w:val="00587EE2"/>
    <w:rsid w:val="00593515"/>
    <w:rsid w:val="005943DB"/>
    <w:rsid w:val="00594EE7"/>
    <w:rsid w:val="005969F0"/>
    <w:rsid w:val="005A3747"/>
    <w:rsid w:val="005A38CF"/>
    <w:rsid w:val="005A4BDC"/>
    <w:rsid w:val="005A53B6"/>
    <w:rsid w:val="005A7827"/>
    <w:rsid w:val="005B0AD9"/>
    <w:rsid w:val="005B27FB"/>
    <w:rsid w:val="005B2ED2"/>
    <w:rsid w:val="005B3F24"/>
    <w:rsid w:val="005B4A92"/>
    <w:rsid w:val="005B5412"/>
    <w:rsid w:val="005B5B40"/>
    <w:rsid w:val="005B61A0"/>
    <w:rsid w:val="005C166D"/>
    <w:rsid w:val="005C1C69"/>
    <w:rsid w:val="005C4290"/>
    <w:rsid w:val="005C467F"/>
    <w:rsid w:val="005C46B8"/>
    <w:rsid w:val="005C4768"/>
    <w:rsid w:val="005C4C0F"/>
    <w:rsid w:val="005C6252"/>
    <w:rsid w:val="005C68B1"/>
    <w:rsid w:val="005C76E2"/>
    <w:rsid w:val="005D1489"/>
    <w:rsid w:val="005D41C3"/>
    <w:rsid w:val="005D5C1C"/>
    <w:rsid w:val="005D794E"/>
    <w:rsid w:val="005E4055"/>
    <w:rsid w:val="005E5C13"/>
    <w:rsid w:val="005E5DBC"/>
    <w:rsid w:val="005E6591"/>
    <w:rsid w:val="005F0CBE"/>
    <w:rsid w:val="005F2214"/>
    <w:rsid w:val="005F22C8"/>
    <w:rsid w:val="005F2D6F"/>
    <w:rsid w:val="005F54A9"/>
    <w:rsid w:val="005F77A5"/>
    <w:rsid w:val="0060062E"/>
    <w:rsid w:val="00600AE9"/>
    <w:rsid w:val="00601150"/>
    <w:rsid w:val="00601670"/>
    <w:rsid w:val="0060198B"/>
    <w:rsid w:val="00602C9A"/>
    <w:rsid w:val="00603334"/>
    <w:rsid w:val="00611BED"/>
    <w:rsid w:val="0061230E"/>
    <w:rsid w:val="00612D05"/>
    <w:rsid w:val="006143FA"/>
    <w:rsid w:val="00615590"/>
    <w:rsid w:val="00616A92"/>
    <w:rsid w:val="0062043E"/>
    <w:rsid w:val="00624B1D"/>
    <w:rsid w:val="0062725D"/>
    <w:rsid w:val="00632BA6"/>
    <w:rsid w:val="00634944"/>
    <w:rsid w:val="006360F5"/>
    <w:rsid w:val="00636564"/>
    <w:rsid w:val="00637C98"/>
    <w:rsid w:val="00640256"/>
    <w:rsid w:val="00641C69"/>
    <w:rsid w:val="00642339"/>
    <w:rsid w:val="00642CA5"/>
    <w:rsid w:val="0064457F"/>
    <w:rsid w:val="00646823"/>
    <w:rsid w:val="0065033D"/>
    <w:rsid w:val="0065141F"/>
    <w:rsid w:val="00653167"/>
    <w:rsid w:val="00653789"/>
    <w:rsid w:val="00657F51"/>
    <w:rsid w:val="006605CE"/>
    <w:rsid w:val="006651C4"/>
    <w:rsid w:val="006662B2"/>
    <w:rsid w:val="006667E9"/>
    <w:rsid w:val="0066789A"/>
    <w:rsid w:val="00667BD1"/>
    <w:rsid w:val="00672D23"/>
    <w:rsid w:val="00673588"/>
    <w:rsid w:val="00673F29"/>
    <w:rsid w:val="00675BFE"/>
    <w:rsid w:val="006763CC"/>
    <w:rsid w:val="00676418"/>
    <w:rsid w:val="00677AB8"/>
    <w:rsid w:val="0068101D"/>
    <w:rsid w:val="006857B1"/>
    <w:rsid w:val="006870D8"/>
    <w:rsid w:val="00687A8E"/>
    <w:rsid w:val="00690C5A"/>
    <w:rsid w:val="006916CF"/>
    <w:rsid w:val="00691FA3"/>
    <w:rsid w:val="00692B4D"/>
    <w:rsid w:val="00692D00"/>
    <w:rsid w:val="006938BC"/>
    <w:rsid w:val="006940E4"/>
    <w:rsid w:val="00694B40"/>
    <w:rsid w:val="00695B8C"/>
    <w:rsid w:val="006961DB"/>
    <w:rsid w:val="00696E1B"/>
    <w:rsid w:val="00696EC4"/>
    <w:rsid w:val="006971C0"/>
    <w:rsid w:val="00697C9E"/>
    <w:rsid w:val="006A09DD"/>
    <w:rsid w:val="006A36D6"/>
    <w:rsid w:val="006A4CD1"/>
    <w:rsid w:val="006A4F86"/>
    <w:rsid w:val="006A5A38"/>
    <w:rsid w:val="006A66D4"/>
    <w:rsid w:val="006A6CE5"/>
    <w:rsid w:val="006B13ED"/>
    <w:rsid w:val="006B2732"/>
    <w:rsid w:val="006B288E"/>
    <w:rsid w:val="006B3138"/>
    <w:rsid w:val="006B34C6"/>
    <w:rsid w:val="006B3BAB"/>
    <w:rsid w:val="006B48A8"/>
    <w:rsid w:val="006B4B61"/>
    <w:rsid w:val="006B7FC6"/>
    <w:rsid w:val="006C03A5"/>
    <w:rsid w:val="006C1477"/>
    <w:rsid w:val="006C4311"/>
    <w:rsid w:val="006C47FA"/>
    <w:rsid w:val="006C554C"/>
    <w:rsid w:val="006C578A"/>
    <w:rsid w:val="006C5CE3"/>
    <w:rsid w:val="006C699B"/>
    <w:rsid w:val="006C7484"/>
    <w:rsid w:val="006D0AFF"/>
    <w:rsid w:val="006D3705"/>
    <w:rsid w:val="006D4316"/>
    <w:rsid w:val="006D4AB9"/>
    <w:rsid w:val="006D56D1"/>
    <w:rsid w:val="006D60E2"/>
    <w:rsid w:val="006D7A8D"/>
    <w:rsid w:val="006E01FA"/>
    <w:rsid w:val="006E1D5A"/>
    <w:rsid w:val="006E1D66"/>
    <w:rsid w:val="006E2F0C"/>
    <w:rsid w:val="006E3021"/>
    <w:rsid w:val="006E4475"/>
    <w:rsid w:val="006F11C6"/>
    <w:rsid w:val="006F1945"/>
    <w:rsid w:val="006F3E43"/>
    <w:rsid w:val="006F7074"/>
    <w:rsid w:val="00701AE3"/>
    <w:rsid w:val="0070225A"/>
    <w:rsid w:val="00702A76"/>
    <w:rsid w:val="0070547F"/>
    <w:rsid w:val="00706A79"/>
    <w:rsid w:val="00707EB2"/>
    <w:rsid w:val="00712E95"/>
    <w:rsid w:val="007135D1"/>
    <w:rsid w:val="00715A31"/>
    <w:rsid w:val="00715C49"/>
    <w:rsid w:val="00716BDB"/>
    <w:rsid w:val="007202DC"/>
    <w:rsid w:val="007233FF"/>
    <w:rsid w:val="00724573"/>
    <w:rsid w:val="00725772"/>
    <w:rsid w:val="00726A46"/>
    <w:rsid w:val="0072705A"/>
    <w:rsid w:val="00727E1A"/>
    <w:rsid w:val="00730BF1"/>
    <w:rsid w:val="00731093"/>
    <w:rsid w:val="007336C3"/>
    <w:rsid w:val="007367C1"/>
    <w:rsid w:val="00737BDD"/>
    <w:rsid w:val="00741614"/>
    <w:rsid w:val="00745B08"/>
    <w:rsid w:val="00745FDF"/>
    <w:rsid w:val="0074637C"/>
    <w:rsid w:val="00750505"/>
    <w:rsid w:val="00751A39"/>
    <w:rsid w:val="007527CE"/>
    <w:rsid w:val="007531E6"/>
    <w:rsid w:val="0075420D"/>
    <w:rsid w:val="00755100"/>
    <w:rsid w:val="0075550B"/>
    <w:rsid w:val="00755615"/>
    <w:rsid w:val="00755ED3"/>
    <w:rsid w:val="00756979"/>
    <w:rsid w:val="00757651"/>
    <w:rsid w:val="00757A3A"/>
    <w:rsid w:val="00757F5E"/>
    <w:rsid w:val="00760F4E"/>
    <w:rsid w:val="00761629"/>
    <w:rsid w:val="00761D88"/>
    <w:rsid w:val="007654EF"/>
    <w:rsid w:val="00766125"/>
    <w:rsid w:val="00773C51"/>
    <w:rsid w:val="00774094"/>
    <w:rsid w:val="00774B3A"/>
    <w:rsid w:val="00776486"/>
    <w:rsid w:val="00776564"/>
    <w:rsid w:val="00776EC7"/>
    <w:rsid w:val="007814B9"/>
    <w:rsid w:val="00781995"/>
    <w:rsid w:val="007859EC"/>
    <w:rsid w:val="00786AF8"/>
    <w:rsid w:val="0078723C"/>
    <w:rsid w:val="00790D9E"/>
    <w:rsid w:val="00793823"/>
    <w:rsid w:val="00793D47"/>
    <w:rsid w:val="007948CB"/>
    <w:rsid w:val="00796824"/>
    <w:rsid w:val="00796F63"/>
    <w:rsid w:val="00797402"/>
    <w:rsid w:val="00797EC5"/>
    <w:rsid w:val="007A2C7B"/>
    <w:rsid w:val="007A40C4"/>
    <w:rsid w:val="007A44D5"/>
    <w:rsid w:val="007A458F"/>
    <w:rsid w:val="007A685A"/>
    <w:rsid w:val="007A6B00"/>
    <w:rsid w:val="007A753E"/>
    <w:rsid w:val="007B1068"/>
    <w:rsid w:val="007B6349"/>
    <w:rsid w:val="007C1E2E"/>
    <w:rsid w:val="007C23B0"/>
    <w:rsid w:val="007C6549"/>
    <w:rsid w:val="007C6684"/>
    <w:rsid w:val="007C72DC"/>
    <w:rsid w:val="007C7FC7"/>
    <w:rsid w:val="007D4CED"/>
    <w:rsid w:val="007D58BB"/>
    <w:rsid w:val="007D6824"/>
    <w:rsid w:val="007D72FC"/>
    <w:rsid w:val="007E164F"/>
    <w:rsid w:val="007E1F02"/>
    <w:rsid w:val="007E318E"/>
    <w:rsid w:val="007E5B41"/>
    <w:rsid w:val="007E5EA8"/>
    <w:rsid w:val="007E684B"/>
    <w:rsid w:val="007E7D55"/>
    <w:rsid w:val="007F01EC"/>
    <w:rsid w:val="007F0D7A"/>
    <w:rsid w:val="007F3198"/>
    <w:rsid w:val="007F3A77"/>
    <w:rsid w:val="007F3A91"/>
    <w:rsid w:val="007F694D"/>
    <w:rsid w:val="007F6FA4"/>
    <w:rsid w:val="007F75E3"/>
    <w:rsid w:val="007F7D0E"/>
    <w:rsid w:val="00801F78"/>
    <w:rsid w:val="00802904"/>
    <w:rsid w:val="00802A2E"/>
    <w:rsid w:val="00802BAC"/>
    <w:rsid w:val="00803933"/>
    <w:rsid w:val="00803CDE"/>
    <w:rsid w:val="008047CA"/>
    <w:rsid w:val="00804965"/>
    <w:rsid w:val="00804AD1"/>
    <w:rsid w:val="00810722"/>
    <w:rsid w:val="008109E4"/>
    <w:rsid w:val="00810FE5"/>
    <w:rsid w:val="00812340"/>
    <w:rsid w:val="00813580"/>
    <w:rsid w:val="008161A7"/>
    <w:rsid w:val="008171F8"/>
    <w:rsid w:val="0081736F"/>
    <w:rsid w:val="00817A74"/>
    <w:rsid w:val="00824C43"/>
    <w:rsid w:val="00824D83"/>
    <w:rsid w:val="008268A9"/>
    <w:rsid w:val="008300B2"/>
    <w:rsid w:val="00830728"/>
    <w:rsid w:val="0083075E"/>
    <w:rsid w:val="00831B23"/>
    <w:rsid w:val="00832771"/>
    <w:rsid w:val="00832E10"/>
    <w:rsid w:val="008362EB"/>
    <w:rsid w:val="00836983"/>
    <w:rsid w:val="008369A6"/>
    <w:rsid w:val="008401EA"/>
    <w:rsid w:val="008414D4"/>
    <w:rsid w:val="00844BAC"/>
    <w:rsid w:val="008451A2"/>
    <w:rsid w:val="00847309"/>
    <w:rsid w:val="008500DD"/>
    <w:rsid w:val="00851505"/>
    <w:rsid w:val="008552AD"/>
    <w:rsid w:val="008555EF"/>
    <w:rsid w:val="00856100"/>
    <w:rsid w:val="0086216F"/>
    <w:rsid w:val="00862215"/>
    <w:rsid w:val="008632DB"/>
    <w:rsid w:val="00865CBF"/>
    <w:rsid w:val="00866BB6"/>
    <w:rsid w:val="00870190"/>
    <w:rsid w:val="00873848"/>
    <w:rsid w:val="0087474C"/>
    <w:rsid w:val="00875A7A"/>
    <w:rsid w:val="00876EDA"/>
    <w:rsid w:val="00877707"/>
    <w:rsid w:val="00881EF9"/>
    <w:rsid w:val="00882A08"/>
    <w:rsid w:val="008861C6"/>
    <w:rsid w:val="008873E3"/>
    <w:rsid w:val="00887471"/>
    <w:rsid w:val="00887CDB"/>
    <w:rsid w:val="00890853"/>
    <w:rsid w:val="00890878"/>
    <w:rsid w:val="00890CA7"/>
    <w:rsid w:val="008972DE"/>
    <w:rsid w:val="008A2C92"/>
    <w:rsid w:val="008A2F20"/>
    <w:rsid w:val="008B0F91"/>
    <w:rsid w:val="008B1927"/>
    <w:rsid w:val="008B5C97"/>
    <w:rsid w:val="008B62B4"/>
    <w:rsid w:val="008B6391"/>
    <w:rsid w:val="008B682B"/>
    <w:rsid w:val="008B6A6B"/>
    <w:rsid w:val="008B71F6"/>
    <w:rsid w:val="008B7A08"/>
    <w:rsid w:val="008B7BB9"/>
    <w:rsid w:val="008C2CB1"/>
    <w:rsid w:val="008C37FC"/>
    <w:rsid w:val="008C40F4"/>
    <w:rsid w:val="008C565F"/>
    <w:rsid w:val="008C56D4"/>
    <w:rsid w:val="008C68C6"/>
    <w:rsid w:val="008C76D3"/>
    <w:rsid w:val="008C7A00"/>
    <w:rsid w:val="008D0593"/>
    <w:rsid w:val="008D07EF"/>
    <w:rsid w:val="008D08EC"/>
    <w:rsid w:val="008D44AA"/>
    <w:rsid w:val="008D4D97"/>
    <w:rsid w:val="008D4F57"/>
    <w:rsid w:val="008D5B72"/>
    <w:rsid w:val="008D63B6"/>
    <w:rsid w:val="008D6906"/>
    <w:rsid w:val="008E1389"/>
    <w:rsid w:val="008E2AAA"/>
    <w:rsid w:val="008E3376"/>
    <w:rsid w:val="008E6FEE"/>
    <w:rsid w:val="008F0285"/>
    <w:rsid w:val="008F1F93"/>
    <w:rsid w:val="008F26F4"/>
    <w:rsid w:val="008F292B"/>
    <w:rsid w:val="008F2B7A"/>
    <w:rsid w:val="008F4BCF"/>
    <w:rsid w:val="008F7780"/>
    <w:rsid w:val="00901470"/>
    <w:rsid w:val="009028AD"/>
    <w:rsid w:val="00904231"/>
    <w:rsid w:val="00905331"/>
    <w:rsid w:val="00905354"/>
    <w:rsid w:val="00905407"/>
    <w:rsid w:val="00905FD4"/>
    <w:rsid w:val="00906C37"/>
    <w:rsid w:val="00910644"/>
    <w:rsid w:val="00925A06"/>
    <w:rsid w:val="00926355"/>
    <w:rsid w:val="00927492"/>
    <w:rsid w:val="00927BD7"/>
    <w:rsid w:val="00930393"/>
    <w:rsid w:val="0093098C"/>
    <w:rsid w:val="00930ED2"/>
    <w:rsid w:val="0093102B"/>
    <w:rsid w:val="009319C5"/>
    <w:rsid w:val="00931BD7"/>
    <w:rsid w:val="00932923"/>
    <w:rsid w:val="009333C1"/>
    <w:rsid w:val="00933424"/>
    <w:rsid w:val="009348A1"/>
    <w:rsid w:val="0093594C"/>
    <w:rsid w:val="009428DE"/>
    <w:rsid w:val="00943478"/>
    <w:rsid w:val="00943993"/>
    <w:rsid w:val="00946C2F"/>
    <w:rsid w:val="009507E8"/>
    <w:rsid w:val="00950867"/>
    <w:rsid w:val="00952781"/>
    <w:rsid w:val="009536DF"/>
    <w:rsid w:val="00954AD5"/>
    <w:rsid w:val="00956E9F"/>
    <w:rsid w:val="00961C94"/>
    <w:rsid w:val="00962E0E"/>
    <w:rsid w:val="00963A49"/>
    <w:rsid w:val="00964B06"/>
    <w:rsid w:val="00964C8E"/>
    <w:rsid w:val="00966E48"/>
    <w:rsid w:val="00970678"/>
    <w:rsid w:val="00972431"/>
    <w:rsid w:val="00972E3E"/>
    <w:rsid w:val="00973BC3"/>
    <w:rsid w:val="009751AE"/>
    <w:rsid w:val="009812A7"/>
    <w:rsid w:val="009820B9"/>
    <w:rsid w:val="00982514"/>
    <w:rsid w:val="00982980"/>
    <w:rsid w:val="00982DB9"/>
    <w:rsid w:val="009852AA"/>
    <w:rsid w:val="00985ACF"/>
    <w:rsid w:val="0098798D"/>
    <w:rsid w:val="0099031D"/>
    <w:rsid w:val="00994E13"/>
    <w:rsid w:val="00995A6D"/>
    <w:rsid w:val="00997BC5"/>
    <w:rsid w:val="009A1FB0"/>
    <w:rsid w:val="009A35EB"/>
    <w:rsid w:val="009A3D0D"/>
    <w:rsid w:val="009A42F7"/>
    <w:rsid w:val="009A6A35"/>
    <w:rsid w:val="009A7C82"/>
    <w:rsid w:val="009B0772"/>
    <w:rsid w:val="009B147B"/>
    <w:rsid w:val="009B154C"/>
    <w:rsid w:val="009B1C84"/>
    <w:rsid w:val="009B330C"/>
    <w:rsid w:val="009B367A"/>
    <w:rsid w:val="009B4D97"/>
    <w:rsid w:val="009B7342"/>
    <w:rsid w:val="009C04C4"/>
    <w:rsid w:val="009C07A9"/>
    <w:rsid w:val="009C125B"/>
    <w:rsid w:val="009C2499"/>
    <w:rsid w:val="009C2F57"/>
    <w:rsid w:val="009C401E"/>
    <w:rsid w:val="009C50BF"/>
    <w:rsid w:val="009C5177"/>
    <w:rsid w:val="009C6443"/>
    <w:rsid w:val="009C7CCF"/>
    <w:rsid w:val="009D0044"/>
    <w:rsid w:val="009D395F"/>
    <w:rsid w:val="009D4AD7"/>
    <w:rsid w:val="009D526D"/>
    <w:rsid w:val="009E3193"/>
    <w:rsid w:val="009E33A3"/>
    <w:rsid w:val="009E38AC"/>
    <w:rsid w:val="009E47A4"/>
    <w:rsid w:val="009E5D65"/>
    <w:rsid w:val="009E6337"/>
    <w:rsid w:val="009E7872"/>
    <w:rsid w:val="009E7CA5"/>
    <w:rsid w:val="009F1945"/>
    <w:rsid w:val="009F1CDB"/>
    <w:rsid w:val="009F1DBF"/>
    <w:rsid w:val="009F2E98"/>
    <w:rsid w:val="009F4C6E"/>
    <w:rsid w:val="009F5B67"/>
    <w:rsid w:val="009F6E79"/>
    <w:rsid w:val="00A00388"/>
    <w:rsid w:val="00A00D58"/>
    <w:rsid w:val="00A01506"/>
    <w:rsid w:val="00A0191D"/>
    <w:rsid w:val="00A02BC9"/>
    <w:rsid w:val="00A03E9F"/>
    <w:rsid w:val="00A0569F"/>
    <w:rsid w:val="00A059F8"/>
    <w:rsid w:val="00A06539"/>
    <w:rsid w:val="00A1259D"/>
    <w:rsid w:val="00A1330E"/>
    <w:rsid w:val="00A14905"/>
    <w:rsid w:val="00A176A9"/>
    <w:rsid w:val="00A2311A"/>
    <w:rsid w:val="00A261C8"/>
    <w:rsid w:val="00A26B98"/>
    <w:rsid w:val="00A2711F"/>
    <w:rsid w:val="00A31A78"/>
    <w:rsid w:val="00A338F6"/>
    <w:rsid w:val="00A358AB"/>
    <w:rsid w:val="00A368FC"/>
    <w:rsid w:val="00A37351"/>
    <w:rsid w:val="00A37BBB"/>
    <w:rsid w:val="00A40F84"/>
    <w:rsid w:val="00A41814"/>
    <w:rsid w:val="00A446FE"/>
    <w:rsid w:val="00A45243"/>
    <w:rsid w:val="00A4594C"/>
    <w:rsid w:val="00A46BD7"/>
    <w:rsid w:val="00A502AB"/>
    <w:rsid w:val="00A50765"/>
    <w:rsid w:val="00A55667"/>
    <w:rsid w:val="00A56539"/>
    <w:rsid w:val="00A56B02"/>
    <w:rsid w:val="00A5759E"/>
    <w:rsid w:val="00A60760"/>
    <w:rsid w:val="00A60CB0"/>
    <w:rsid w:val="00A616DE"/>
    <w:rsid w:val="00A62026"/>
    <w:rsid w:val="00A62236"/>
    <w:rsid w:val="00A62F0E"/>
    <w:rsid w:val="00A63490"/>
    <w:rsid w:val="00A65F8D"/>
    <w:rsid w:val="00A664AF"/>
    <w:rsid w:val="00A71467"/>
    <w:rsid w:val="00A71CD7"/>
    <w:rsid w:val="00A73F9F"/>
    <w:rsid w:val="00A75387"/>
    <w:rsid w:val="00A754F7"/>
    <w:rsid w:val="00A7724C"/>
    <w:rsid w:val="00A7771B"/>
    <w:rsid w:val="00A77A94"/>
    <w:rsid w:val="00A80220"/>
    <w:rsid w:val="00A80A82"/>
    <w:rsid w:val="00A87E4F"/>
    <w:rsid w:val="00A915C9"/>
    <w:rsid w:val="00A93053"/>
    <w:rsid w:val="00A94FE9"/>
    <w:rsid w:val="00A964B3"/>
    <w:rsid w:val="00A965EE"/>
    <w:rsid w:val="00A96E38"/>
    <w:rsid w:val="00AA0E5A"/>
    <w:rsid w:val="00AA4CFD"/>
    <w:rsid w:val="00AA7574"/>
    <w:rsid w:val="00AA7B77"/>
    <w:rsid w:val="00AA7C56"/>
    <w:rsid w:val="00AB00AB"/>
    <w:rsid w:val="00AB1716"/>
    <w:rsid w:val="00AB18E9"/>
    <w:rsid w:val="00AB1912"/>
    <w:rsid w:val="00AB3386"/>
    <w:rsid w:val="00AB4DA8"/>
    <w:rsid w:val="00AB5CA1"/>
    <w:rsid w:val="00AB7559"/>
    <w:rsid w:val="00AC244F"/>
    <w:rsid w:val="00AC3974"/>
    <w:rsid w:val="00AC3FB9"/>
    <w:rsid w:val="00AC4647"/>
    <w:rsid w:val="00AC47F9"/>
    <w:rsid w:val="00AC5305"/>
    <w:rsid w:val="00AC69FA"/>
    <w:rsid w:val="00AC6C98"/>
    <w:rsid w:val="00AC7A62"/>
    <w:rsid w:val="00AD104D"/>
    <w:rsid w:val="00AD2118"/>
    <w:rsid w:val="00AD28B9"/>
    <w:rsid w:val="00AD2BC3"/>
    <w:rsid w:val="00AD3ECB"/>
    <w:rsid w:val="00AD4016"/>
    <w:rsid w:val="00AD491B"/>
    <w:rsid w:val="00AD7FBF"/>
    <w:rsid w:val="00AE00EB"/>
    <w:rsid w:val="00AE08A3"/>
    <w:rsid w:val="00AE0E74"/>
    <w:rsid w:val="00AE136B"/>
    <w:rsid w:val="00AE60AE"/>
    <w:rsid w:val="00AE650D"/>
    <w:rsid w:val="00AE7DBB"/>
    <w:rsid w:val="00AF106D"/>
    <w:rsid w:val="00AF12C5"/>
    <w:rsid w:val="00AF472B"/>
    <w:rsid w:val="00AF66A7"/>
    <w:rsid w:val="00B00113"/>
    <w:rsid w:val="00B02D51"/>
    <w:rsid w:val="00B03CB8"/>
    <w:rsid w:val="00B053D6"/>
    <w:rsid w:val="00B06656"/>
    <w:rsid w:val="00B068A0"/>
    <w:rsid w:val="00B06DAD"/>
    <w:rsid w:val="00B07326"/>
    <w:rsid w:val="00B1084E"/>
    <w:rsid w:val="00B13395"/>
    <w:rsid w:val="00B15029"/>
    <w:rsid w:val="00B15C67"/>
    <w:rsid w:val="00B1633D"/>
    <w:rsid w:val="00B17E71"/>
    <w:rsid w:val="00B205AE"/>
    <w:rsid w:val="00B2166B"/>
    <w:rsid w:val="00B23D84"/>
    <w:rsid w:val="00B24629"/>
    <w:rsid w:val="00B25EF7"/>
    <w:rsid w:val="00B2791F"/>
    <w:rsid w:val="00B300AD"/>
    <w:rsid w:val="00B302CB"/>
    <w:rsid w:val="00B31BF1"/>
    <w:rsid w:val="00B31C0B"/>
    <w:rsid w:val="00B34111"/>
    <w:rsid w:val="00B407DB"/>
    <w:rsid w:val="00B40A2B"/>
    <w:rsid w:val="00B41A4B"/>
    <w:rsid w:val="00B41C5D"/>
    <w:rsid w:val="00B424FD"/>
    <w:rsid w:val="00B47D95"/>
    <w:rsid w:val="00B526C1"/>
    <w:rsid w:val="00B52AA0"/>
    <w:rsid w:val="00B52BD6"/>
    <w:rsid w:val="00B53282"/>
    <w:rsid w:val="00B54326"/>
    <w:rsid w:val="00B56D97"/>
    <w:rsid w:val="00B60D85"/>
    <w:rsid w:val="00B6315A"/>
    <w:rsid w:val="00B63F1A"/>
    <w:rsid w:val="00B64B18"/>
    <w:rsid w:val="00B66A4A"/>
    <w:rsid w:val="00B67420"/>
    <w:rsid w:val="00B70573"/>
    <w:rsid w:val="00B72D2D"/>
    <w:rsid w:val="00B73011"/>
    <w:rsid w:val="00B74C77"/>
    <w:rsid w:val="00B77638"/>
    <w:rsid w:val="00B77C12"/>
    <w:rsid w:val="00B80036"/>
    <w:rsid w:val="00B81D67"/>
    <w:rsid w:val="00B81DDE"/>
    <w:rsid w:val="00B833D0"/>
    <w:rsid w:val="00B84D14"/>
    <w:rsid w:val="00B8625B"/>
    <w:rsid w:val="00B86835"/>
    <w:rsid w:val="00B905F4"/>
    <w:rsid w:val="00B933EC"/>
    <w:rsid w:val="00B94560"/>
    <w:rsid w:val="00B97996"/>
    <w:rsid w:val="00B97CE4"/>
    <w:rsid w:val="00BA3BB8"/>
    <w:rsid w:val="00BA45E6"/>
    <w:rsid w:val="00BA51E5"/>
    <w:rsid w:val="00BA58E3"/>
    <w:rsid w:val="00BA7572"/>
    <w:rsid w:val="00BA7D0E"/>
    <w:rsid w:val="00BB1489"/>
    <w:rsid w:val="00BB1A68"/>
    <w:rsid w:val="00BB247F"/>
    <w:rsid w:val="00BB255B"/>
    <w:rsid w:val="00BB2D95"/>
    <w:rsid w:val="00BB4098"/>
    <w:rsid w:val="00BB59C8"/>
    <w:rsid w:val="00BB5E84"/>
    <w:rsid w:val="00BB64C6"/>
    <w:rsid w:val="00BB7071"/>
    <w:rsid w:val="00BB7BEE"/>
    <w:rsid w:val="00BB7C90"/>
    <w:rsid w:val="00BC1F0E"/>
    <w:rsid w:val="00BC50FB"/>
    <w:rsid w:val="00BC551F"/>
    <w:rsid w:val="00BC63CA"/>
    <w:rsid w:val="00BC7404"/>
    <w:rsid w:val="00BC766B"/>
    <w:rsid w:val="00BD0DA4"/>
    <w:rsid w:val="00BD63AB"/>
    <w:rsid w:val="00BD6BBC"/>
    <w:rsid w:val="00BE323F"/>
    <w:rsid w:val="00BE6965"/>
    <w:rsid w:val="00BF08F5"/>
    <w:rsid w:val="00BF0EC1"/>
    <w:rsid w:val="00BF1C26"/>
    <w:rsid w:val="00BF5F79"/>
    <w:rsid w:val="00BF6177"/>
    <w:rsid w:val="00BF6F1C"/>
    <w:rsid w:val="00C017CF"/>
    <w:rsid w:val="00C02F66"/>
    <w:rsid w:val="00C05FDC"/>
    <w:rsid w:val="00C100C0"/>
    <w:rsid w:val="00C10FE5"/>
    <w:rsid w:val="00C11571"/>
    <w:rsid w:val="00C123EA"/>
    <w:rsid w:val="00C142E3"/>
    <w:rsid w:val="00C157DE"/>
    <w:rsid w:val="00C1610B"/>
    <w:rsid w:val="00C17815"/>
    <w:rsid w:val="00C2144B"/>
    <w:rsid w:val="00C22C06"/>
    <w:rsid w:val="00C25200"/>
    <w:rsid w:val="00C25246"/>
    <w:rsid w:val="00C2705B"/>
    <w:rsid w:val="00C27374"/>
    <w:rsid w:val="00C30AF3"/>
    <w:rsid w:val="00C34989"/>
    <w:rsid w:val="00C351D0"/>
    <w:rsid w:val="00C35470"/>
    <w:rsid w:val="00C37614"/>
    <w:rsid w:val="00C37F39"/>
    <w:rsid w:val="00C40151"/>
    <w:rsid w:val="00C40D19"/>
    <w:rsid w:val="00C417BC"/>
    <w:rsid w:val="00C435ED"/>
    <w:rsid w:val="00C43BFA"/>
    <w:rsid w:val="00C43EBD"/>
    <w:rsid w:val="00C440DA"/>
    <w:rsid w:val="00C45DF6"/>
    <w:rsid w:val="00C472C7"/>
    <w:rsid w:val="00C4774B"/>
    <w:rsid w:val="00C477B9"/>
    <w:rsid w:val="00C5061C"/>
    <w:rsid w:val="00C5127C"/>
    <w:rsid w:val="00C5176C"/>
    <w:rsid w:val="00C52844"/>
    <w:rsid w:val="00C548A9"/>
    <w:rsid w:val="00C550CD"/>
    <w:rsid w:val="00C55CA8"/>
    <w:rsid w:val="00C55FAB"/>
    <w:rsid w:val="00C5753B"/>
    <w:rsid w:val="00C60AB8"/>
    <w:rsid w:val="00C61332"/>
    <w:rsid w:val="00C617F0"/>
    <w:rsid w:val="00C63FBD"/>
    <w:rsid w:val="00C64443"/>
    <w:rsid w:val="00C66256"/>
    <w:rsid w:val="00C669F0"/>
    <w:rsid w:val="00C72909"/>
    <w:rsid w:val="00C72957"/>
    <w:rsid w:val="00C72D06"/>
    <w:rsid w:val="00C74936"/>
    <w:rsid w:val="00C80A62"/>
    <w:rsid w:val="00C80C14"/>
    <w:rsid w:val="00C8115C"/>
    <w:rsid w:val="00C8350C"/>
    <w:rsid w:val="00C84660"/>
    <w:rsid w:val="00C84A7D"/>
    <w:rsid w:val="00C86C72"/>
    <w:rsid w:val="00C90ADF"/>
    <w:rsid w:val="00C91CAE"/>
    <w:rsid w:val="00C94661"/>
    <w:rsid w:val="00C9516D"/>
    <w:rsid w:val="00C95DD6"/>
    <w:rsid w:val="00C964A8"/>
    <w:rsid w:val="00CA17E3"/>
    <w:rsid w:val="00CA1AF4"/>
    <w:rsid w:val="00CA337D"/>
    <w:rsid w:val="00CA4E34"/>
    <w:rsid w:val="00CA5708"/>
    <w:rsid w:val="00CA7A17"/>
    <w:rsid w:val="00CB0EC0"/>
    <w:rsid w:val="00CB14A5"/>
    <w:rsid w:val="00CB1A92"/>
    <w:rsid w:val="00CB2418"/>
    <w:rsid w:val="00CB3E31"/>
    <w:rsid w:val="00CB4EBB"/>
    <w:rsid w:val="00CB6DA0"/>
    <w:rsid w:val="00CB75F1"/>
    <w:rsid w:val="00CC363B"/>
    <w:rsid w:val="00CC399C"/>
    <w:rsid w:val="00CC5401"/>
    <w:rsid w:val="00CD323E"/>
    <w:rsid w:val="00CD4181"/>
    <w:rsid w:val="00CD70D2"/>
    <w:rsid w:val="00CE009B"/>
    <w:rsid w:val="00CE0583"/>
    <w:rsid w:val="00CE18D2"/>
    <w:rsid w:val="00CE1B58"/>
    <w:rsid w:val="00CE2300"/>
    <w:rsid w:val="00CE3786"/>
    <w:rsid w:val="00CE3AA1"/>
    <w:rsid w:val="00CE47A4"/>
    <w:rsid w:val="00CE67EC"/>
    <w:rsid w:val="00CF0E99"/>
    <w:rsid w:val="00CF1383"/>
    <w:rsid w:val="00CF5A1A"/>
    <w:rsid w:val="00CF6AAA"/>
    <w:rsid w:val="00CF6F33"/>
    <w:rsid w:val="00CF772D"/>
    <w:rsid w:val="00CF77F5"/>
    <w:rsid w:val="00D00364"/>
    <w:rsid w:val="00D0098F"/>
    <w:rsid w:val="00D0244D"/>
    <w:rsid w:val="00D054A3"/>
    <w:rsid w:val="00D0786F"/>
    <w:rsid w:val="00D0798D"/>
    <w:rsid w:val="00D10AD9"/>
    <w:rsid w:val="00D13D22"/>
    <w:rsid w:val="00D17567"/>
    <w:rsid w:val="00D20040"/>
    <w:rsid w:val="00D20970"/>
    <w:rsid w:val="00D20D86"/>
    <w:rsid w:val="00D265BD"/>
    <w:rsid w:val="00D32F67"/>
    <w:rsid w:val="00D35F8C"/>
    <w:rsid w:val="00D4133B"/>
    <w:rsid w:val="00D4141C"/>
    <w:rsid w:val="00D422FF"/>
    <w:rsid w:val="00D42BC0"/>
    <w:rsid w:val="00D437A9"/>
    <w:rsid w:val="00D43FCB"/>
    <w:rsid w:val="00D449DC"/>
    <w:rsid w:val="00D44B53"/>
    <w:rsid w:val="00D45E33"/>
    <w:rsid w:val="00D47593"/>
    <w:rsid w:val="00D53409"/>
    <w:rsid w:val="00D53CCA"/>
    <w:rsid w:val="00D550F5"/>
    <w:rsid w:val="00D56476"/>
    <w:rsid w:val="00D60C31"/>
    <w:rsid w:val="00D611EE"/>
    <w:rsid w:val="00D627B8"/>
    <w:rsid w:val="00D6280F"/>
    <w:rsid w:val="00D669CF"/>
    <w:rsid w:val="00D67821"/>
    <w:rsid w:val="00D7224B"/>
    <w:rsid w:val="00D73F8E"/>
    <w:rsid w:val="00D74ED4"/>
    <w:rsid w:val="00D76B38"/>
    <w:rsid w:val="00D76C30"/>
    <w:rsid w:val="00D77481"/>
    <w:rsid w:val="00D83226"/>
    <w:rsid w:val="00D8322C"/>
    <w:rsid w:val="00D84AEF"/>
    <w:rsid w:val="00D84EB5"/>
    <w:rsid w:val="00D8766E"/>
    <w:rsid w:val="00D90888"/>
    <w:rsid w:val="00D90EE4"/>
    <w:rsid w:val="00D91345"/>
    <w:rsid w:val="00D9206D"/>
    <w:rsid w:val="00D95A00"/>
    <w:rsid w:val="00D95C4C"/>
    <w:rsid w:val="00D96DC2"/>
    <w:rsid w:val="00D974C4"/>
    <w:rsid w:val="00D975E1"/>
    <w:rsid w:val="00DA04E2"/>
    <w:rsid w:val="00DA0F3A"/>
    <w:rsid w:val="00DA1005"/>
    <w:rsid w:val="00DA1C36"/>
    <w:rsid w:val="00DA3A43"/>
    <w:rsid w:val="00DA3E01"/>
    <w:rsid w:val="00DA4835"/>
    <w:rsid w:val="00DA5D3C"/>
    <w:rsid w:val="00DB0A5B"/>
    <w:rsid w:val="00DB1015"/>
    <w:rsid w:val="00DB1DA3"/>
    <w:rsid w:val="00DB29DB"/>
    <w:rsid w:val="00DB31E8"/>
    <w:rsid w:val="00DB42E3"/>
    <w:rsid w:val="00DB5FCD"/>
    <w:rsid w:val="00DC06E7"/>
    <w:rsid w:val="00DC13BE"/>
    <w:rsid w:val="00DC2B19"/>
    <w:rsid w:val="00DC2FD7"/>
    <w:rsid w:val="00DC3001"/>
    <w:rsid w:val="00DC3FA9"/>
    <w:rsid w:val="00DC46E3"/>
    <w:rsid w:val="00DC4A2B"/>
    <w:rsid w:val="00DC4F04"/>
    <w:rsid w:val="00DC7784"/>
    <w:rsid w:val="00DD0CB3"/>
    <w:rsid w:val="00DD14F8"/>
    <w:rsid w:val="00DD19C0"/>
    <w:rsid w:val="00DD2099"/>
    <w:rsid w:val="00DD2943"/>
    <w:rsid w:val="00DD3E57"/>
    <w:rsid w:val="00DD43AE"/>
    <w:rsid w:val="00DD4B71"/>
    <w:rsid w:val="00DD514D"/>
    <w:rsid w:val="00DD576A"/>
    <w:rsid w:val="00DD67E7"/>
    <w:rsid w:val="00DD6FE3"/>
    <w:rsid w:val="00DD703E"/>
    <w:rsid w:val="00DD7F91"/>
    <w:rsid w:val="00DE1F4F"/>
    <w:rsid w:val="00DE2F95"/>
    <w:rsid w:val="00DE36D2"/>
    <w:rsid w:val="00DE6410"/>
    <w:rsid w:val="00DE6AAB"/>
    <w:rsid w:val="00DE6E21"/>
    <w:rsid w:val="00DE6F16"/>
    <w:rsid w:val="00DE7AD0"/>
    <w:rsid w:val="00DF06EA"/>
    <w:rsid w:val="00DF592D"/>
    <w:rsid w:val="00DF798E"/>
    <w:rsid w:val="00E00143"/>
    <w:rsid w:val="00E00B55"/>
    <w:rsid w:val="00E0192B"/>
    <w:rsid w:val="00E032C6"/>
    <w:rsid w:val="00E04BC1"/>
    <w:rsid w:val="00E04C5A"/>
    <w:rsid w:val="00E06E47"/>
    <w:rsid w:val="00E078BE"/>
    <w:rsid w:val="00E11627"/>
    <w:rsid w:val="00E136EF"/>
    <w:rsid w:val="00E13D72"/>
    <w:rsid w:val="00E13EC8"/>
    <w:rsid w:val="00E152A7"/>
    <w:rsid w:val="00E155C9"/>
    <w:rsid w:val="00E1669D"/>
    <w:rsid w:val="00E17C4B"/>
    <w:rsid w:val="00E214F6"/>
    <w:rsid w:val="00E21886"/>
    <w:rsid w:val="00E25939"/>
    <w:rsid w:val="00E25AFA"/>
    <w:rsid w:val="00E26DE0"/>
    <w:rsid w:val="00E27325"/>
    <w:rsid w:val="00E310F8"/>
    <w:rsid w:val="00E324E8"/>
    <w:rsid w:val="00E3293A"/>
    <w:rsid w:val="00E3332A"/>
    <w:rsid w:val="00E40BF2"/>
    <w:rsid w:val="00E4306E"/>
    <w:rsid w:val="00E43088"/>
    <w:rsid w:val="00E4441C"/>
    <w:rsid w:val="00E44719"/>
    <w:rsid w:val="00E44E30"/>
    <w:rsid w:val="00E45870"/>
    <w:rsid w:val="00E46CC7"/>
    <w:rsid w:val="00E50D88"/>
    <w:rsid w:val="00E53DE2"/>
    <w:rsid w:val="00E54F49"/>
    <w:rsid w:val="00E566F1"/>
    <w:rsid w:val="00E60117"/>
    <w:rsid w:val="00E61922"/>
    <w:rsid w:val="00E626FF"/>
    <w:rsid w:val="00E628B2"/>
    <w:rsid w:val="00E66CE1"/>
    <w:rsid w:val="00E70899"/>
    <w:rsid w:val="00E73E77"/>
    <w:rsid w:val="00E7442B"/>
    <w:rsid w:val="00E758B2"/>
    <w:rsid w:val="00E768EB"/>
    <w:rsid w:val="00E80C0D"/>
    <w:rsid w:val="00E8480C"/>
    <w:rsid w:val="00E848C2"/>
    <w:rsid w:val="00E8614C"/>
    <w:rsid w:val="00E90A6B"/>
    <w:rsid w:val="00E90E07"/>
    <w:rsid w:val="00E9120D"/>
    <w:rsid w:val="00E92267"/>
    <w:rsid w:val="00E92BE1"/>
    <w:rsid w:val="00E937F5"/>
    <w:rsid w:val="00E942E5"/>
    <w:rsid w:val="00E94711"/>
    <w:rsid w:val="00E968DD"/>
    <w:rsid w:val="00EA1B27"/>
    <w:rsid w:val="00EA1DC7"/>
    <w:rsid w:val="00EA259E"/>
    <w:rsid w:val="00EA27CA"/>
    <w:rsid w:val="00EA45C3"/>
    <w:rsid w:val="00EA59BF"/>
    <w:rsid w:val="00EB0050"/>
    <w:rsid w:val="00EB023D"/>
    <w:rsid w:val="00EB31B1"/>
    <w:rsid w:val="00EB42E6"/>
    <w:rsid w:val="00EB4B4D"/>
    <w:rsid w:val="00EB6473"/>
    <w:rsid w:val="00EC08B9"/>
    <w:rsid w:val="00EC0EA8"/>
    <w:rsid w:val="00EC2E16"/>
    <w:rsid w:val="00EC3BEC"/>
    <w:rsid w:val="00EC49D9"/>
    <w:rsid w:val="00EC5AA1"/>
    <w:rsid w:val="00EC5B2D"/>
    <w:rsid w:val="00ED0133"/>
    <w:rsid w:val="00ED17E7"/>
    <w:rsid w:val="00ED1942"/>
    <w:rsid w:val="00ED1A13"/>
    <w:rsid w:val="00ED5161"/>
    <w:rsid w:val="00ED55C5"/>
    <w:rsid w:val="00ED5831"/>
    <w:rsid w:val="00ED5DE5"/>
    <w:rsid w:val="00ED64F7"/>
    <w:rsid w:val="00ED6830"/>
    <w:rsid w:val="00ED762F"/>
    <w:rsid w:val="00EE2881"/>
    <w:rsid w:val="00EE3644"/>
    <w:rsid w:val="00EE577A"/>
    <w:rsid w:val="00EE72FB"/>
    <w:rsid w:val="00EF2A12"/>
    <w:rsid w:val="00EF37FC"/>
    <w:rsid w:val="00EF4745"/>
    <w:rsid w:val="00EF48EB"/>
    <w:rsid w:val="00EF4E51"/>
    <w:rsid w:val="00EF5355"/>
    <w:rsid w:val="00F00A31"/>
    <w:rsid w:val="00F01337"/>
    <w:rsid w:val="00F0151C"/>
    <w:rsid w:val="00F02713"/>
    <w:rsid w:val="00F03432"/>
    <w:rsid w:val="00F05FC3"/>
    <w:rsid w:val="00F06DEE"/>
    <w:rsid w:val="00F07B05"/>
    <w:rsid w:val="00F10669"/>
    <w:rsid w:val="00F10FBF"/>
    <w:rsid w:val="00F11CC9"/>
    <w:rsid w:val="00F1328B"/>
    <w:rsid w:val="00F133EC"/>
    <w:rsid w:val="00F162D3"/>
    <w:rsid w:val="00F16D9F"/>
    <w:rsid w:val="00F171B2"/>
    <w:rsid w:val="00F22594"/>
    <w:rsid w:val="00F22A88"/>
    <w:rsid w:val="00F2425E"/>
    <w:rsid w:val="00F25689"/>
    <w:rsid w:val="00F25D41"/>
    <w:rsid w:val="00F25E87"/>
    <w:rsid w:val="00F26691"/>
    <w:rsid w:val="00F26DF4"/>
    <w:rsid w:val="00F3058E"/>
    <w:rsid w:val="00F328C8"/>
    <w:rsid w:val="00F333A5"/>
    <w:rsid w:val="00F35CF0"/>
    <w:rsid w:val="00F35D15"/>
    <w:rsid w:val="00F36D10"/>
    <w:rsid w:val="00F40E21"/>
    <w:rsid w:val="00F429A8"/>
    <w:rsid w:val="00F473CE"/>
    <w:rsid w:val="00F50245"/>
    <w:rsid w:val="00F516A2"/>
    <w:rsid w:val="00F52C31"/>
    <w:rsid w:val="00F52EA3"/>
    <w:rsid w:val="00F57BDF"/>
    <w:rsid w:val="00F61002"/>
    <w:rsid w:val="00F610C9"/>
    <w:rsid w:val="00F62E1F"/>
    <w:rsid w:val="00F63B00"/>
    <w:rsid w:val="00F64126"/>
    <w:rsid w:val="00F64B01"/>
    <w:rsid w:val="00F64E96"/>
    <w:rsid w:val="00F654AD"/>
    <w:rsid w:val="00F65FA9"/>
    <w:rsid w:val="00F66526"/>
    <w:rsid w:val="00F7030A"/>
    <w:rsid w:val="00F711BF"/>
    <w:rsid w:val="00F71B52"/>
    <w:rsid w:val="00F72F3F"/>
    <w:rsid w:val="00F75AA6"/>
    <w:rsid w:val="00F7620E"/>
    <w:rsid w:val="00F83518"/>
    <w:rsid w:val="00F836A7"/>
    <w:rsid w:val="00F856B7"/>
    <w:rsid w:val="00F8657C"/>
    <w:rsid w:val="00F91C4E"/>
    <w:rsid w:val="00F94C05"/>
    <w:rsid w:val="00F957E6"/>
    <w:rsid w:val="00F95A2C"/>
    <w:rsid w:val="00F96AA3"/>
    <w:rsid w:val="00F96B44"/>
    <w:rsid w:val="00F96D09"/>
    <w:rsid w:val="00F97170"/>
    <w:rsid w:val="00FA00E1"/>
    <w:rsid w:val="00FA3D86"/>
    <w:rsid w:val="00FA52F9"/>
    <w:rsid w:val="00FA6778"/>
    <w:rsid w:val="00FA747C"/>
    <w:rsid w:val="00FA798F"/>
    <w:rsid w:val="00FB127A"/>
    <w:rsid w:val="00FB15EB"/>
    <w:rsid w:val="00FB17D0"/>
    <w:rsid w:val="00FB37A0"/>
    <w:rsid w:val="00FB48F6"/>
    <w:rsid w:val="00FB591B"/>
    <w:rsid w:val="00FB668A"/>
    <w:rsid w:val="00FB7ACF"/>
    <w:rsid w:val="00FB7C02"/>
    <w:rsid w:val="00FC050C"/>
    <w:rsid w:val="00FC18D4"/>
    <w:rsid w:val="00FC2A3D"/>
    <w:rsid w:val="00FC45EA"/>
    <w:rsid w:val="00FC5380"/>
    <w:rsid w:val="00FC7475"/>
    <w:rsid w:val="00FC7615"/>
    <w:rsid w:val="00FD0C11"/>
    <w:rsid w:val="00FD51D6"/>
    <w:rsid w:val="00FD6378"/>
    <w:rsid w:val="00FE00DB"/>
    <w:rsid w:val="00FE038E"/>
    <w:rsid w:val="00FE1311"/>
    <w:rsid w:val="00FE6BDD"/>
    <w:rsid w:val="00FE7956"/>
    <w:rsid w:val="00FF0AAD"/>
    <w:rsid w:val="00FF0D90"/>
    <w:rsid w:val="00FF1547"/>
    <w:rsid w:val="00FF1704"/>
    <w:rsid w:val="00FF4DC1"/>
    <w:rsid w:val="00FF6274"/>
    <w:rsid w:val="00FF665D"/>
    <w:rsid w:val="00FF6B08"/>
    <w:rsid w:val="00FF6B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E727C4"/>
  <w15:docId w15:val="{F1B3B71F-622B-46F7-9C36-745050F82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514"/>
    <w:pPr>
      <w:spacing w:after="0" w:line="360" w:lineRule="auto"/>
      <w:ind w:firstLine="709"/>
      <w:contextualSpacing/>
      <w:jc w:val="both"/>
    </w:pPr>
    <w:rPr>
      <w:rFonts w:ascii="Times New Roman" w:eastAsia="Times New Roman" w:hAnsi="Times New Roman" w:cs="Times New Roman"/>
      <w:sz w:val="28"/>
      <w:szCs w:val="24"/>
      <w:lang w:val="uk-UA" w:eastAsia="ru-RU"/>
    </w:rPr>
  </w:style>
  <w:style w:type="paragraph" w:styleId="Heading1">
    <w:name w:val="heading 1"/>
    <w:basedOn w:val="ListParagraph"/>
    <w:next w:val="Normal"/>
    <w:link w:val="Heading1Char"/>
    <w:uiPriority w:val="9"/>
    <w:qFormat/>
    <w:rsid w:val="00FB48F6"/>
    <w:pPr>
      <w:pageBreakBefore/>
      <w:numPr>
        <w:numId w:val="7"/>
      </w:numPr>
      <w:suppressAutoHyphens/>
      <w:spacing w:after="240"/>
      <w:jc w:val="center"/>
      <w:outlineLvl w:val="0"/>
    </w:pPr>
    <w:rPr>
      <w:b/>
      <w:caps/>
    </w:rPr>
  </w:style>
  <w:style w:type="paragraph" w:styleId="Heading2">
    <w:name w:val="heading 2"/>
    <w:aliases w:val="Знак,Знак Знак Знак"/>
    <w:basedOn w:val="ListParagraph"/>
    <w:next w:val="Normal"/>
    <w:link w:val="Heading2Char"/>
    <w:uiPriority w:val="9"/>
    <w:qFormat/>
    <w:rsid w:val="009B1C84"/>
    <w:pPr>
      <w:keepNext/>
      <w:numPr>
        <w:ilvl w:val="1"/>
        <w:numId w:val="7"/>
      </w:numPr>
      <w:spacing w:before="240" w:after="240"/>
      <w:ind w:left="576"/>
      <w:outlineLvl w:val="1"/>
    </w:pPr>
    <w:rPr>
      <w:b/>
    </w:rPr>
  </w:style>
  <w:style w:type="paragraph" w:styleId="Heading3">
    <w:name w:val="heading 3"/>
    <w:basedOn w:val="ListParagraph"/>
    <w:next w:val="Normal"/>
    <w:link w:val="Heading3Char"/>
    <w:uiPriority w:val="9"/>
    <w:qFormat/>
    <w:rsid w:val="0009304E"/>
    <w:pPr>
      <w:keepNext/>
      <w:numPr>
        <w:ilvl w:val="2"/>
        <w:numId w:val="7"/>
      </w:numPr>
      <w:spacing w:before="240" w:after="240"/>
      <w:jc w:val="left"/>
      <w:outlineLvl w:val="2"/>
    </w:pPr>
    <w:rPr>
      <w:i/>
    </w:rPr>
  </w:style>
  <w:style w:type="paragraph" w:styleId="Heading4">
    <w:name w:val="heading 4"/>
    <w:basedOn w:val="Normal"/>
    <w:next w:val="Normal"/>
    <w:link w:val="Heading4Char"/>
    <w:uiPriority w:val="9"/>
    <w:unhideWhenUsed/>
    <w:qFormat/>
    <w:rsid w:val="00882A08"/>
    <w:pPr>
      <w:keepNext/>
      <w:keepLines/>
      <w:numPr>
        <w:ilvl w:val="3"/>
        <w:numId w:val="7"/>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2A08"/>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2A08"/>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882A08"/>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882A08"/>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82A08"/>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unhideWhenUsed/>
    <w:qFormat/>
    <w:rsid w:val="002C2B28"/>
    <w:pPr>
      <w:spacing w:after="0" w:line="240" w:lineRule="auto"/>
      <w:ind w:firstLine="709"/>
      <w:jc w:val="both"/>
    </w:pPr>
    <w:rPr>
      <w:rFonts w:ascii="Times New Roman" w:eastAsia="Times New Roman" w:hAnsi="Times New Roman" w:cs="Times New Roman"/>
      <w:sz w:val="28"/>
      <w:szCs w:val="24"/>
      <w:lang w:eastAsia="ru-RU"/>
    </w:rPr>
  </w:style>
  <w:style w:type="paragraph" w:styleId="Subtitle">
    <w:name w:val="Subtitle"/>
    <w:basedOn w:val="Normal"/>
    <w:next w:val="Normal"/>
    <w:link w:val="SubtitleChar"/>
    <w:uiPriority w:val="11"/>
    <w:qFormat/>
    <w:rsid w:val="002C2B28"/>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C2B28"/>
    <w:rPr>
      <w:rFonts w:eastAsiaTheme="minorEastAsia"/>
      <w:color w:val="5A5A5A" w:themeColor="text1" w:themeTint="A5"/>
      <w:spacing w:val="15"/>
      <w:lang w:eastAsia="ru-RU"/>
    </w:rPr>
  </w:style>
  <w:style w:type="paragraph" w:styleId="Title">
    <w:name w:val="Title"/>
    <w:basedOn w:val="Normal"/>
    <w:next w:val="Normal"/>
    <w:link w:val="TitleChar"/>
    <w:uiPriority w:val="10"/>
    <w:qFormat/>
    <w:rsid w:val="002C2B28"/>
    <w:pPr>
      <w:spacing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B28"/>
    <w:rPr>
      <w:rFonts w:asciiTheme="majorHAnsi" w:eastAsiaTheme="majorEastAsia" w:hAnsiTheme="majorHAnsi" w:cstheme="majorBidi"/>
      <w:spacing w:val="-10"/>
      <w:kern w:val="28"/>
      <w:sz w:val="56"/>
      <w:szCs w:val="56"/>
      <w:lang w:eastAsia="ru-RU"/>
    </w:rPr>
  </w:style>
  <w:style w:type="character" w:customStyle="1" w:styleId="Heading1Char">
    <w:name w:val="Heading 1 Char"/>
    <w:basedOn w:val="DefaultParagraphFont"/>
    <w:link w:val="Heading1"/>
    <w:uiPriority w:val="9"/>
    <w:rsid w:val="00905407"/>
    <w:rPr>
      <w:rFonts w:ascii="Times New Roman" w:eastAsia="Times New Roman" w:hAnsi="Times New Roman" w:cs="Times New Roman"/>
      <w:b/>
      <w:caps/>
      <w:sz w:val="28"/>
      <w:szCs w:val="24"/>
      <w:lang w:val="uk-UA" w:eastAsia="ru-RU"/>
    </w:rPr>
  </w:style>
  <w:style w:type="table" w:styleId="TableGrid">
    <w:name w:val="Table Grid"/>
    <w:basedOn w:val="TableNormal"/>
    <w:uiPriority w:val="39"/>
    <w:qFormat/>
    <w:rsid w:val="002C2B28"/>
    <w:pPr>
      <w:spacing w:after="0" w:line="240" w:lineRule="auto"/>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Титулка (шапка 1)"/>
    <w:basedOn w:val="Normal"/>
    <w:link w:val="11"/>
    <w:uiPriority w:val="15"/>
    <w:qFormat/>
    <w:rsid w:val="006360F5"/>
    <w:pPr>
      <w:spacing w:line="240" w:lineRule="auto"/>
      <w:ind w:firstLine="0"/>
      <w:jc w:val="center"/>
    </w:pPr>
    <w:rPr>
      <w:b/>
      <w:bCs/>
      <w:caps/>
      <w:sz w:val="24"/>
    </w:rPr>
  </w:style>
  <w:style w:type="paragraph" w:customStyle="1" w:styleId="2">
    <w:name w:val="Титулка (шапка 2)"/>
    <w:basedOn w:val="Normal"/>
    <w:uiPriority w:val="15"/>
    <w:qFormat/>
    <w:rsid w:val="006360F5"/>
    <w:pPr>
      <w:tabs>
        <w:tab w:val="left" w:leader="underscore" w:pos="8903"/>
      </w:tabs>
      <w:spacing w:line="240" w:lineRule="auto"/>
      <w:ind w:firstLine="0"/>
      <w:jc w:val="center"/>
    </w:pPr>
    <w:rPr>
      <w:u w:val="single"/>
    </w:rPr>
  </w:style>
  <w:style w:type="character" w:customStyle="1" w:styleId="11">
    <w:name w:val="Титулка (шапка 1) Знак"/>
    <w:basedOn w:val="DefaultParagraphFont"/>
    <w:link w:val="10"/>
    <w:uiPriority w:val="15"/>
    <w:rsid w:val="009820B9"/>
    <w:rPr>
      <w:rFonts w:ascii="Times New Roman" w:eastAsia="Times New Roman" w:hAnsi="Times New Roman" w:cs="Times New Roman"/>
      <w:b/>
      <w:bCs/>
      <w:caps/>
      <w:sz w:val="24"/>
      <w:szCs w:val="24"/>
      <w:lang w:val="uk-UA" w:eastAsia="ru-RU"/>
    </w:rPr>
  </w:style>
  <w:style w:type="paragraph" w:customStyle="1" w:styleId="3">
    <w:name w:val="Титулка (шапка 3)"/>
    <w:basedOn w:val="Normal"/>
    <w:uiPriority w:val="15"/>
    <w:qFormat/>
    <w:rsid w:val="006360F5"/>
    <w:pPr>
      <w:tabs>
        <w:tab w:val="left" w:leader="underscore" w:pos="8903"/>
        <w:tab w:val="left" w:leader="underscore" w:pos="9631"/>
      </w:tabs>
      <w:spacing w:line="240" w:lineRule="auto"/>
      <w:ind w:firstLine="0"/>
      <w:jc w:val="center"/>
    </w:pPr>
    <w:rPr>
      <w:vertAlign w:val="superscript"/>
    </w:rPr>
  </w:style>
  <w:style w:type="paragraph" w:customStyle="1" w:styleId="4">
    <w:name w:val="Титулка (шапка 4)"/>
    <w:basedOn w:val="Normal"/>
    <w:link w:val="40"/>
    <w:uiPriority w:val="15"/>
    <w:qFormat/>
    <w:rsid w:val="009B330C"/>
    <w:pPr>
      <w:spacing w:after="140" w:line="240" w:lineRule="auto"/>
      <w:ind w:left="5670" w:firstLine="0"/>
      <w:jc w:val="left"/>
    </w:pPr>
    <w:rPr>
      <w:sz w:val="26"/>
    </w:rPr>
  </w:style>
  <w:style w:type="paragraph" w:customStyle="1" w:styleId="12">
    <w:name w:val="Титулка (заголовок 1)"/>
    <w:basedOn w:val="Normal"/>
    <w:uiPriority w:val="15"/>
    <w:qFormat/>
    <w:rsid w:val="006360F5"/>
    <w:pPr>
      <w:tabs>
        <w:tab w:val="right" w:leader="underscore" w:pos="8903"/>
      </w:tabs>
      <w:spacing w:line="240" w:lineRule="auto"/>
      <w:ind w:firstLine="0"/>
      <w:jc w:val="center"/>
    </w:pPr>
    <w:rPr>
      <w:b/>
      <w:sz w:val="40"/>
      <w:szCs w:val="40"/>
    </w:rPr>
  </w:style>
  <w:style w:type="character" w:customStyle="1" w:styleId="40">
    <w:name w:val="Титулка (шапка 4) Знак"/>
    <w:basedOn w:val="DefaultParagraphFont"/>
    <w:link w:val="4"/>
    <w:uiPriority w:val="15"/>
    <w:rsid w:val="009820B9"/>
    <w:rPr>
      <w:rFonts w:ascii="Times New Roman" w:eastAsia="Times New Roman" w:hAnsi="Times New Roman" w:cs="Times New Roman"/>
      <w:sz w:val="26"/>
      <w:szCs w:val="24"/>
      <w:lang w:val="uk-UA" w:eastAsia="ru-RU"/>
    </w:rPr>
  </w:style>
  <w:style w:type="paragraph" w:customStyle="1" w:styleId="20">
    <w:name w:val="Титулка (заголовок 2)"/>
    <w:basedOn w:val="12"/>
    <w:uiPriority w:val="15"/>
    <w:qFormat/>
    <w:rsid w:val="006360F5"/>
    <w:rPr>
      <w:sz w:val="26"/>
      <w:szCs w:val="26"/>
    </w:rPr>
  </w:style>
  <w:style w:type="paragraph" w:customStyle="1" w:styleId="a1">
    <w:name w:val="Титулка (тело)"/>
    <w:uiPriority w:val="15"/>
    <w:qFormat/>
    <w:rsid w:val="00446D99"/>
    <w:pPr>
      <w:spacing w:after="0"/>
    </w:pPr>
    <w:rPr>
      <w:rFonts w:ascii="Times New Roman" w:eastAsia="Times New Roman" w:hAnsi="Times New Roman" w:cs="Times New Roman"/>
      <w:sz w:val="26"/>
      <w:szCs w:val="24"/>
      <w:lang w:val="uk-UA" w:eastAsia="ru-RU"/>
    </w:rPr>
  </w:style>
  <w:style w:type="character" w:customStyle="1" w:styleId="a2">
    <w:name w:val="Титулка (тело подчеркн.)"/>
    <w:basedOn w:val="DefaultParagraphFont"/>
    <w:uiPriority w:val="1"/>
    <w:qFormat/>
    <w:rsid w:val="00446D99"/>
    <w:rPr>
      <w:u w:val="single"/>
    </w:rPr>
  </w:style>
  <w:style w:type="paragraph" w:customStyle="1" w:styleId="a3">
    <w:name w:val="Титулка (тело верхн.)"/>
    <w:basedOn w:val="Normal"/>
    <w:uiPriority w:val="15"/>
    <w:qFormat/>
    <w:rsid w:val="006360F5"/>
    <w:pPr>
      <w:spacing w:line="240" w:lineRule="auto"/>
      <w:ind w:firstLine="0"/>
    </w:pPr>
    <w:rPr>
      <w:sz w:val="26"/>
      <w:szCs w:val="26"/>
      <w:vertAlign w:val="superscript"/>
    </w:rPr>
  </w:style>
  <w:style w:type="paragraph" w:styleId="Header">
    <w:name w:val="header"/>
    <w:basedOn w:val="Normal"/>
    <w:link w:val="HeaderChar"/>
    <w:uiPriority w:val="99"/>
    <w:unhideWhenUsed/>
    <w:rsid w:val="006A4CD1"/>
    <w:pPr>
      <w:tabs>
        <w:tab w:val="center" w:pos="4677"/>
        <w:tab w:val="right" w:pos="9355"/>
      </w:tabs>
      <w:spacing w:line="240" w:lineRule="auto"/>
    </w:pPr>
  </w:style>
  <w:style w:type="character" w:customStyle="1" w:styleId="HeaderChar">
    <w:name w:val="Header Char"/>
    <w:basedOn w:val="DefaultParagraphFont"/>
    <w:link w:val="Header"/>
    <w:uiPriority w:val="99"/>
    <w:rsid w:val="006A4CD1"/>
    <w:rPr>
      <w:rFonts w:ascii="Times New Roman" w:eastAsia="Times New Roman" w:hAnsi="Times New Roman" w:cs="Times New Roman"/>
      <w:sz w:val="28"/>
      <w:szCs w:val="24"/>
      <w:lang w:eastAsia="ru-RU"/>
    </w:rPr>
  </w:style>
  <w:style w:type="paragraph" w:styleId="Footer">
    <w:name w:val="footer"/>
    <w:basedOn w:val="Normal"/>
    <w:link w:val="FooterChar"/>
    <w:uiPriority w:val="99"/>
    <w:unhideWhenUsed/>
    <w:rsid w:val="006A4CD1"/>
    <w:pPr>
      <w:tabs>
        <w:tab w:val="center" w:pos="4677"/>
        <w:tab w:val="right" w:pos="9355"/>
      </w:tabs>
      <w:spacing w:line="240" w:lineRule="auto"/>
    </w:pPr>
  </w:style>
  <w:style w:type="character" w:customStyle="1" w:styleId="FooterChar">
    <w:name w:val="Footer Char"/>
    <w:basedOn w:val="DefaultParagraphFont"/>
    <w:link w:val="Footer"/>
    <w:uiPriority w:val="99"/>
    <w:rsid w:val="006A4CD1"/>
    <w:rPr>
      <w:rFonts w:ascii="Times New Roman" w:eastAsia="Times New Roman" w:hAnsi="Times New Roman" w:cs="Times New Roman"/>
      <w:sz w:val="28"/>
      <w:szCs w:val="24"/>
      <w:lang w:eastAsia="ru-RU"/>
    </w:rPr>
  </w:style>
  <w:style w:type="paragraph" w:customStyle="1" w:styleId="ISOCPEUR11K">
    <w:name w:val="ISOCPEUR 11 K"/>
    <w:basedOn w:val="NoSpacing"/>
    <w:link w:val="ISOCPEUR11K0"/>
    <w:uiPriority w:val="14"/>
    <w:qFormat/>
    <w:rsid w:val="003D55AF"/>
    <w:pPr>
      <w:ind w:firstLine="0"/>
      <w:jc w:val="center"/>
    </w:pPr>
    <w:rPr>
      <w:rFonts w:ascii="GOST type A" w:eastAsiaTheme="minorEastAsia" w:hAnsi="GOST type A" w:cstheme="minorBidi"/>
      <w:sz w:val="24"/>
      <w:lang w:val="uk-UA"/>
    </w:rPr>
  </w:style>
  <w:style w:type="character" w:customStyle="1" w:styleId="ISOCPEUR11K0">
    <w:name w:val="ISOCPEUR 11 K Знак"/>
    <w:basedOn w:val="DefaultParagraphFont"/>
    <w:link w:val="ISOCPEUR11K"/>
    <w:uiPriority w:val="14"/>
    <w:rsid w:val="009820B9"/>
    <w:rPr>
      <w:rFonts w:ascii="GOST type A" w:eastAsiaTheme="minorEastAsia" w:hAnsi="GOST type A"/>
      <w:sz w:val="24"/>
      <w:szCs w:val="24"/>
      <w:lang w:val="uk-UA" w:eastAsia="ru-RU"/>
    </w:rPr>
  </w:style>
  <w:style w:type="character" w:customStyle="1" w:styleId="NoSpacingChar">
    <w:name w:val="No Spacing Char"/>
    <w:basedOn w:val="DefaultParagraphFont"/>
    <w:link w:val="NoSpacing"/>
    <w:uiPriority w:val="1"/>
    <w:rsid w:val="009820B9"/>
    <w:rPr>
      <w:rFonts w:ascii="Times New Roman" w:eastAsia="Times New Roman" w:hAnsi="Times New Roman" w:cs="Times New Roman"/>
      <w:sz w:val="28"/>
      <w:szCs w:val="24"/>
      <w:lang w:eastAsia="ru-RU"/>
    </w:rPr>
  </w:style>
  <w:style w:type="paragraph" w:customStyle="1" w:styleId="TNR1415">
    <w:name w:val="TNR_14_1.5"/>
    <w:basedOn w:val="NoSpacing"/>
    <w:link w:val="TNR14150"/>
    <w:uiPriority w:val="14"/>
    <w:qFormat/>
    <w:rsid w:val="003D55AF"/>
    <w:pPr>
      <w:spacing w:line="360" w:lineRule="auto"/>
      <w:jc w:val="left"/>
    </w:pPr>
    <w:rPr>
      <w:rFonts w:eastAsiaTheme="minorEastAsia"/>
    </w:rPr>
  </w:style>
  <w:style w:type="character" w:customStyle="1" w:styleId="TNR14150">
    <w:name w:val="TNR_14_1.5 Знак"/>
    <w:basedOn w:val="NoSpacingChar"/>
    <w:link w:val="TNR1415"/>
    <w:uiPriority w:val="14"/>
    <w:rsid w:val="009820B9"/>
    <w:rPr>
      <w:rFonts w:ascii="Times New Roman" w:eastAsiaTheme="minorEastAsia" w:hAnsi="Times New Roman" w:cs="Times New Roman"/>
      <w:sz w:val="28"/>
      <w:szCs w:val="24"/>
      <w:lang w:eastAsia="ru-RU"/>
    </w:rPr>
  </w:style>
  <w:style w:type="paragraph" w:styleId="ListParagraph">
    <w:name w:val="List Paragraph"/>
    <w:basedOn w:val="Normal"/>
    <w:uiPriority w:val="34"/>
    <w:qFormat/>
    <w:rsid w:val="006A09DD"/>
    <w:pPr>
      <w:ind w:left="720"/>
    </w:pPr>
  </w:style>
  <w:style w:type="character" w:customStyle="1" w:styleId="Heading2Char">
    <w:name w:val="Heading 2 Char"/>
    <w:aliases w:val="Знак Char,Знак Знак Знак Char"/>
    <w:basedOn w:val="DefaultParagraphFont"/>
    <w:link w:val="Heading2"/>
    <w:uiPriority w:val="9"/>
    <w:rsid w:val="009820B9"/>
    <w:rPr>
      <w:rFonts w:ascii="Times New Roman" w:eastAsia="Times New Roman" w:hAnsi="Times New Roman" w:cs="Times New Roman"/>
      <w:b/>
      <w:sz w:val="28"/>
      <w:szCs w:val="24"/>
      <w:lang w:val="uk-UA" w:eastAsia="ru-RU"/>
    </w:rPr>
  </w:style>
  <w:style w:type="character" w:customStyle="1" w:styleId="Heading3Char">
    <w:name w:val="Heading 3 Char"/>
    <w:basedOn w:val="DefaultParagraphFont"/>
    <w:link w:val="Heading3"/>
    <w:uiPriority w:val="9"/>
    <w:rsid w:val="0009304E"/>
    <w:rPr>
      <w:rFonts w:ascii="Times New Roman" w:eastAsia="Times New Roman" w:hAnsi="Times New Roman" w:cs="Times New Roman"/>
      <w:i/>
      <w:sz w:val="28"/>
      <w:szCs w:val="24"/>
      <w:lang w:val="uk-UA" w:eastAsia="ru-RU"/>
    </w:rPr>
  </w:style>
  <w:style w:type="character" w:styleId="Emphasis">
    <w:name w:val="Emphasis"/>
    <w:basedOn w:val="DefaultParagraphFont"/>
    <w:uiPriority w:val="20"/>
    <w:qFormat/>
    <w:rsid w:val="001D51D2"/>
    <w:rPr>
      <w:i/>
      <w:iCs/>
    </w:rPr>
  </w:style>
  <w:style w:type="table" w:customStyle="1" w:styleId="13">
    <w:name w:val="Сетка таблицы1"/>
    <w:basedOn w:val="TableNormal"/>
    <w:next w:val="TableGrid"/>
    <w:uiPriority w:val="39"/>
    <w:rsid w:val="00C02F66"/>
    <w:pPr>
      <w:spacing w:after="0" w:line="240" w:lineRule="auto"/>
      <w:jc w:val="both"/>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semiHidden/>
    <w:rsid w:val="00106561"/>
    <w:pPr>
      <w:spacing w:line="240" w:lineRule="auto"/>
      <w:ind w:firstLine="0"/>
      <w:contextualSpacing w:val="0"/>
      <w:jc w:val="left"/>
    </w:pPr>
    <w:rPr>
      <w:rFonts w:ascii="Courier New" w:hAnsi="Courier New"/>
      <w:sz w:val="20"/>
      <w:szCs w:val="20"/>
    </w:rPr>
  </w:style>
  <w:style w:type="character" w:customStyle="1" w:styleId="PlainTextChar">
    <w:name w:val="Plain Text Char"/>
    <w:basedOn w:val="DefaultParagraphFont"/>
    <w:link w:val="PlainText"/>
    <w:semiHidden/>
    <w:rsid w:val="00106561"/>
    <w:rPr>
      <w:rFonts w:ascii="Courier New" w:eastAsia="Times New Roman" w:hAnsi="Courier New" w:cs="Times New Roman"/>
      <w:sz w:val="20"/>
      <w:szCs w:val="20"/>
      <w:lang w:eastAsia="ru-RU"/>
    </w:rPr>
  </w:style>
  <w:style w:type="paragraph" w:customStyle="1" w:styleId="a4">
    <w:name w:val="Без отступа"/>
    <w:basedOn w:val="Normal"/>
    <w:uiPriority w:val="1"/>
    <w:qFormat/>
    <w:rsid w:val="0042504B"/>
    <w:pPr>
      <w:ind w:firstLine="0"/>
      <w:contextualSpacing w:val="0"/>
    </w:pPr>
    <w:rPr>
      <w:kern w:val="2"/>
    </w:rPr>
  </w:style>
  <w:style w:type="paragraph" w:customStyle="1" w:styleId="a5">
    <w:name w:val="Рисунок"/>
    <w:basedOn w:val="Normal"/>
    <w:uiPriority w:val="4"/>
    <w:qFormat/>
    <w:rsid w:val="00DB5FCD"/>
    <w:pPr>
      <w:keepNext/>
      <w:spacing w:before="480"/>
      <w:ind w:firstLine="0"/>
      <w:jc w:val="center"/>
    </w:pPr>
    <w:rPr>
      <w:szCs w:val="28"/>
    </w:rPr>
  </w:style>
  <w:style w:type="paragraph" w:customStyle="1" w:styleId="a6">
    <w:name w:val="Подпись рисунка"/>
    <w:basedOn w:val="Heading3"/>
    <w:uiPriority w:val="4"/>
    <w:qFormat/>
    <w:rsid w:val="00ED5161"/>
    <w:pPr>
      <w:numPr>
        <w:ilvl w:val="0"/>
        <w:numId w:val="0"/>
      </w:numPr>
      <w:spacing w:after="480"/>
      <w:ind w:left="1584" w:hanging="1584"/>
      <w:jc w:val="center"/>
    </w:pPr>
    <w:rPr>
      <w:i w:val="0"/>
    </w:rPr>
  </w:style>
  <w:style w:type="paragraph" w:customStyle="1" w:styleId="a7">
    <w:name w:val="Подпись таблицы"/>
    <w:basedOn w:val="a6"/>
    <w:uiPriority w:val="4"/>
    <w:qFormat/>
    <w:rsid w:val="00EF37FC"/>
    <w:pPr>
      <w:numPr>
        <w:ilvl w:val="7"/>
      </w:numPr>
      <w:spacing w:before="480" w:after="240"/>
      <w:ind w:left="1584" w:hanging="1584"/>
    </w:pPr>
  </w:style>
  <w:style w:type="paragraph" w:customStyle="1" w:styleId="a0">
    <w:name w:val="Список (дипл)"/>
    <w:basedOn w:val="ListParagraph"/>
    <w:uiPriority w:val="3"/>
    <w:qFormat/>
    <w:rsid w:val="00A45243"/>
    <w:pPr>
      <w:numPr>
        <w:numId w:val="1"/>
      </w:numPr>
    </w:pPr>
    <w:rPr>
      <w:szCs w:val="28"/>
    </w:rPr>
  </w:style>
  <w:style w:type="paragraph" w:customStyle="1" w:styleId="a">
    <w:name w:val="Нумерация (дипл)"/>
    <w:basedOn w:val="ListParagraph"/>
    <w:uiPriority w:val="3"/>
    <w:qFormat/>
    <w:rsid w:val="007F3A77"/>
    <w:pPr>
      <w:numPr>
        <w:numId w:val="2"/>
      </w:numPr>
    </w:pPr>
    <w:rPr>
      <w:shd w:val="clear" w:color="auto" w:fill="FFFFFF"/>
    </w:rPr>
  </w:style>
  <w:style w:type="paragraph" w:styleId="TOCHeading">
    <w:name w:val="TOC Heading"/>
    <w:basedOn w:val="Heading1"/>
    <w:next w:val="Normal"/>
    <w:uiPriority w:val="39"/>
    <w:unhideWhenUsed/>
    <w:qFormat/>
    <w:rsid w:val="00A964B3"/>
    <w:pPr>
      <w:keepNext/>
      <w:keepLines/>
      <w:pageBreakBefore w:val="0"/>
      <w:numPr>
        <w:numId w:val="0"/>
      </w:numPr>
      <w:suppressAutoHyphens w:val="0"/>
      <w:spacing w:after="0" w:line="259" w:lineRule="auto"/>
      <w:contextualSpacing w:val="0"/>
      <w:jc w:val="left"/>
      <w:outlineLvl w:val="9"/>
    </w:pPr>
    <w:rPr>
      <w:rFonts w:asciiTheme="majorHAnsi" w:eastAsiaTheme="majorEastAsia" w:hAnsiTheme="majorHAnsi" w:cstheme="majorBidi"/>
      <w:b w:val="0"/>
      <w:caps w:val="0"/>
      <w:color w:val="2E74B5" w:themeColor="accent1" w:themeShade="BF"/>
      <w:sz w:val="32"/>
      <w:szCs w:val="32"/>
      <w:lang w:val="ru-RU"/>
    </w:rPr>
  </w:style>
  <w:style w:type="paragraph" w:styleId="TOC1">
    <w:name w:val="toc 1"/>
    <w:basedOn w:val="Normal"/>
    <w:next w:val="Normal"/>
    <w:autoRedefine/>
    <w:uiPriority w:val="39"/>
    <w:unhideWhenUsed/>
    <w:rsid w:val="00DE6F16"/>
    <w:pPr>
      <w:tabs>
        <w:tab w:val="left" w:pos="284"/>
        <w:tab w:val="right" w:leader="dot" w:pos="9345"/>
      </w:tabs>
      <w:ind w:firstLine="0"/>
      <w:jc w:val="left"/>
    </w:pPr>
    <w:rPr>
      <w:caps/>
      <w:noProof/>
    </w:rPr>
  </w:style>
  <w:style w:type="paragraph" w:styleId="TOC2">
    <w:name w:val="toc 2"/>
    <w:basedOn w:val="Normal"/>
    <w:next w:val="Normal"/>
    <w:autoRedefine/>
    <w:uiPriority w:val="39"/>
    <w:unhideWhenUsed/>
    <w:rsid w:val="005B27FB"/>
    <w:pPr>
      <w:tabs>
        <w:tab w:val="right" w:leader="dot" w:pos="9345"/>
      </w:tabs>
      <w:ind w:firstLine="0"/>
    </w:pPr>
    <w:rPr>
      <w:noProof/>
      <w:szCs w:val="28"/>
    </w:rPr>
  </w:style>
  <w:style w:type="paragraph" w:styleId="TOC3">
    <w:name w:val="toc 3"/>
    <w:basedOn w:val="Normal"/>
    <w:next w:val="Normal"/>
    <w:autoRedefine/>
    <w:uiPriority w:val="39"/>
    <w:unhideWhenUsed/>
    <w:rsid w:val="00F26691"/>
    <w:pPr>
      <w:tabs>
        <w:tab w:val="right" w:leader="dot" w:pos="9345"/>
      </w:tabs>
      <w:ind w:firstLine="6"/>
    </w:pPr>
  </w:style>
  <w:style w:type="character" w:styleId="Hyperlink">
    <w:name w:val="Hyperlink"/>
    <w:basedOn w:val="DefaultParagraphFont"/>
    <w:uiPriority w:val="99"/>
    <w:unhideWhenUsed/>
    <w:rsid w:val="00A964B3"/>
    <w:rPr>
      <w:color w:val="0563C1" w:themeColor="hyperlink"/>
      <w:u w:val="single"/>
    </w:rPr>
  </w:style>
  <w:style w:type="paragraph" w:customStyle="1" w:styleId="a8">
    <w:name w:val="Заголовок (без номера)"/>
    <w:basedOn w:val="Heading1"/>
    <w:next w:val="Normal"/>
    <w:uiPriority w:val="9"/>
    <w:qFormat/>
    <w:rsid w:val="005B27FB"/>
    <w:pPr>
      <w:numPr>
        <w:numId w:val="0"/>
      </w:numPr>
    </w:pPr>
  </w:style>
  <w:style w:type="paragraph" w:customStyle="1" w:styleId="a9">
    <w:name w:val="Заголовок (без зм.)"/>
    <w:basedOn w:val="a8"/>
    <w:next w:val="Normal"/>
    <w:uiPriority w:val="9"/>
    <w:qFormat/>
    <w:rsid w:val="005B27FB"/>
    <w:pPr>
      <w:outlineLvl w:val="9"/>
    </w:pPr>
  </w:style>
  <w:style w:type="paragraph" w:customStyle="1" w:styleId="aa">
    <w:name w:val="Без отступа (жырный)"/>
    <w:basedOn w:val="a4"/>
    <w:uiPriority w:val="1"/>
    <w:qFormat/>
    <w:rsid w:val="00AA7C56"/>
    <w:rPr>
      <w:b/>
    </w:rPr>
  </w:style>
  <w:style w:type="table" w:customStyle="1" w:styleId="TableGrid0">
    <w:name w:val="TableGrid"/>
    <w:rsid w:val="00A40F84"/>
    <w:pPr>
      <w:spacing w:after="0" w:line="240" w:lineRule="auto"/>
    </w:pPr>
    <w:rPr>
      <w:rFonts w:eastAsiaTheme="minorEastAsia"/>
      <w:lang w:eastAsia="ru-RU"/>
    </w:rPr>
    <w:tblPr>
      <w:tblCellMar>
        <w:top w:w="0" w:type="dxa"/>
        <w:left w:w="0" w:type="dxa"/>
        <w:bottom w:w="0" w:type="dxa"/>
        <w:right w:w="0" w:type="dxa"/>
      </w:tblCellMar>
    </w:tblPr>
  </w:style>
  <w:style w:type="paragraph" w:styleId="NormalWeb">
    <w:name w:val="Normal (Web)"/>
    <w:basedOn w:val="Normal"/>
    <w:uiPriority w:val="99"/>
    <w:unhideWhenUsed/>
    <w:rsid w:val="00FB48F6"/>
    <w:pPr>
      <w:spacing w:before="100" w:beforeAutospacing="1" w:after="100" w:afterAutospacing="1" w:line="240" w:lineRule="auto"/>
      <w:ind w:firstLine="0"/>
      <w:contextualSpacing w:val="0"/>
      <w:jc w:val="left"/>
    </w:pPr>
    <w:rPr>
      <w:sz w:val="24"/>
      <w:lang w:val="ru-RU"/>
    </w:rPr>
  </w:style>
  <w:style w:type="character" w:customStyle="1" w:styleId="apple-tab-span">
    <w:name w:val="apple-tab-span"/>
    <w:basedOn w:val="DefaultParagraphFont"/>
    <w:rsid w:val="00FB48F6"/>
  </w:style>
  <w:style w:type="paragraph" w:styleId="Bibliography">
    <w:name w:val="Bibliography"/>
    <w:basedOn w:val="Normal"/>
    <w:next w:val="Normal"/>
    <w:uiPriority w:val="37"/>
    <w:unhideWhenUsed/>
    <w:rsid w:val="009A42F7"/>
  </w:style>
  <w:style w:type="character" w:styleId="Strong">
    <w:name w:val="Strong"/>
    <w:basedOn w:val="DefaultParagraphFont"/>
    <w:uiPriority w:val="22"/>
    <w:qFormat/>
    <w:rsid w:val="00675BFE"/>
    <w:rPr>
      <w:b/>
      <w:bCs/>
    </w:rPr>
  </w:style>
  <w:style w:type="paragraph" w:customStyle="1" w:styleId="ab">
    <w:name w:val="Заголовок диплом"/>
    <w:basedOn w:val="Normal"/>
    <w:qFormat/>
    <w:rsid w:val="00ED17E7"/>
    <w:pPr>
      <w:spacing w:after="200"/>
      <w:ind w:left="720" w:firstLine="0"/>
      <w:jc w:val="center"/>
    </w:pPr>
    <w:rPr>
      <w:rFonts w:eastAsiaTheme="minorEastAsia"/>
      <w:b/>
      <w:sz w:val="32"/>
      <w:szCs w:val="36"/>
      <w:lang w:eastAsia="uk-UA"/>
    </w:rPr>
  </w:style>
  <w:style w:type="character" w:customStyle="1" w:styleId="hps">
    <w:name w:val="hps"/>
    <w:rsid w:val="00ED17E7"/>
  </w:style>
  <w:style w:type="character" w:customStyle="1" w:styleId="shorttext">
    <w:name w:val="short_text"/>
    <w:rsid w:val="00ED17E7"/>
  </w:style>
  <w:style w:type="paragraph" w:customStyle="1" w:styleId="21">
    <w:name w:val="Д заг2"/>
    <w:basedOn w:val="Heading2"/>
    <w:link w:val="22"/>
    <w:qFormat/>
    <w:rsid w:val="00ED17E7"/>
    <w:pPr>
      <w:keepLines/>
      <w:numPr>
        <w:ilvl w:val="0"/>
        <w:numId w:val="0"/>
      </w:numPr>
      <w:spacing w:after="120"/>
      <w:contextualSpacing w:val="0"/>
      <w:jc w:val="left"/>
    </w:pPr>
    <w:rPr>
      <w:rFonts w:eastAsiaTheme="majorEastAsia"/>
      <w:bCs/>
      <w:color w:val="5B9BD5" w:themeColor="accent1"/>
      <w:szCs w:val="26"/>
    </w:rPr>
  </w:style>
  <w:style w:type="character" w:customStyle="1" w:styleId="22">
    <w:name w:val="Д заг2 Знак"/>
    <w:basedOn w:val="Heading2Char"/>
    <w:link w:val="21"/>
    <w:rsid w:val="00ED17E7"/>
    <w:rPr>
      <w:rFonts w:ascii="Times New Roman" w:eastAsiaTheme="majorEastAsia" w:hAnsi="Times New Roman" w:cs="Times New Roman"/>
      <w:b/>
      <w:bCs/>
      <w:color w:val="5B9BD5" w:themeColor="accent1"/>
      <w:sz w:val="28"/>
      <w:szCs w:val="26"/>
      <w:lang w:val="uk-UA" w:eastAsia="ru-RU"/>
    </w:rPr>
  </w:style>
  <w:style w:type="table" w:customStyle="1" w:styleId="23">
    <w:name w:val="Сетка таблицы2"/>
    <w:basedOn w:val="TableNormal"/>
    <w:next w:val="TableGrid"/>
    <w:uiPriority w:val="39"/>
    <w:rsid w:val="00567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22A8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E04BC1"/>
  </w:style>
  <w:style w:type="character" w:customStyle="1" w:styleId="14">
    <w:name w:val="Неразрешенное упоминание1"/>
    <w:basedOn w:val="DefaultParagraphFont"/>
    <w:uiPriority w:val="99"/>
    <w:semiHidden/>
    <w:unhideWhenUsed/>
    <w:rsid w:val="00672D23"/>
    <w:rPr>
      <w:color w:val="808080"/>
      <w:shd w:val="clear" w:color="auto" w:fill="E6E6E6"/>
    </w:rPr>
  </w:style>
  <w:style w:type="character" w:styleId="FollowedHyperlink">
    <w:name w:val="FollowedHyperlink"/>
    <w:basedOn w:val="DefaultParagraphFont"/>
    <w:uiPriority w:val="99"/>
    <w:semiHidden/>
    <w:unhideWhenUsed/>
    <w:rsid w:val="005D1489"/>
    <w:rPr>
      <w:color w:val="954F72" w:themeColor="followedHyperlink"/>
      <w:u w:val="single"/>
    </w:rPr>
  </w:style>
  <w:style w:type="character" w:styleId="CommentReference">
    <w:name w:val="annotation reference"/>
    <w:basedOn w:val="DefaultParagraphFont"/>
    <w:uiPriority w:val="99"/>
    <w:semiHidden/>
    <w:unhideWhenUsed/>
    <w:rsid w:val="00D44B53"/>
    <w:rPr>
      <w:sz w:val="16"/>
      <w:szCs w:val="16"/>
    </w:rPr>
  </w:style>
  <w:style w:type="paragraph" w:styleId="CommentText">
    <w:name w:val="annotation text"/>
    <w:basedOn w:val="Normal"/>
    <w:link w:val="CommentTextChar"/>
    <w:uiPriority w:val="99"/>
    <w:semiHidden/>
    <w:unhideWhenUsed/>
    <w:rsid w:val="00D44B53"/>
    <w:pPr>
      <w:spacing w:line="240" w:lineRule="auto"/>
    </w:pPr>
    <w:rPr>
      <w:sz w:val="20"/>
      <w:szCs w:val="20"/>
    </w:rPr>
  </w:style>
  <w:style w:type="character" w:customStyle="1" w:styleId="CommentTextChar">
    <w:name w:val="Comment Text Char"/>
    <w:basedOn w:val="DefaultParagraphFont"/>
    <w:link w:val="CommentText"/>
    <w:uiPriority w:val="99"/>
    <w:semiHidden/>
    <w:rsid w:val="00D44B53"/>
    <w:rPr>
      <w:rFonts w:ascii="Times New Roman" w:eastAsia="Times New Roman" w:hAnsi="Times New Roman" w:cs="Times New Roman"/>
      <w:sz w:val="20"/>
      <w:szCs w:val="20"/>
      <w:lang w:val="uk-UA" w:eastAsia="ru-RU"/>
    </w:rPr>
  </w:style>
  <w:style w:type="paragraph" w:styleId="CommentSubject">
    <w:name w:val="annotation subject"/>
    <w:basedOn w:val="CommentText"/>
    <w:next w:val="CommentText"/>
    <w:link w:val="CommentSubjectChar"/>
    <w:uiPriority w:val="99"/>
    <w:semiHidden/>
    <w:unhideWhenUsed/>
    <w:rsid w:val="00D44B53"/>
    <w:rPr>
      <w:b/>
      <w:bCs/>
    </w:rPr>
  </w:style>
  <w:style w:type="character" w:customStyle="1" w:styleId="CommentSubjectChar">
    <w:name w:val="Comment Subject Char"/>
    <w:basedOn w:val="CommentTextChar"/>
    <w:link w:val="CommentSubject"/>
    <w:uiPriority w:val="99"/>
    <w:semiHidden/>
    <w:rsid w:val="00D44B53"/>
    <w:rPr>
      <w:rFonts w:ascii="Times New Roman" w:eastAsia="Times New Roman" w:hAnsi="Times New Roman" w:cs="Times New Roman"/>
      <w:b/>
      <w:bCs/>
      <w:sz w:val="20"/>
      <w:szCs w:val="20"/>
      <w:lang w:val="uk-UA" w:eastAsia="ru-RU"/>
    </w:rPr>
  </w:style>
  <w:style w:type="paragraph" w:styleId="BalloonText">
    <w:name w:val="Balloon Text"/>
    <w:basedOn w:val="Normal"/>
    <w:link w:val="BalloonTextChar"/>
    <w:uiPriority w:val="99"/>
    <w:semiHidden/>
    <w:unhideWhenUsed/>
    <w:rsid w:val="00D44B5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4B53"/>
    <w:rPr>
      <w:rFonts w:ascii="Segoe UI" w:eastAsia="Times New Roman" w:hAnsi="Segoe UI" w:cs="Segoe UI"/>
      <w:sz w:val="18"/>
      <w:szCs w:val="18"/>
      <w:lang w:val="uk-UA" w:eastAsia="ru-RU"/>
    </w:rPr>
  </w:style>
  <w:style w:type="paragraph" w:styleId="BodyText">
    <w:name w:val="Body Text"/>
    <w:basedOn w:val="Normal"/>
    <w:link w:val="BodyTextChar"/>
    <w:uiPriority w:val="1"/>
    <w:semiHidden/>
    <w:unhideWhenUsed/>
    <w:qFormat/>
    <w:rsid w:val="00CF77F5"/>
    <w:pPr>
      <w:widowControl w:val="0"/>
      <w:autoSpaceDE w:val="0"/>
      <w:autoSpaceDN w:val="0"/>
      <w:spacing w:line="240" w:lineRule="auto"/>
      <w:ind w:left="819" w:firstLine="0"/>
      <w:contextualSpacing w:val="0"/>
      <w:jc w:val="left"/>
    </w:pPr>
    <w:rPr>
      <w:szCs w:val="28"/>
      <w:lang w:val="en-US" w:eastAsia="en-US"/>
    </w:rPr>
  </w:style>
  <w:style w:type="character" w:customStyle="1" w:styleId="BodyTextChar">
    <w:name w:val="Body Text Char"/>
    <w:basedOn w:val="DefaultParagraphFont"/>
    <w:link w:val="BodyText"/>
    <w:uiPriority w:val="1"/>
    <w:semiHidden/>
    <w:rsid w:val="00CF77F5"/>
    <w:rPr>
      <w:rFonts w:ascii="Times New Roman" w:eastAsia="Times New Roman" w:hAnsi="Times New Roman" w:cs="Times New Roman"/>
      <w:sz w:val="28"/>
      <w:szCs w:val="28"/>
      <w:lang w:val="en-US"/>
    </w:rPr>
  </w:style>
  <w:style w:type="table" w:customStyle="1" w:styleId="TableNormal1">
    <w:name w:val="Table Normal1"/>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10">
    <w:name w:val="Table Normal1"/>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2">
    <w:name w:val="Table Normal2"/>
    <w:uiPriority w:val="2"/>
    <w:semiHidden/>
    <w:unhideWhenUsed/>
    <w:qFormat/>
    <w:rsid w:val="009C04C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15">
    <w:name w:val="Сітка таблиці1"/>
    <w:basedOn w:val="TableNormal"/>
    <w:next w:val="TableGrid"/>
    <w:rsid w:val="009C04C4"/>
    <w:pPr>
      <w:spacing w:after="0" w:line="240" w:lineRule="auto"/>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E60117"/>
    <w:pPr>
      <w:widowControl w:val="0"/>
      <w:autoSpaceDE w:val="0"/>
      <w:autoSpaceDN w:val="0"/>
      <w:spacing w:line="240" w:lineRule="auto"/>
      <w:ind w:firstLine="0"/>
      <w:contextualSpacing w:val="0"/>
      <w:jc w:val="left"/>
    </w:pPr>
    <w:rPr>
      <w:sz w:val="22"/>
      <w:szCs w:val="22"/>
      <w:lang w:val="en-US" w:eastAsia="en-US"/>
    </w:rPr>
  </w:style>
  <w:style w:type="character" w:styleId="PlaceholderText">
    <w:name w:val="Placeholder Text"/>
    <w:basedOn w:val="DefaultParagraphFont"/>
    <w:uiPriority w:val="99"/>
    <w:semiHidden/>
    <w:rsid w:val="009C07A9"/>
    <w:rPr>
      <w:color w:val="808080"/>
    </w:rPr>
  </w:style>
  <w:style w:type="paragraph" w:styleId="HTMLPreformatted">
    <w:name w:val="HTML Preformatted"/>
    <w:basedOn w:val="Normal"/>
    <w:link w:val="HTMLPreformattedChar"/>
    <w:uiPriority w:val="99"/>
    <w:semiHidden/>
    <w:unhideWhenUsed/>
    <w:rsid w:val="001E2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E270D"/>
    <w:rPr>
      <w:rFonts w:ascii="Courier New" w:eastAsia="Times New Roman" w:hAnsi="Courier New" w:cs="Courier New"/>
      <w:sz w:val="20"/>
      <w:szCs w:val="20"/>
    </w:rPr>
  </w:style>
  <w:style w:type="character" w:customStyle="1" w:styleId="pln">
    <w:name w:val="pln"/>
    <w:basedOn w:val="DefaultParagraphFont"/>
    <w:rsid w:val="001E270D"/>
  </w:style>
  <w:style w:type="character" w:customStyle="1" w:styleId="str">
    <w:name w:val="str"/>
    <w:basedOn w:val="DefaultParagraphFont"/>
    <w:rsid w:val="001E270D"/>
  </w:style>
  <w:style w:type="character" w:customStyle="1" w:styleId="Heading4Char">
    <w:name w:val="Heading 4 Char"/>
    <w:basedOn w:val="DefaultParagraphFont"/>
    <w:link w:val="Heading4"/>
    <w:uiPriority w:val="9"/>
    <w:rsid w:val="00882A08"/>
    <w:rPr>
      <w:rFonts w:asciiTheme="majorHAnsi" w:eastAsiaTheme="majorEastAsia" w:hAnsiTheme="majorHAnsi" w:cstheme="majorBidi"/>
      <w:i/>
      <w:iCs/>
      <w:color w:val="2E74B5" w:themeColor="accent1" w:themeShade="BF"/>
      <w:sz w:val="28"/>
      <w:szCs w:val="24"/>
      <w:lang w:val="uk-UA" w:eastAsia="ru-RU"/>
    </w:rPr>
  </w:style>
  <w:style w:type="character" w:customStyle="1" w:styleId="Heading5Char">
    <w:name w:val="Heading 5 Char"/>
    <w:basedOn w:val="DefaultParagraphFont"/>
    <w:link w:val="Heading5"/>
    <w:uiPriority w:val="9"/>
    <w:semiHidden/>
    <w:rsid w:val="00882A08"/>
    <w:rPr>
      <w:rFonts w:asciiTheme="majorHAnsi" w:eastAsiaTheme="majorEastAsia" w:hAnsiTheme="majorHAnsi" w:cstheme="majorBidi"/>
      <w:color w:val="2E74B5" w:themeColor="accent1" w:themeShade="BF"/>
      <w:sz w:val="28"/>
      <w:szCs w:val="24"/>
      <w:lang w:val="uk-UA" w:eastAsia="ru-RU"/>
    </w:rPr>
  </w:style>
  <w:style w:type="character" w:customStyle="1" w:styleId="Heading6Char">
    <w:name w:val="Heading 6 Char"/>
    <w:basedOn w:val="DefaultParagraphFont"/>
    <w:link w:val="Heading6"/>
    <w:uiPriority w:val="9"/>
    <w:semiHidden/>
    <w:rsid w:val="00882A08"/>
    <w:rPr>
      <w:rFonts w:asciiTheme="majorHAnsi" w:eastAsiaTheme="majorEastAsia" w:hAnsiTheme="majorHAnsi" w:cstheme="majorBidi"/>
      <w:color w:val="1F4D78" w:themeColor="accent1" w:themeShade="7F"/>
      <w:sz w:val="28"/>
      <w:szCs w:val="24"/>
      <w:lang w:val="uk-UA" w:eastAsia="ru-RU"/>
    </w:rPr>
  </w:style>
  <w:style w:type="character" w:customStyle="1" w:styleId="Heading7Char">
    <w:name w:val="Heading 7 Char"/>
    <w:basedOn w:val="DefaultParagraphFont"/>
    <w:link w:val="Heading7"/>
    <w:uiPriority w:val="9"/>
    <w:semiHidden/>
    <w:rsid w:val="00882A08"/>
    <w:rPr>
      <w:rFonts w:asciiTheme="majorHAnsi" w:eastAsiaTheme="majorEastAsia" w:hAnsiTheme="majorHAnsi" w:cstheme="majorBidi"/>
      <w:i/>
      <w:iCs/>
      <w:color w:val="1F4D78" w:themeColor="accent1" w:themeShade="7F"/>
      <w:sz w:val="28"/>
      <w:szCs w:val="24"/>
      <w:lang w:val="uk-UA" w:eastAsia="ru-RU"/>
    </w:rPr>
  </w:style>
  <w:style w:type="character" w:customStyle="1" w:styleId="Heading8Char">
    <w:name w:val="Heading 8 Char"/>
    <w:basedOn w:val="DefaultParagraphFont"/>
    <w:link w:val="Heading8"/>
    <w:uiPriority w:val="9"/>
    <w:semiHidden/>
    <w:rsid w:val="00882A08"/>
    <w:rPr>
      <w:rFonts w:asciiTheme="majorHAnsi" w:eastAsiaTheme="majorEastAsia" w:hAnsiTheme="majorHAnsi" w:cstheme="majorBidi"/>
      <w:color w:val="272727" w:themeColor="text1" w:themeTint="D8"/>
      <w:sz w:val="21"/>
      <w:szCs w:val="21"/>
      <w:lang w:val="uk-UA" w:eastAsia="ru-RU"/>
    </w:rPr>
  </w:style>
  <w:style w:type="character" w:customStyle="1" w:styleId="Heading9Char">
    <w:name w:val="Heading 9 Char"/>
    <w:basedOn w:val="DefaultParagraphFont"/>
    <w:link w:val="Heading9"/>
    <w:uiPriority w:val="9"/>
    <w:semiHidden/>
    <w:rsid w:val="00882A08"/>
    <w:rPr>
      <w:rFonts w:asciiTheme="majorHAnsi" w:eastAsiaTheme="majorEastAsia" w:hAnsiTheme="majorHAnsi" w:cstheme="majorBidi"/>
      <w:i/>
      <w:iCs/>
      <w:color w:val="272727" w:themeColor="text1" w:themeTint="D8"/>
      <w:sz w:val="21"/>
      <w:szCs w:val="21"/>
      <w:lang w:val="uk-UA" w:eastAsia="ru-RU"/>
    </w:rPr>
  </w:style>
  <w:style w:type="paragraph" w:styleId="BodyTextIndent">
    <w:name w:val="Body Text Indent"/>
    <w:basedOn w:val="Normal"/>
    <w:link w:val="BodyTextIndentChar"/>
    <w:uiPriority w:val="99"/>
    <w:semiHidden/>
    <w:unhideWhenUsed/>
    <w:rsid w:val="00D6280F"/>
    <w:pPr>
      <w:spacing w:after="120"/>
      <w:ind w:left="283"/>
    </w:pPr>
  </w:style>
  <w:style w:type="character" w:customStyle="1" w:styleId="BodyTextIndentChar">
    <w:name w:val="Body Text Indent Char"/>
    <w:basedOn w:val="DefaultParagraphFont"/>
    <w:link w:val="BodyTextIndent"/>
    <w:uiPriority w:val="99"/>
    <w:semiHidden/>
    <w:rsid w:val="00D6280F"/>
    <w:rPr>
      <w:rFonts w:ascii="Times New Roman" w:eastAsia="Times New Roman" w:hAnsi="Times New Roman" w:cs="Times New Roman"/>
      <w:sz w:val="28"/>
      <w:szCs w:val="24"/>
      <w:lang w:val="uk-UA" w:eastAsia="ru-RU"/>
    </w:rPr>
  </w:style>
  <w:style w:type="numbering" w:customStyle="1" w:styleId="1">
    <w:name w:val="Стиль1"/>
    <w:uiPriority w:val="99"/>
    <w:rsid w:val="0062043E"/>
    <w:pPr>
      <w:numPr>
        <w:numId w:val="11"/>
      </w:numPr>
    </w:pPr>
  </w:style>
  <w:style w:type="paragraph" w:customStyle="1" w:styleId="ac">
    <w:name w:val="ВСТУП"/>
    <w:aliases w:val="ПЕРЕЛІК,И ТД"/>
    <w:basedOn w:val="Normal"/>
    <w:rsid w:val="00B06DAD"/>
    <w:pPr>
      <w:keepNext/>
      <w:keepLines/>
      <w:pageBreakBefore/>
      <w:spacing w:before="240" w:after="120"/>
      <w:ind w:firstLine="0"/>
      <w:contextualSpacing w:val="0"/>
      <w:jc w:val="center"/>
      <w:outlineLvl w:val="0"/>
    </w:pPr>
    <w:rPr>
      <w:b/>
      <w:caps/>
      <w:szCs w:val="36"/>
      <w:lang w:val="en-US"/>
    </w:rPr>
  </w:style>
  <w:style w:type="character" w:customStyle="1" w:styleId="24">
    <w:name w:val="Неразрешенное упоминание2"/>
    <w:basedOn w:val="DefaultParagraphFont"/>
    <w:uiPriority w:val="99"/>
    <w:semiHidden/>
    <w:unhideWhenUsed/>
    <w:rsid w:val="00462AA8"/>
    <w:rPr>
      <w:color w:val="605E5C"/>
      <w:shd w:val="clear" w:color="auto" w:fill="E1DFDD"/>
    </w:rPr>
  </w:style>
  <w:style w:type="paragraph" w:styleId="Caption">
    <w:name w:val="caption"/>
    <w:basedOn w:val="Normal"/>
    <w:next w:val="Normal"/>
    <w:qFormat/>
    <w:rsid w:val="00ED762F"/>
    <w:pPr>
      <w:spacing w:before="120" w:after="120"/>
      <w:contextualSpacing w:val="0"/>
    </w:pPr>
    <w:rPr>
      <w:b/>
      <w:bCs/>
      <w:sz w:val="20"/>
      <w:szCs w:val="20"/>
    </w:rPr>
  </w:style>
  <w:style w:type="character" w:customStyle="1" w:styleId="pl-s">
    <w:name w:val="pl-s"/>
    <w:basedOn w:val="DefaultParagraphFont"/>
    <w:rsid w:val="00362F55"/>
  </w:style>
  <w:style w:type="paragraph" w:customStyle="1" w:styleId="paragraph">
    <w:name w:val="paragraph"/>
    <w:basedOn w:val="Normal"/>
    <w:rsid w:val="00207345"/>
    <w:pPr>
      <w:spacing w:before="100" w:beforeAutospacing="1" w:after="100" w:afterAutospacing="1" w:line="240" w:lineRule="auto"/>
      <w:ind w:firstLine="0"/>
      <w:contextualSpacing w:val="0"/>
      <w:jc w:val="left"/>
    </w:pPr>
    <w:rPr>
      <w:sz w:val="24"/>
      <w:lang w:val="en-US" w:eastAsia="en-US"/>
    </w:rPr>
  </w:style>
  <w:style w:type="character" w:customStyle="1" w:styleId="normaltextrun">
    <w:name w:val="normaltextrun"/>
    <w:basedOn w:val="DefaultParagraphFont"/>
    <w:rsid w:val="00207345"/>
  </w:style>
  <w:style w:type="character" w:customStyle="1" w:styleId="eop">
    <w:name w:val="eop"/>
    <w:basedOn w:val="DefaultParagraphFont"/>
    <w:rsid w:val="00207345"/>
  </w:style>
  <w:style w:type="character" w:customStyle="1" w:styleId="tabchar">
    <w:name w:val="tabchar"/>
    <w:basedOn w:val="DefaultParagraphFont"/>
    <w:rsid w:val="00416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2809">
      <w:bodyDiv w:val="1"/>
      <w:marLeft w:val="0"/>
      <w:marRight w:val="0"/>
      <w:marTop w:val="0"/>
      <w:marBottom w:val="0"/>
      <w:divBdr>
        <w:top w:val="none" w:sz="0" w:space="0" w:color="auto"/>
        <w:left w:val="none" w:sz="0" w:space="0" w:color="auto"/>
        <w:bottom w:val="none" w:sz="0" w:space="0" w:color="auto"/>
        <w:right w:val="none" w:sz="0" w:space="0" w:color="auto"/>
      </w:divBdr>
    </w:div>
    <w:div w:id="19821760">
      <w:bodyDiv w:val="1"/>
      <w:marLeft w:val="0"/>
      <w:marRight w:val="0"/>
      <w:marTop w:val="0"/>
      <w:marBottom w:val="0"/>
      <w:divBdr>
        <w:top w:val="none" w:sz="0" w:space="0" w:color="auto"/>
        <w:left w:val="none" w:sz="0" w:space="0" w:color="auto"/>
        <w:bottom w:val="none" w:sz="0" w:space="0" w:color="auto"/>
        <w:right w:val="none" w:sz="0" w:space="0" w:color="auto"/>
      </w:divBdr>
    </w:div>
    <w:div w:id="52124454">
      <w:bodyDiv w:val="1"/>
      <w:marLeft w:val="0"/>
      <w:marRight w:val="0"/>
      <w:marTop w:val="0"/>
      <w:marBottom w:val="0"/>
      <w:divBdr>
        <w:top w:val="none" w:sz="0" w:space="0" w:color="auto"/>
        <w:left w:val="none" w:sz="0" w:space="0" w:color="auto"/>
        <w:bottom w:val="none" w:sz="0" w:space="0" w:color="auto"/>
        <w:right w:val="none" w:sz="0" w:space="0" w:color="auto"/>
      </w:divBdr>
    </w:div>
    <w:div w:id="61418364">
      <w:bodyDiv w:val="1"/>
      <w:marLeft w:val="0"/>
      <w:marRight w:val="0"/>
      <w:marTop w:val="0"/>
      <w:marBottom w:val="0"/>
      <w:divBdr>
        <w:top w:val="none" w:sz="0" w:space="0" w:color="auto"/>
        <w:left w:val="none" w:sz="0" w:space="0" w:color="auto"/>
        <w:bottom w:val="none" w:sz="0" w:space="0" w:color="auto"/>
        <w:right w:val="none" w:sz="0" w:space="0" w:color="auto"/>
      </w:divBdr>
    </w:div>
    <w:div w:id="67727870">
      <w:bodyDiv w:val="1"/>
      <w:marLeft w:val="0"/>
      <w:marRight w:val="0"/>
      <w:marTop w:val="0"/>
      <w:marBottom w:val="0"/>
      <w:divBdr>
        <w:top w:val="none" w:sz="0" w:space="0" w:color="auto"/>
        <w:left w:val="none" w:sz="0" w:space="0" w:color="auto"/>
        <w:bottom w:val="none" w:sz="0" w:space="0" w:color="auto"/>
        <w:right w:val="none" w:sz="0" w:space="0" w:color="auto"/>
      </w:divBdr>
    </w:div>
    <w:div w:id="107510834">
      <w:bodyDiv w:val="1"/>
      <w:marLeft w:val="0"/>
      <w:marRight w:val="0"/>
      <w:marTop w:val="0"/>
      <w:marBottom w:val="0"/>
      <w:divBdr>
        <w:top w:val="none" w:sz="0" w:space="0" w:color="auto"/>
        <w:left w:val="none" w:sz="0" w:space="0" w:color="auto"/>
        <w:bottom w:val="none" w:sz="0" w:space="0" w:color="auto"/>
        <w:right w:val="none" w:sz="0" w:space="0" w:color="auto"/>
      </w:divBdr>
    </w:div>
    <w:div w:id="116144560">
      <w:bodyDiv w:val="1"/>
      <w:marLeft w:val="0"/>
      <w:marRight w:val="0"/>
      <w:marTop w:val="0"/>
      <w:marBottom w:val="0"/>
      <w:divBdr>
        <w:top w:val="none" w:sz="0" w:space="0" w:color="auto"/>
        <w:left w:val="none" w:sz="0" w:space="0" w:color="auto"/>
        <w:bottom w:val="none" w:sz="0" w:space="0" w:color="auto"/>
        <w:right w:val="none" w:sz="0" w:space="0" w:color="auto"/>
      </w:divBdr>
    </w:div>
    <w:div w:id="132598994">
      <w:bodyDiv w:val="1"/>
      <w:marLeft w:val="0"/>
      <w:marRight w:val="0"/>
      <w:marTop w:val="0"/>
      <w:marBottom w:val="0"/>
      <w:divBdr>
        <w:top w:val="none" w:sz="0" w:space="0" w:color="auto"/>
        <w:left w:val="none" w:sz="0" w:space="0" w:color="auto"/>
        <w:bottom w:val="none" w:sz="0" w:space="0" w:color="auto"/>
        <w:right w:val="none" w:sz="0" w:space="0" w:color="auto"/>
      </w:divBdr>
    </w:div>
    <w:div w:id="153568901">
      <w:bodyDiv w:val="1"/>
      <w:marLeft w:val="0"/>
      <w:marRight w:val="0"/>
      <w:marTop w:val="0"/>
      <w:marBottom w:val="0"/>
      <w:divBdr>
        <w:top w:val="none" w:sz="0" w:space="0" w:color="auto"/>
        <w:left w:val="none" w:sz="0" w:space="0" w:color="auto"/>
        <w:bottom w:val="none" w:sz="0" w:space="0" w:color="auto"/>
        <w:right w:val="none" w:sz="0" w:space="0" w:color="auto"/>
      </w:divBdr>
    </w:div>
    <w:div w:id="161891460">
      <w:bodyDiv w:val="1"/>
      <w:marLeft w:val="0"/>
      <w:marRight w:val="0"/>
      <w:marTop w:val="0"/>
      <w:marBottom w:val="0"/>
      <w:divBdr>
        <w:top w:val="none" w:sz="0" w:space="0" w:color="auto"/>
        <w:left w:val="none" w:sz="0" w:space="0" w:color="auto"/>
        <w:bottom w:val="none" w:sz="0" w:space="0" w:color="auto"/>
        <w:right w:val="none" w:sz="0" w:space="0" w:color="auto"/>
      </w:divBdr>
      <w:divsChild>
        <w:div w:id="983238416">
          <w:marLeft w:val="0"/>
          <w:marRight w:val="0"/>
          <w:marTop w:val="0"/>
          <w:marBottom w:val="0"/>
          <w:divBdr>
            <w:top w:val="none" w:sz="0" w:space="0" w:color="auto"/>
            <w:left w:val="none" w:sz="0" w:space="0" w:color="auto"/>
            <w:bottom w:val="none" w:sz="0" w:space="0" w:color="auto"/>
            <w:right w:val="none" w:sz="0" w:space="0" w:color="auto"/>
          </w:divBdr>
        </w:div>
        <w:div w:id="1883439751">
          <w:marLeft w:val="0"/>
          <w:marRight w:val="0"/>
          <w:marTop w:val="0"/>
          <w:marBottom w:val="0"/>
          <w:divBdr>
            <w:top w:val="none" w:sz="0" w:space="0" w:color="auto"/>
            <w:left w:val="none" w:sz="0" w:space="0" w:color="auto"/>
            <w:bottom w:val="none" w:sz="0" w:space="0" w:color="auto"/>
            <w:right w:val="none" w:sz="0" w:space="0" w:color="auto"/>
          </w:divBdr>
        </w:div>
        <w:div w:id="816533153">
          <w:marLeft w:val="0"/>
          <w:marRight w:val="0"/>
          <w:marTop w:val="0"/>
          <w:marBottom w:val="0"/>
          <w:divBdr>
            <w:top w:val="none" w:sz="0" w:space="0" w:color="auto"/>
            <w:left w:val="none" w:sz="0" w:space="0" w:color="auto"/>
            <w:bottom w:val="none" w:sz="0" w:space="0" w:color="auto"/>
            <w:right w:val="none" w:sz="0" w:space="0" w:color="auto"/>
          </w:divBdr>
          <w:divsChild>
            <w:div w:id="1030569236">
              <w:marLeft w:val="0"/>
              <w:marRight w:val="0"/>
              <w:marTop w:val="30"/>
              <w:marBottom w:val="30"/>
              <w:divBdr>
                <w:top w:val="none" w:sz="0" w:space="0" w:color="auto"/>
                <w:left w:val="none" w:sz="0" w:space="0" w:color="auto"/>
                <w:bottom w:val="none" w:sz="0" w:space="0" w:color="auto"/>
                <w:right w:val="none" w:sz="0" w:space="0" w:color="auto"/>
              </w:divBdr>
              <w:divsChild>
                <w:div w:id="275019947">
                  <w:marLeft w:val="0"/>
                  <w:marRight w:val="0"/>
                  <w:marTop w:val="0"/>
                  <w:marBottom w:val="0"/>
                  <w:divBdr>
                    <w:top w:val="none" w:sz="0" w:space="0" w:color="auto"/>
                    <w:left w:val="none" w:sz="0" w:space="0" w:color="auto"/>
                    <w:bottom w:val="none" w:sz="0" w:space="0" w:color="auto"/>
                    <w:right w:val="none" w:sz="0" w:space="0" w:color="auto"/>
                  </w:divBdr>
                  <w:divsChild>
                    <w:div w:id="6179802">
                      <w:marLeft w:val="0"/>
                      <w:marRight w:val="0"/>
                      <w:marTop w:val="0"/>
                      <w:marBottom w:val="0"/>
                      <w:divBdr>
                        <w:top w:val="none" w:sz="0" w:space="0" w:color="auto"/>
                        <w:left w:val="none" w:sz="0" w:space="0" w:color="auto"/>
                        <w:bottom w:val="none" w:sz="0" w:space="0" w:color="auto"/>
                        <w:right w:val="none" w:sz="0" w:space="0" w:color="auto"/>
                      </w:divBdr>
                    </w:div>
                    <w:div w:id="101460862">
                      <w:marLeft w:val="0"/>
                      <w:marRight w:val="0"/>
                      <w:marTop w:val="0"/>
                      <w:marBottom w:val="0"/>
                      <w:divBdr>
                        <w:top w:val="none" w:sz="0" w:space="0" w:color="auto"/>
                        <w:left w:val="none" w:sz="0" w:space="0" w:color="auto"/>
                        <w:bottom w:val="none" w:sz="0" w:space="0" w:color="auto"/>
                        <w:right w:val="none" w:sz="0" w:space="0" w:color="auto"/>
                      </w:divBdr>
                    </w:div>
                  </w:divsChild>
                </w:div>
                <w:div w:id="130100207">
                  <w:marLeft w:val="0"/>
                  <w:marRight w:val="0"/>
                  <w:marTop w:val="0"/>
                  <w:marBottom w:val="0"/>
                  <w:divBdr>
                    <w:top w:val="none" w:sz="0" w:space="0" w:color="auto"/>
                    <w:left w:val="none" w:sz="0" w:space="0" w:color="auto"/>
                    <w:bottom w:val="none" w:sz="0" w:space="0" w:color="auto"/>
                    <w:right w:val="none" w:sz="0" w:space="0" w:color="auto"/>
                  </w:divBdr>
                  <w:divsChild>
                    <w:div w:id="1603412624">
                      <w:marLeft w:val="0"/>
                      <w:marRight w:val="0"/>
                      <w:marTop w:val="0"/>
                      <w:marBottom w:val="0"/>
                      <w:divBdr>
                        <w:top w:val="none" w:sz="0" w:space="0" w:color="auto"/>
                        <w:left w:val="none" w:sz="0" w:space="0" w:color="auto"/>
                        <w:bottom w:val="none" w:sz="0" w:space="0" w:color="auto"/>
                        <w:right w:val="none" w:sz="0" w:space="0" w:color="auto"/>
                      </w:divBdr>
                    </w:div>
                  </w:divsChild>
                </w:div>
                <w:div w:id="1318875717">
                  <w:marLeft w:val="0"/>
                  <w:marRight w:val="0"/>
                  <w:marTop w:val="0"/>
                  <w:marBottom w:val="0"/>
                  <w:divBdr>
                    <w:top w:val="none" w:sz="0" w:space="0" w:color="auto"/>
                    <w:left w:val="none" w:sz="0" w:space="0" w:color="auto"/>
                    <w:bottom w:val="none" w:sz="0" w:space="0" w:color="auto"/>
                    <w:right w:val="none" w:sz="0" w:space="0" w:color="auto"/>
                  </w:divBdr>
                  <w:divsChild>
                    <w:div w:id="142895810">
                      <w:marLeft w:val="0"/>
                      <w:marRight w:val="0"/>
                      <w:marTop w:val="0"/>
                      <w:marBottom w:val="0"/>
                      <w:divBdr>
                        <w:top w:val="none" w:sz="0" w:space="0" w:color="auto"/>
                        <w:left w:val="none" w:sz="0" w:space="0" w:color="auto"/>
                        <w:bottom w:val="none" w:sz="0" w:space="0" w:color="auto"/>
                        <w:right w:val="none" w:sz="0" w:space="0" w:color="auto"/>
                      </w:divBdr>
                    </w:div>
                  </w:divsChild>
                </w:div>
                <w:div w:id="1232499262">
                  <w:marLeft w:val="0"/>
                  <w:marRight w:val="0"/>
                  <w:marTop w:val="0"/>
                  <w:marBottom w:val="0"/>
                  <w:divBdr>
                    <w:top w:val="none" w:sz="0" w:space="0" w:color="auto"/>
                    <w:left w:val="none" w:sz="0" w:space="0" w:color="auto"/>
                    <w:bottom w:val="none" w:sz="0" w:space="0" w:color="auto"/>
                    <w:right w:val="none" w:sz="0" w:space="0" w:color="auto"/>
                  </w:divBdr>
                  <w:divsChild>
                    <w:div w:id="1724865007">
                      <w:marLeft w:val="0"/>
                      <w:marRight w:val="0"/>
                      <w:marTop w:val="0"/>
                      <w:marBottom w:val="0"/>
                      <w:divBdr>
                        <w:top w:val="none" w:sz="0" w:space="0" w:color="auto"/>
                        <w:left w:val="none" w:sz="0" w:space="0" w:color="auto"/>
                        <w:bottom w:val="none" w:sz="0" w:space="0" w:color="auto"/>
                        <w:right w:val="none" w:sz="0" w:space="0" w:color="auto"/>
                      </w:divBdr>
                    </w:div>
                  </w:divsChild>
                </w:div>
                <w:div w:id="39478211">
                  <w:marLeft w:val="0"/>
                  <w:marRight w:val="0"/>
                  <w:marTop w:val="0"/>
                  <w:marBottom w:val="0"/>
                  <w:divBdr>
                    <w:top w:val="none" w:sz="0" w:space="0" w:color="auto"/>
                    <w:left w:val="none" w:sz="0" w:space="0" w:color="auto"/>
                    <w:bottom w:val="none" w:sz="0" w:space="0" w:color="auto"/>
                    <w:right w:val="none" w:sz="0" w:space="0" w:color="auto"/>
                  </w:divBdr>
                  <w:divsChild>
                    <w:div w:id="1599406197">
                      <w:marLeft w:val="0"/>
                      <w:marRight w:val="0"/>
                      <w:marTop w:val="0"/>
                      <w:marBottom w:val="0"/>
                      <w:divBdr>
                        <w:top w:val="none" w:sz="0" w:space="0" w:color="auto"/>
                        <w:left w:val="none" w:sz="0" w:space="0" w:color="auto"/>
                        <w:bottom w:val="none" w:sz="0" w:space="0" w:color="auto"/>
                        <w:right w:val="none" w:sz="0" w:space="0" w:color="auto"/>
                      </w:divBdr>
                    </w:div>
                  </w:divsChild>
                </w:div>
                <w:div w:id="400173398">
                  <w:marLeft w:val="0"/>
                  <w:marRight w:val="0"/>
                  <w:marTop w:val="0"/>
                  <w:marBottom w:val="0"/>
                  <w:divBdr>
                    <w:top w:val="none" w:sz="0" w:space="0" w:color="auto"/>
                    <w:left w:val="none" w:sz="0" w:space="0" w:color="auto"/>
                    <w:bottom w:val="none" w:sz="0" w:space="0" w:color="auto"/>
                    <w:right w:val="none" w:sz="0" w:space="0" w:color="auto"/>
                  </w:divBdr>
                  <w:divsChild>
                    <w:div w:id="1505783136">
                      <w:marLeft w:val="0"/>
                      <w:marRight w:val="0"/>
                      <w:marTop w:val="0"/>
                      <w:marBottom w:val="0"/>
                      <w:divBdr>
                        <w:top w:val="none" w:sz="0" w:space="0" w:color="auto"/>
                        <w:left w:val="none" w:sz="0" w:space="0" w:color="auto"/>
                        <w:bottom w:val="none" w:sz="0" w:space="0" w:color="auto"/>
                        <w:right w:val="none" w:sz="0" w:space="0" w:color="auto"/>
                      </w:divBdr>
                    </w:div>
                  </w:divsChild>
                </w:div>
                <w:div w:id="982466242">
                  <w:marLeft w:val="0"/>
                  <w:marRight w:val="0"/>
                  <w:marTop w:val="0"/>
                  <w:marBottom w:val="0"/>
                  <w:divBdr>
                    <w:top w:val="none" w:sz="0" w:space="0" w:color="auto"/>
                    <w:left w:val="none" w:sz="0" w:space="0" w:color="auto"/>
                    <w:bottom w:val="none" w:sz="0" w:space="0" w:color="auto"/>
                    <w:right w:val="none" w:sz="0" w:space="0" w:color="auto"/>
                  </w:divBdr>
                  <w:divsChild>
                    <w:div w:id="1465200862">
                      <w:marLeft w:val="0"/>
                      <w:marRight w:val="0"/>
                      <w:marTop w:val="0"/>
                      <w:marBottom w:val="0"/>
                      <w:divBdr>
                        <w:top w:val="none" w:sz="0" w:space="0" w:color="auto"/>
                        <w:left w:val="none" w:sz="0" w:space="0" w:color="auto"/>
                        <w:bottom w:val="none" w:sz="0" w:space="0" w:color="auto"/>
                        <w:right w:val="none" w:sz="0" w:space="0" w:color="auto"/>
                      </w:divBdr>
                    </w:div>
                  </w:divsChild>
                </w:div>
                <w:div w:id="744689298">
                  <w:marLeft w:val="0"/>
                  <w:marRight w:val="0"/>
                  <w:marTop w:val="0"/>
                  <w:marBottom w:val="0"/>
                  <w:divBdr>
                    <w:top w:val="none" w:sz="0" w:space="0" w:color="auto"/>
                    <w:left w:val="none" w:sz="0" w:space="0" w:color="auto"/>
                    <w:bottom w:val="none" w:sz="0" w:space="0" w:color="auto"/>
                    <w:right w:val="none" w:sz="0" w:space="0" w:color="auto"/>
                  </w:divBdr>
                  <w:divsChild>
                    <w:div w:id="1164197223">
                      <w:marLeft w:val="0"/>
                      <w:marRight w:val="0"/>
                      <w:marTop w:val="0"/>
                      <w:marBottom w:val="0"/>
                      <w:divBdr>
                        <w:top w:val="none" w:sz="0" w:space="0" w:color="auto"/>
                        <w:left w:val="none" w:sz="0" w:space="0" w:color="auto"/>
                        <w:bottom w:val="none" w:sz="0" w:space="0" w:color="auto"/>
                        <w:right w:val="none" w:sz="0" w:space="0" w:color="auto"/>
                      </w:divBdr>
                    </w:div>
                  </w:divsChild>
                </w:div>
                <w:div w:id="405761971">
                  <w:marLeft w:val="0"/>
                  <w:marRight w:val="0"/>
                  <w:marTop w:val="0"/>
                  <w:marBottom w:val="0"/>
                  <w:divBdr>
                    <w:top w:val="none" w:sz="0" w:space="0" w:color="auto"/>
                    <w:left w:val="none" w:sz="0" w:space="0" w:color="auto"/>
                    <w:bottom w:val="none" w:sz="0" w:space="0" w:color="auto"/>
                    <w:right w:val="none" w:sz="0" w:space="0" w:color="auto"/>
                  </w:divBdr>
                  <w:divsChild>
                    <w:div w:id="1941065517">
                      <w:marLeft w:val="0"/>
                      <w:marRight w:val="0"/>
                      <w:marTop w:val="0"/>
                      <w:marBottom w:val="0"/>
                      <w:divBdr>
                        <w:top w:val="none" w:sz="0" w:space="0" w:color="auto"/>
                        <w:left w:val="none" w:sz="0" w:space="0" w:color="auto"/>
                        <w:bottom w:val="none" w:sz="0" w:space="0" w:color="auto"/>
                        <w:right w:val="none" w:sz="0" w:space="0" w:color="auto"/>
                      </w:divBdr>
                    </w:div>
                  </w:divsChild>
                </w:div>
                <w:div w:id="1368483962">
                  <w:marLeft w:val="0"/>
                  <w:marRight w:val="0"/>
                  <w:marTop w:val="0"/>
                  <w:marBottom w:val="0"/>
                  <w:divBdr>
                    <w:top w:val="none" w:sz="0" w:space="0" w:color="auto"/>
                    <w:left w:val="none" w:sz="0" w:space="0" w:color="auto"/>
                    <w:bottom w:val="none" w:sz="0" w:space="0" w:color="auto"/>
                    <w:right w:val="none" w:sz="0" w:space="0" w:color="auto"/>
                  </w:divBdr>
                  <w:divsChild>
                    <w:div w:id="1570767524">
                      <w:marLeft w:val="0"/>
                      <w:marRight w:val="0"/>
                      <w:marTop w:val="0"/>
                      <w:marBottom w:val="0"/>
                      <w:divBdr>
                        <w:top w:val="none" w:sz="0" w:space="0" w:color="auto"/>
                        <w:left w:val="none" w:sz="0" w:space="0" w:color="auto"/>
                        <w:bottom w:val="none" w:sz="0" w:space="0" w:color="auto"/>
                        <w:right w:val="none" w:sz="0" w:space="0" w:color="auto"/>
                      </w:divBdr>
                    </w:div>
                  </w:divsChild>
                </w:div>
                <w:div w:id="1910112696">
                  <w:marLeft w:val="0"/>
                  <w:marRight w:val="0"/>
                  <w:marTop w:val="0"/>
                  <w:marBottom w:val="0"/>
                  <w:divBdr>
                    <w:top w:val="none" w:sz="0" w:space="0" w:color="auto"/>
                    <w:left w:val="none" w:sz="0" w:space="0" w:color="auto"/>
                    <w:bottom w:val="none" w:sz="0" w:space="0" w:color="auto"/>
                    <w:right w:val="none" w:sz="0" w:space="0" w:color="auto"/>
                  </w:divBdr>
                  <w:divsChild>
                    <w:div w:id="930822661">
                      <w:marLeft w:val="0"/>
                      <w:marRight w:val="0"/>
                      <w:marTop w:val="0"/>
                      <w:marBottom w:val="0"/>
                      <w:divBdr>
                        <w:top w:val="none" w:sz="0" w:space="0" w:color="auto"/>
                        <w:left w:val="none" w:sz="0" w:space="0" w:color="auto"/>
                        <w:bottom w:val="none" w:sz="0" w:space="0" w:color="auto"/>
                        <w:right w:val="none" w:sz="0" w:space="0" w:color="auto"/>
                      </w:divBdr>
                    </w:div>
                  </w:divsChild>
                </w:div>
                <w:div w:id="406998450">
                  <w:marLeft w:val="0"/>
                  <w:marRight w:val="0"/>
                  <w:marTop w:val="0"/>
                  <w:marBottom w:val="0"/>
                  <w:divBdr>
                    <w:top w:val="none" w:sz="0" w:space="0" w:color="auto"/>
                    <w:left w:val="none" w:sz="0" w:space="0" w:color="auto"/>
                    <w:bottom w:val="none" w:sz="0" w:space="0" w:color="auto"/>
                    <w:right w:val="none" w:sz="0" w:space="0" w:color="auto"/>
                  </w:divBdr>
                  <w:divsChild>
                    <w:div w:id="1945380510">
                      <w:marLeft w:val="0"/>
                      <w:marRight w:val="0"/>
                      <w:marTop w:val="0"/>
                      <w:marBottom w:val="0"/>
                      <w:divBdr>
                        <w:top w:val="none" w:sz="0" w:space="0" w:color="auto"/>
                        <w:left w:val="none" w:sz="0" w:space="0" w:color="auto"/>
                        <w:bottom w:val="none" w:sz="0" w:space="0" w:color="auto"/>
                        <w:right w:val="none" w:sz="0" w:space="0" w:color="auto"/>
                      </w:divBdr>
                    </w:div>
                  </w:divsChild>
                </w:div>
                <w:div w:id="900554827">
                  <w:marLeft w:val="0"/>
                  <w:marRight w:val="0"/>
                  <w:marTop w:val="0"/>
                  <w:marBottom w:val="0"/>
                  <w:divBdr>
                    <w:top w:val="none" w:sz="0" w:space="0" w:color="auto"/>
                    <w:left w:val="none" w:sz="0" w:space="0" w:color="auto"/>
                    <w:bottom w:val="none" w:sz="0" w:space="0" w:color="auto"/>
                    <w:right w:val="none" w:sz="0" w:space="0" w:color="auto"/>
                  </w:divBdr>
                  <w:divsChild>
                    <w:div w:id="897282744">
                      <w:marLeft w:val="0"/>
                      <w:marRight w:val="0"/>
                      <w:marTop w:val="0"/>
                      <w:marBottom w:val="0"/>
                      <w:divBdr>
                        <w:top w:val="none" w:sz="0" w:space="0" w:color="auto"/>
                        <w:left w:val="none" w:sz="0" w:space="0" w:color="auto"/>
                        <w:bottom w:val="none" w:sz="0" w:space="0" w:color="auto"/>
                        <w:right w:val="none" w:sz="0" w:space="0" w:color="auto"/>
                      </w:divBdr>
                    </w:div>
                  </w:divsChild>
                </w:div>
                <w:div w:id="1988852420">
                  <w:marLeft w:val="0"/>
                  <w:marRight w:val="0"/>
                  <w:marTop w:val="0"/>
                  <w:marBottom w:val="0"/>
                  <w:divBdr>
                    <w:top w:val="none" w:sz="0" w:space="0" w:color="auto"/>
                    <w:left w:val="none" w:sz="0" w:space="0" w:color="auto"/>
                    <w:bottom w:val="none" w:sz="0" w:space="0" w:color="auto"/>
                    <w:right w:val="none" w:sz="0" w:space="0" w:color="auto"/>
                  </w:divBdr>
                  <w:divsChild>
                    <w:div w:id="1151872703">
                      <w:marLeft w:val="0"/>
                      <w:marRight w:val="0"/>
                      <w:marTop w:val="0"/>
                      <w:marBottom w:val="0"/>
                      <w:divBdr>
                        <w:top w:val="none" w:sz="0" w:space="0" w:color="auto"/>
                        <w:left w:val="none" w:sz="0" w:space="0" w:color="auto"/>
                        <w:bottom w:val="none" w:sz="0" w:space="0" w:color="auto"/>
                        <w:right w:val="none" w:sz="0" w:space="0" w:color="auto"/>
                      </w:divBdr>
                    </w:div>
                  </w:divsChild>
                </w:div>
                <w:div w:id="1373965356">
                  <w:marLeft w:val="0"/>
                  <w:marRight w:val="0"/>
                  <w:marTop w:val="0"/>
                  <w:marBottom w:val="0"/>
                  <w:divBdr>
                    <w:top w:val="none" w:sz="0" w:space="0" w:color="auto"/>
                    <w:left w:val="none" w:sz="0" w:space="0" w:color="auto"/>
                    <w:bottom w:val="none" w:sz="0" w:space="0" w:color="auto"/>
                    <w:right w:val="none" w:sz="0" w:space="0" w:color="auto"/>
                  </w:divBdr>
                  <w:divsChild>
                    <w:div w:id="1583490903">
                      <w:marLeft w:val="0"/>
                      <w:marRight w:val="0"/>
                      <w:marTop w:val="0"/>
                      <w:marBottom w:val="0"/>
                      <w:divBdr>
                        <w:top w:val="none" w:sz="0" w:space="0" w:color="auto"/>
                        <w:left w:val="none" w:sz="0" w:space="0" w:color="auto"/>
                        <w:bottom w:val="none" w:sz="0" w:space="0" w:color="auto"/>
                        <w:right w:val="none" w:sz="0" w:space="0" w:color="auto"/>
                      </w:divBdr>
                    </w:div>
                  </w:divsChild>
                </w:div>
                <w:div w:id="849876648">
                  <w:marLeft w:val="0"/>
                  <w:marRight w:val="0"/>
                  <w:marTop w:val="0"/>
                  <w:marBottom w:val="0"/>
                  <w:divBdr>
                    <w:top w:val="none" w:sz="0" w:space="0" w:color="auto"/>
                    <w:left w:val="none" w:sz="0" w:space="0" w:color="auto"/>
                    <w:bottom w:val="none" w:sz="0" w:space="0" w:color="auto"/>
                    <w:right w:val="none" w:sz="0" w:space="0" w:color="auto"/>
                  </w:divBdr>
                  <w:divsChild>
                    <w:div w:id="59981146">
                      <w:marLeft w:val="0"/>
                      <w:marRight w:val="0"/>
                      <w:marTop w:val="0"/>
                      <w:marBottom w:val="0"/>
                      <w:divBdr>
                        <w:top w:val="none" w:sz="0" w:space="0" w:color="auto"/>
                        <w:left w:val="none" w:sz="0" w:space="0" w:color="auto"/>
                        <w:bottom w:val="none" w:sz="0" w:space="0" w:color="auto"/>
                        <w:right w:val="none" w:sz="0" w:space="0" w:color="auto"/>
                      </w:divBdr>
                    </w:div>
                  </w:divsChild>
                </w:div>
                <w:div w:id="456874260">
                  <w:marLeft w:val="0"/>
                  <w:marRight w:val="0"/>
                  <w:marTop w:val="0"/>
                  <w:marBottom w:val="0"/>
                  <w:divBdr>
                    <w:top w:val="none" w:sz="0" w:space="0" w:color="auto"/>
                    <w:left w:val="none" w:sz="0" w:space="0" w:color="auto"/>
                    <w:bottom w:val="none" w:sz="0" w:space="0" w:color="auto"/>
                    <w:right w:val="none" w:sz="0" w:space="0" w:color="auto"/>
                  </w:divBdr>
                  <w:divsChild>
                    <w:div w:id="858814630">
                      <w:marLeft w:val="0"/>
                      <w:marRight w:val="0"/>
                      <w:marTop w:val="0"/>
                      <w:marBottom w:val="0"/>
                      <w:divBdr>
                        <w:top w:val="none" w:sz="0" w:space="0" w:color="auto"/>
                        <w:left w:val="none" w:sz="0" w:space="0" w:color="auto"/>
                        <w:bottom w:val="none" w:sz="0" w:space="0" w:color="auto"/>
                        <w:right w:val="none" w:sz="0" w:space="0" w:color="auto"/>
                      </w:divBdr>
                    </w:div>
                  </w:divsChild>
                </w:div>
                <w:div w:id="1067260565">
                  <w:marLeft w:val="0"/>
                  <w:marRight w:val="0"/>
                  <w:marTop w:val="0"/>
                  <w:marBottom w:val="0"/>
                  <w:divBdr>
                    <w:top w:val="none" w:sz="0" w:space="0" w:color="auto"/>
                    <w:left w:val="none" w:sz="0" w:space="0" w:color="auto"/>
                    <w:bottom w:val="none" w:sz="0" w:space="0" w:color="auto"/>
                    <w:right w:val="none" w:sz="0" w:space="0" w:color="auto"/>
                  </w:divBdr>
                  <w:divsChild>
                    <w:div w:id="2073310016">
                      <w:marLeft w:val="0"/>
                      <w:marRight w:val="0"/>
                      <w:marTop w:val="0"/>
                      <w:marBottom w:val="0"/>
                      <w:divBdr>
                        <w:top w:val="none" w:sz="0" w:space="0" w:color="auto"/>
                        <w:left w:val="none" w:sz="0" w:space="0" w:color="auto"/>
                        <w:bottom w:val="none" w:sz="0" w:space="0" w:color="auto"/>
                        <w:right w:val="none" w:sz="0" w:space="0" w:color="auto"/>
                      </w:divBdr>
                    </w:div>
                  </w:divsChild>
                </w:div>
                <w:div w:id="260838674">
                  <w:marLeft w:val="0"/>
                  <w:marRight w:val="0"/>
                  <w:marTop w:val="0"/>
                  <w:marBottom w:val="0"/>
                  <w:divBdr>
                    <w:top w:val="none" w:sz="0" w:space="0" w:color="auto"/>
                    <w:left w:val="none" w:sz="0" w:space="0" w:color="auto"/>
                    <w:bottom w:val="none" w:sz="0" w:space="0" w:color="auto"/>
                    <w:right w:val="none" w:sz="0" w:space="0" w:color="auto"/>
                  </w:divBdr>
                  <w:divsChild>
                    <w:div w:id="1750886014">
                      <w:marLeft w:val="0"/>
                      <w:marRight w:val="0"/>
                      <w:marTop w:val="0"/>
                      <w:marBottom w:val="0"/>
                      <w:divBdr>
                        <w:top w:val="none" w:sz="0" w:space="0" w:color="auto"/>
                        <w:left w:val="none" w:sz="0" w:space="0" w:color="auto"/>
                        <w:bottom w:val="none" w:sz="0" w:space="0" w:color="auto"/>
                        <w:right w:val="none" w:sz="0" w:space="0" w:color="auto"/>
                      </w:divBdr>
                    </w:div>
                  </w:divsChild>
                </w:div>
                <w:div w:id="301497467">
                  <w:marLeft w:val="0"/>
                  <w:marRight w:val="0"/>
                  <w:marTop w:val="0"/>
                  <w:marBottom w:val="0"/>
                  <w:divBdr>
                    <w:top w:val="none" w:sz="0" w:space="0" w:color="auto"/>
                    <w:left w:val="none" w:sz="0" w:space="0" w:color="auto"/>
                    <w:bottom w:val="none" w:sz="0" w:space="0" w:color="auto"/>
                    <w:right w:val="none" w:sz="0" w:space="0" w:color="auto"/>
                  </w:divBdr>
                  <w:divsChild>
                    <w:div w:id="1589847814">
                      <w:marLeft w:val="0"/>
                      <w:marRight w:val="0"/>
                      <w:marTop w:val="0"/>
                      <w:marBottom w:val="0"/>
                      <w:divBdr>
                        <w:top w:val="none" w:sz="0" w:space="0" w:color="auto"/>
                        <w:left w:val="none" w:sz="0" w:space="0" w:color="auto"/>
                        <w:bottom w:val="none" w:sz="0" w:space="0" w:color="auto"/>
                        <w:right w:val="none" w:sz="0" w:space="0" w:color="auto"/>
                      </w:divBdr>
                    </w:div>
                  </w:divsChild>
                </w:div>
                <w:div w:id="2053074698">
                  <w:marLeft w:val="0"/>
                  <w:marRight w:val="0"/>
                  <w:marTop w:val="0"/>
                  <w:marBottom w:val="0"/>
                  <w:divBdr>
                    <w:top w:val="none" w:sz="0" w:space="0" w:color="auto"/>
                    <w:left w:val="none" w:sz="0" w:space="0" w:color="auto"/>
                    <w:bottom w:val="none" w:sz="0" w:space="0" w:color="auto"/>
                    <w:right w:val="none" w:sz="0" w:space="0" w:color="auto"/>
                  </w:divBdr>
                  <w:divsChild>
                    <w:div w:id="856502031">
                      <w:marLeft w:val="0"/>
                      <w:marRight w:val="0"/>
                      <w:marTop w:val="0"/>
                      <w:marBottom w:val="0"/>
                      <w:divBdr>
                        <w:top w:val="none" w:sz="0" w:space="0" w:color="auto"/>
                        <w:left w:val="none" w:sz="0" w:space="0" w:color="auto"/>
                        <w:bottom w:val="none" w:sz="0" w:space="0" w:color="auto"/>
                        <w:right w:val="none" w:sz="0" w:space="0" w:color="auto"/>
                      </w:divBdr>
                    </w:div>
                  </w:divsChild>
                </w:div>
                <w:div w:id="96213695">
                  <w:marLeft w:val="0"/>
                  <w:marRight w:val="0"/>
                  <w:marTop w:val="0"/>
                  <w:marBottom w:val="0"/>
                  <w:divBdr>
                    <w:top w:val="none" w:sz="0" w:space="0" w:color="auto"/>
                    <w:left w:val="none" w:sz="0" w:space="0" w:color="auto"/>
                    <w:bottom w:val="none" w:sz="0" w:space="0" w:color="auto"/>
                    <w:right w:val="none" w:sz="0" w:space="0" w:color="auto"/>
                  </w:divBdr>
                  <w:divsChild>
                    <w:div w:id="1812818861">
                      <w:marLeft w:val="0"/>
                      <w:marRight w:val="0"/>
                      <w:marTop w:val="0"/>
                      <w:marBottom w:val="0"/>
                      <w:divBdr>
                        <w:top w:val="none" w:sz="0" w:space="0" w:color="auto"/>
                        <w:left w:val="none" w:sz="0" w:space="0" w:color="auto"/>
                        <w:bottom w:val="none" w:sz="0" w:space="0" w:color="auto"/>
                        <w:right w:val="none" w:sz="0" w:space="0" w:color="auto"/>
                      </w:divBdr>
                    </w:div>
                  </w:divsChild>
                </w:div>
                <w:div w:id="490634470">
                  <w:marLeft w:val="0"/>
                  <w:marRight w:val="0"/>
                  <w:marTop w:val="0"/>
                  <w:marBottom w:val="0"/>
                  <w:divBdr>
                    <w:top w:val="none" w:sz="0" w:space="0" w:color="auto"/>
                    <w:left w:val="none" w:sz="0" w:space="0" w:color="auto"/>
                    <w:bottom w:val="none" w:sz="0" w:space="0" w:color="auto"/>
                    <w:right w:val="none" w:sz="0" w:space="0" w:color="auto"/>
                  </w:divBdr>
                  <w:divsChild>
                    <w:div w:id="583495448">
                      <w:marLeft w:val="0"/>
                      <w:marRight w:val="0"/>
                      <w:marTop w:val="0"/>
                      <w:marBottom w:val="0"/>
                      <w:divBdr>
                        <w:top w:val="none" w:sz="0" w:space="0" w:color="auto"/>
                        <w:left w:val="none" w:sz="0" w:space="0" w:color="auto"/>
                        <w:bottom w:val="none" w:sz="0" w:space="0" w:color="auto"/>
                        <w:right w:val="none" w:sz="0" w:space="0" w:color="auto"/>
                      </w:divBdr>
                    </w:div>
                  </w:divsChild>
                </w:div>
                <w:div w:id="1256011531">
                  <w:marLeft w:val="0"/>
                  <w:marRight w:val="0"/>
                  <w:marTop w:val="0"/>
                  <w:marBottom w:val="0"/>
                  <w:divBdr>
                    <w:top w:val="none" w:sz="0" w:space="0" w:color="auto"/>
                    <w:left w:val="none" w:sz="0" w:space="0" w:color="auto"/>
                    <w:bottom w:val="none" w:sz="0" w:space="0" w:color="auto"/>
                    <w:right w:val="none" w:sz="0" w:space="0" w:color="auto"/>
                  </w:divBdr>
                  <w:divsChild>
                    <w:div w:id="798494002">
                      <w:marLeft w:val="0"/>
                      <w:marRight w:val="0"/>
                      <w:marTop w:val="0"/>
                      <w:marBottom w:val="0"/>
                      <w:divBdr>
                        <w:top w:val="none" w:sz="0" w:space="0" w:color="auto"/>
                        <w:left w:val="none" w:sz="0" w:space="0" w:color="auto"/>
                        <w:bottom w:val="none" w:sz="0" w:space="0" w:color="auto"/>
                        <w:right w:val="none" w:sz="0" w:space="0" w:color="auto"/>
                      </w:divBdr>
                    </w:div>
                  </w:divsChild>
                </w:div>
                <w:div w:id="879636499">
                  <w:marLeft w:val="0"/>
                  <w:marRight w:val="0"/>
                  <w:marTop w:val="0"/>
                  <w:marBottom w:val="0"/>
                  <w:divBdr>
                    <w:top w:val="none" w:sz="0" w:space="0" w:color="auto"/>
                    <w:left w:val="none" w:sz="0" w:space="0" w:color="auto"/>
                    <w:bottom w:val="none" w:sz="0" w:space="0" w:color="auto"/>
                    <w:right w:val="none" w:sz="0" w:space="0" w:color="auto"/>
                  </w:divBdr>
                  <w:divsChild>
                    <w:div w:id="888030284">
                      <w:marLeft w:val="0"/>
                      <w:marRight w:val="0"/>
                      <w:marTop w:val="0"/>
                      <w:marBottom w:val="0"/>
                      <w:divBdr>
                        <w:top w:val="none" w:sz="0" w:space="0" w:color="auto"/>
                        <w:left w:val="none" w:sz="0" w:space="0" w:color="auto"/>
                        <w:bottom w:val="none" w:sz="0" w:space="0" w:color="auto"/>
                        <w:right w:val="none" w:sz="0" w:space="0" w:color="auto"/>
                      </w:divBdr>
                    </w:div>
                  </w:divsChild>
                </w:div>
                <w:div w:id="1887451065">
                  <w:marLeft w:val="0"/>
                  <w:marRight w:val="0"/>
                  <w:marTop w:val="0"/>
                  <w:marBottom w:val="0"/>
                  <w:divBdr>
                    <w:top w:val="none" w:sz="0" w:space="0" w:color="auto"/>
                    <w:left w:val="none" w:sz="0" w:space="0" w:color="auto"/>
                    <w:bottom w:val="none" w:sz="0" w:space="0" w:color="auto"/>
                    <w:right w:val="none" w:sz="0" w:space="0" w:color="auto"/>
                  </w:divBdr>
                  <w:divsChild>
                    <w:div w:id="1660576995">
                      <w:marLeft w:val="0"/>
                      <w:marRight w:val="0"/>
                      <w:marTop w:val="0"/>
                      <w:marBottom w:val="0"/>
                      <w:divBdr>
                        <w:top w:val="none" w:sz="0" w:space="0" w:color="auto"/>
                        <w:left w:val="none" w:sz="0" w:space="0" w:color="auto"/>
                        <w:bottom w:val="none" w:sz="0" w:space="0" w:color="auto"/>
                        <w:right w:val="none" w:sz="0" w:space="0" w:color="auto"/>
                      </w:divBdr>
                    </w:div>
                  </w:divsChild>
                </w:div>
                <w:div w:id="1335378550">
                  <w:marLeft w:val="0"/>
                  <w:marRight w:val="0"/>
                  <w:marTop w:val="0"/>
                  <w:marBottom w:val="0"/>
                  <w:divBdr>
                    <w:top w:val="none" w:sz="0" w:space="0" w:color="auto"/>
                    <w:left w:val="none" w:sz="0" w:space="0" w:color="auto"/>
                    <w:bottom w:val="none" w:sz="0" w:space="0" w:color="auto"/>
                    <w:right w:val="none" w:sz="0" w:space="0" w:color="auto"/>
                  </w:divBdr>
                  <w:divsChild>
                    <w:div w:id="1592931227">
                      <w:marLeft w:val="0"/>
                      <w:marRight w:val="0"/>
                      <w:marTop w:val="0"/>
                      <w:marBottom w:val="0"/>
                      <w:divBdr>
                        <w:top w:val="none" w:sz="0" w:space="0" w:color="auto"/>
                        <w:left w:val="none" w:sz="0" w:space="0" w:color="auto"/>
                        <w:bottom w:val="none" w:sz="0" w:space="0" w:color="auto"/>
                        <w:right w:val="none" w:sz="0" w:space="0" w:color="auto"/>
                      </w:divBdr>
                    </w:div>
                  </w:divsChild>
                </w:div>
                <w:div w:id="940378043">
                  <w:marLeft w:val="0"/>
                  <w:marRight w:val="0"/>
                  <w:marTop w:val="0"/>
                  <w:marBottom w:val="0"/>
                  <w:divBdr>
                    <w:top w:val="none" w:sz="0" w:space="0" w:color="auto"/>
                    <w:left w:val="none" w:sz="0" w:space="0" w:color="auto"/>
                    <w:bottom w:val="none" w:sz="0" w:space="0" w:color="auto"/>
                    <w:right w:val="none" w:sz="0" w:space="0" w:color="auto"/>
                  </w:divBdr>
                  <w:divsChild>
                    <w:div w:id="902838971">
                      <w:marLeft w:val="0"/>
                      <w:marRight w:val="0"/>
                      <w:marTop w:val="0"/>
                      <w:marBottom w:val="0"/>
                      <w:divBdr>
                        <w:top w:val="none" w:sz="0" w:space="0" w:color="auto"/>
                        <w:left w:val="none" w:sz="0" w:space="0" w:color="auto"/>
                        <w:bottom w:val="none" w:sz="0" w:space="0" w:color="auto"/>
                        <w:right w:val="none" w:sz="0" w:space="0" w:color="auto"/>
                      </w:divBdr>
                    </w:div>
                  </w:divsChild>
                </w:div>
                <w:div w:id="1059013467">
                  <w:marLeft w:val="0"/>
                  <w:marRight w:val="0"/>
                  <w:marTop w:val="0"/>
                  <w:marBottom w:val="0"/>
                  <w:divBdr>
                    <w:top w:val="none" w:sz="0" w:space="0" w:color="auto"/>
                    <w:left w:val="none" w:sz="0" w:space="0" w:color="auto"/>
                    <w:bottom w:val="none" w:sz="0" w:space="0" w:color="auto"/>
                    <w:right w:val="none" w:sz="0" w:space="0" w:color="auto"/>
                  </w:divBdr>
                  <w:divsChild>
                    <w:div w:id="396325661">
                      <w:marLeft w:val="0"/>
                      <w:marRight w:val="0"/>
                      <w:marTop w:val="0"/>
                      <w:marBottom w:val="0"/>
                      <w:divBdr>
                        <w:top w:val="none" w:sz="0" w:space="0" w:color="auto"/>
                        <w:left w:val="none" w:sz="0" w:space="0" w:color="auto"/>
                        <w:bottom w:val="none" w:sz="0" w:space="0" w:color="auto"/>
                        <w:right w:val="none" w:sz="0" w:space="0" w:color="auto"/>
                      </w:divBdr>
                    </w:div>
                  </w:divsChild>
                </w:div>
                <w:div w:id="941112345">
                  <w:marLeft w:val="0"/>
                  <w:marRight w:val="0"/>
                  <w:marTop w:val="0"/>
                  <w:marBottom w:val="0"/>
                  <w:divBdr>
                    <w:top w:val="none" w:sz="0" w:space="0" w:color="auto"/>
                    <w:left w:val="none" w:sz="0" w:space="0" w:color="auto"/>
                    <w:bottom w:val="none" w:sz="0" w:space="0" w:color="auto"/>
                    <w:right w:val="none" w:sz="0" w:space="0" w:color="auto"/>
                  </w:divBdr>
                  <w:divsChild>
                    <w:div w:id="219635386">
                      <w:marLeft w:val="0"/>
                      <w:marRight w:val="0"/>
                      <w:marTop w:val="0"/>
                      <w:marBottom w:val="0"/>
                      <w:divBdr>
                        <w:top w:val="none" w:sz="0" w:space="0" w:color="auto"/>
                        <w:left w:val="none" w:sz="0" w:space="0" w:color="auto"/>
                        <w:bottom w:val="none" w:sz="0" w:space="0" w:color="auto"/>
                        <w:right w:val="none" w:sz="0" w:space="0" w:color="auto"/>
                      </w:divBdr>
                    </w:div>
                  </w:divsChild>
                </w:div>
                <w:div w:id="843204586">
                  <w:marLeft w:val="0"/>
                  <w:marRight w:val="0"/>
                  <w:marTop w:val="0"/>
                  <w:marBottom w:val="0"/>
                  <w:divBdr>
                    <w:top w:val="none" w:sz="0" w:space="0" w:color="auto"/>
                    <w:left w:val="none" w:sz="0" w:space="0" w:color="auto"/>
                    <w:bottom w:val="none" w:sz="0" w:space="0" w:color="auto"/>
                    <w:right w:val="none" w:sz="0" w:space="0" w:color="auto"/>
                  </w:divBdr>
                  <w:divsChild>
                    <w:div w:id="837766824">
                      <w:marLeft w:val="0"/>
                      <w:marRight w:val="0"/>
                      <w:marTop w:val="0"/>
                      <w:marBottom w:val="0"/>
                      <w:divBdr>
                        <w:top w:val="none" w:sz="0" w:space="0" w:color="auto"/>
                        <w:left w:val="none" w:sz="0" w:space="0" w:color="auto"/>
                        <w:bottom w:val="none" w:sz="0" w:space="0" w:color="auto"/>
                        <w:right w:val="none" w:sz="0" w:space="0" w:color="auto"/>
                      </w:divBdr>
                    </w:div>
                  </w:divsChild>
                </w:div>
                <w:div w:id="749354785">
                  <w:marLeft w:val="0"/>
                  <w:marRight w:val="0"/>
                  <w:marTop w:val="0"/>
                  <w:marBottom w:val="0"/>
                  <w:divBdr>
                    <w:top w:val="none" w:sz="0" w:space="0" w:color="auto"/>
                    <w:left w:val="none" w:sz="0" w:space="0" w:color="auto"/>
                    <w:bottom w:val="none" w:sz="0" w:space="0" w:color="auto"/>
                    <w:right w:val="none" w:sz="0" w:space="0" w:color="auto"/>
                  </w:divBdr>
                  <w:divsChild>
                    <w:div w:id="63917579">
                      <w:marLeft w:val="0"/>
                      <w:marRight w:val="0"/>
                      <w:marTop w:val="0"/>
                      <w:marBottom w:val="0"/>
                      <w:divBdr>
                        <w:top w:val="none" w:sz="0" w:space="0" w:color="auto"/>
                        <w:left w:val="none" w:sz="0" w:space="0" w:color="auto"/>
                        <w:bottom w:val="none" w:sz="0" w:space="0" w:color="auto"/>
                        <w:right w:val="none" w:sz="0" w:space="0" w:color="auto"/>
                      </w:divBdr>
                    </w:div>
                  </w:divsChild>
                </w:div>
                <w:div w:id="1198201925">
                  <w:marLeft w:val="0"/>
                  <w:marRight w:val="0"/>
                  <w:marTop w:val="0"/>
                  <w:marBottom w:val="0"/>
                  <w:divBdr>
                    <w:top w:val="none" w:sz="0" w:space="0" w:color="auto"/>
                    <w:left w:val="none" w:sz="0" w:space="0" w:color="auto"/>
                    <w:bottom w:val="none" w:sz="0" w:space="0" w:color="auto"/>
                    <w:right w:val="none" w:sz="0" w:space="0" w:color="auto"/>
                  </w:divBdr>
                  <w:divsChild>
                    <w:div w:id="20377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44213">
      <w:bodyDiv w:val="1"/>
      <w:marLeft w:val="0"/>
      <w:marRight w:val="0"/>
      <w:marTop w:val="0"/>
      <w:marBottom w:val="0"/>
      <w:divBdr>
        <w:top w:val="none" w:sz="0" w:space="0" w:color="auto"/>
        <w:left w:val="none" w:sz="0" w:space="0" w:color="auto"/>
        <w:bottom w:val="none" w:sz="0" w:space="0" w:color="auto"/>
        <w:right w:val="none" w:sz="0" w:space="0" w:color="auto"/>
      </w:divBdr>
    </w:div>
    <w:div w:id="233055521">
      <w:bodyDiv w:val="1"/>
      <w:marLeft w:val="0"/>
      <w:marRight w:val="0"/>
      <w:marTop w:val="0"/>
      <w:marBottom w:val="0"/>
      <w:divBdr>
        <w:top w:val="none" w:sz="0" w:space="0" w:color="auto"/>
        <w:left w:val="none" w:sz="0" w:space="0" w:color="auto"/>
        <w:bottom w:val="none" w:sz="0" w:space="0" w:color="auto"/>
        <w:right w:val="none" w:sz="0" w:space="0" w:color="auto"/>
      </w:divBdr>
    </w:div>
    <w:div w:id="242573499">
      <w:bodyDiv w:val="1"/>
      <w:marLeft w:val="0"/>
      <w:marRight w:val="0"/>
      <w:marTop w:val="0"/>
      <w:marBottom w:val="0"/>
      <w:divBdr>
        <w:top w:val="none" w:sz="0" w:space="0" w:color="auto"/>
        <w:left w:val="none" w:sz="0" w:space="0" w:color="auto"/>
        <w:bottom w:val="none" w:sz="0" w:space="0" w:color="auto"/>
        <w:right w:val="none" w:sz="0" w:space="0" w:color="auto"/>
      </w:divBdr>
    </w:div>
    <w:div w:id="252516106">
      <w:bodyDiv w:val="1"/>
      <w:marLeft w:val="0"/>
      <w:marRight w:val="0"/>
      <w:marTop w:val="0"/>
      <w:marBottom w:val="0"/>
      <w:divBdr>
        <w:top w:val="none" w:sz="0" w:space="0" w:color="auto"/>
        <w:left w:val="none" w:sz="0" w:space="0" w:color="auto"/>
        <w:bottom w:val="none" w:sz="0" w:space="0" w:color="auto"/>
        <w:right w:val="none" w:sz="0" w:space="0" w:color="auto"/>
      </w:divBdr>
    </w:div>
    <w:div w:id="296646458">
      <w:bodyDiv w:val="1"/>
      <w:marLeft w:val="0"/>
      <w:marRight w:val="0"/>
      <w:marTop w:val="0"/>
      <w:marBottom w:val="0"/>
      <w:divBdr>
        <w:top w:val="none" w:sz="0" w:space="0" w:color="auto"/>
        <w:left w:val="none" w:sz="0" w:space="0" w:color="auto"/>
        <w:bottom w:val="none" w:sz="0" w:space="0" w:color="auto"/>
        <w:right w:val="none" w:sz="0" w:space="0" w:color="auto"/>
      </w:divBdr>
    </w:div>
    <w:div w:id="318465646">
      <w:bodyDiv w:val="1"/>
      <w:marLeft w:val="0"/>
      <w:marRight w:val="0"/>
      <w:marTop w:val="0"/>
      <w:marBottom w:val="0"/>
      <w:divBdr>
        <w:top w:val="none" w:sz="0" w:space="0" w:color="auto"/>
        <w:left w:val="none" w:sz="0" w:space="0" w:color="auto"/>
        <w:bottom w:val="none" w:sz="0" w:space="0" w:color="auto"/>
        <w:right w:val="none" w:sz="0" w:space="0" w:color="auto"/>
      </w:divBdr>
      <w:divsChild>
        <w:div w:id="302542180">
          <w:marLeft w:val="0"/>
          <w:marRight w:val="0"/>
          <w:marTop w:val="0"/>
          <w:marBottom w:val="300"/>
          <w:divBdr>
            <w:top w:val="none" w:sz="0" w:space="0" w:color="auto"/>
            <w:left w:val="none" w:sz="0" w:space="0" w:color="auto"/>
            <w:bottom w:val="none" w:sz="0" w:space="0" w:color="auto"/>
            <w:right w:val="none" w:sz="0" w:space="0" w:color="auto"/>
          </w:divBdr>
        </w:div>
        <w:div w:id="1048336954">
          <w:marLeft w:val="0"/>
          <w:marRight w:val="0"/>
          <w:marTop w:val="0"/>
          <w:marBottom w:val="0"/>
          <w:divBdr>
            <w:top w:val="none" w:sz="0" w:space="0" w:color="auto"/>
            <w:left w:val="none" w:sz="0" w:space="0" w:color="auto"/>
            <w:bottom w:val="none" w:sz="0" w:space="0" w:color="auto"/>
            <w:right w:val="none" w:sz="0" w:space="0" w:color="auto"/>
          </w:divBdr>
        </w:div>
      </w:divsChild>
    </w:div>
    <w:div w:id="351999808">
      <w:bodyDiv w:val="1"/>
      <w:marLeft w:val="0"/>
      <w:marRight w:val="0"/>
      <w:marTop w:val="0"/>
      <w:marBottom w:val="0"/>
      <w:divBdr>
        <w:top w:val="none" w:sz="0" w:space="0" w:color="auto"/>
        <w:left w:val="none" w:sz="0" w:space="0" w:color="auto"/>
        <w:bottom w:val="none" w:sz="0" w:space="0" w:color="auto"/>
        <w:right w:val="none" w:sz="0" w:space="0" w:color="auto"/>
      </w:divBdr>
    </w:div>
    <w:div w:id="360866544">
      <w:bodyDiv w:val="1"/>
      <w:marLeft w:val="0"/>
      <w:marRight w:val="0"/>
      <w:marTop w:val="0"/>
      <w:marBottom w:val="0"/>
      <w:divBdr>
        <w:top w:val="none" w:sz="0" w:space="0" w:color="auto"/>
        <w:left w:val="none" w:sz="0" w:space="0" w:color="auto"/>
        <w:bottom w:val="none" w:sz="0" w:space="0" w:color="auto"/>
        <w:right w:val="none" w:sz="0" w:space="0" w:color="auto"/>
      </w:divBdr>
    </w:div>
    <w:div w:id="370691068">
      <w:bodyDiv w:val="1"/>
      <w:marLeft w:val="0"/>
      <w:marRight w:val="0"/>
      <w:marTop w:val="0"/>
      <w:marBottom w:val="0"/>
      <w:divBdr>
        <w:top w:val="none" w:sz="0" w:space="0" w:color="auto"/>
        <w:left w:val="none" w:sz="0" w:space="0" w:color="auto"/>
        <w:bottom w:val="none" w:sz="0" w:space="0" w:color="auto"/>
        <w:right w:val="none" w:sz="0" w:space="0" w:color="auto"/>
      </w:divBdr>
    </w:div>
    <w:div w:id="378238116">
      <w:bodyDiv w:val="1"/>
      <w:marLeft w:val="0"/>
      <w:marRight w:val="0"/>
      <w:marTop w:val="0"/>
      <w:marBottom w:val="0"/>
      <w:divBdr>
        <w:top w:val="none" w:sz="0" w:space="0" w:color="auto"/>
        <w:left w:val="none" w:sz="0" w:space="0" w:color="auto"/>
        <w:bottom w:val="none" w:sz="0" w:space="0" w:color="auto"/>
        <w:right w:val="none" w:sz="0" w:space="0" w:color="auto"/>
      </w:divBdr>
    </w:div>
    <w:div w:id="392315951">
      <w:bodyDiv w:val="1"/>
      <w:marLeft w:val="0"/>
      <w:marRight w:val="0"/>
      <w:marTop w:val="0"/>
      <w:marBottom w:val="0"/>
      <w:divBdr>
        <w:top w:val="none" w:sz="0" w:space="0" w:color="auto"/>
        <w:left w:val="none" w:sz="0" w:space="0" w:color="auto"/>
        <w:bottom w:val="none" w:sz="0" w:space="0" w:color="auto"/>
        <w:right w:val="none" w:sz="0" w:space="0" w:color="auto"/>
      </w:divBdr>
    </w:div>
    <w:div w:id="436097477">
      <w:bodyDiv w:val="1"/>
      <w:marLeft w:val="0"/>
      <w:marRight w:val="0"/>
      <w:marTop w:val="0"/>
      <w:marBottom w:val="0"/>
      <w:divBdr>
        <w:top w:val="none" w:sz="0" w:space="0" w:color="auto"/>
        <w:left w:val="none" w:sz="0" w:space="0" w:color="auto"/>
        <w:bottom w:val="none" w:sz="0" w:space="0" w:color="auto"/>
        <w:right w:val="none" w:sz="0" w:space="0" w:color="auto"/>
      </w:divBdr>
    </w:div>
    <w:div w:id="440422899">
      <w:bodyDiv w:val="1"/>
      <w:marLeft w:val="0"/>
      <w:marRight w:val="0"/>
      <w:marTop w:val="0"/>
      <w:marBottom w:val="0"/>
      <w:divBdr>
        <w:top w:val="none" w:sz="0" w:space="0" w:color="auto"/>
        <w:left w:val="none" w:sz="0" w:space="0" w:color="auto"/>
        <w:bottom w:val="none" w:sz="0" w:space="0" w:color="auto"/>
        <w:right w:val="none" w:sz="0" w:space="0" w:color="auto"/>
      </w:divBdr>
    </w:div>
    <w:div w:id="475415064">
      <w:bodyDiv w:val="1"/>
      <w:marLeft w:val="0"/>
      <w:marRight w:val="0"/>
      <w:marTop w:val="0"/>
      <w:marBottom w:val="0"/>
      <w:divBdr>
        <w:top w:val="none" w:sz="0" w:space="0" w:color="auto"/>
        <w:left w:val="none" w:sz="0" w:space="0" w:color="auto"/>
        <w:bottom w:val="none" w:sz="0" w:space="0" w:color="auto"/>
        <w:right w:val="none" w:sz="0" w:space="0" w:color="auto"/>
      </w:divBdr>
    </w:div>
    <w:div w:id="482891348">
      <w:bodyDiv w:val="1"/>
      <w:marLeft w:val="0"/>
      <w:marRight w:val="0"/>
      <w:marTop w:val="0"/>
      <w:marBottom w:val="0"/>
      <w:divBdr>
        <w:top w:val="none" w:sz="0" w:space="0" w:color="auto"/>
        <w:left w:val="none" w:sz="0" w:space="0" w:color="auto"/>
        <w:bottom w:val="none" w:sz="0" w:space="0" w:color="auto"/>
        <w:right w:val="none" w:sz="0" w:space="0" w:color="auto"/>
      </w:divBdr>
    </w:div>
    <w:div w:id="500127442">
      <w:bodyDiv w:val="1"/>
      <w:marLeft w:val="0"/>
      <w:marRight w:val="0"/>
      <w:marTop w:val="0"/>
      <w:marBottom w:val="0"/>
      <w:divBdr>
        <w:top w:val="none" w:sz="0" w:space="0" w:color="auto"/>
        <w:left w:val="none" w:sz="0" w:space="0" w:color="auto"/>
        <w:bottom w:val="none" w:sz="0" w:space="0" w:color="auto"/>
        <w:right w:val="none" w:sz="0" w:space="0" w:color="auto"/>
      </w:divBdr>
    </w:div>
    <w:div w:id="576086678">
      <w:bodyDiv w:val="1"/>
      <w:marLeft w:val="0"/>
      <w:marRight w:val="0"/>
      <w:marTop w:val="0"/>
      <w:marBottom w:val="0"/>
      <w:divBdr>
        <w:top w:val="none" w:sz="0" w:space="0" w:color="auto"/>
        <w:left w:val="none" w:sz="0" w:space="0" w:color="auto"/>
        <w:bottom w:val="none" w:sz="0" w:space="0" w:color="auto"/>
        <w:right w:val="none" w:sz="0" w:space="0" w:color="auto"/>
      </w:divBdr>
    </w:div>
    <w:div w:id="580869990">
      <w:bodyDiv w:val="1"/>
      <w:marLeft w:val="0"/>
      <w:marRight w:val="0"/>
      <w:marTop w:val="0"/>
      <w:marBottom w:val="0"/>
      <w:divBdr>
        <w:top w:val="none" w:sz="0" w:space="0" w:color="auto"/>
        <w:left w:val="none" w:sz="0" w:space="0" w:color="auto"/>
        <w:bottom w:val="none" w:sz="0" w:space="0" w:color="auto"/>
        <w:right w:val="none" w:sz="0" w:space="0" w:color="auto"/>
      </w:divBdr>
    </w:div>
    <w:div w:id="590504063">
      <w:bodyDiv w:val="1"/>
      <w:marLeft w:val="0"/>
      <w:marRight w:val="0"/>
      <w:marTop w:val="0"/>
      <w:marBottom w:val="0"/>
      <w:divBdr>
        <w:top w:val="none" w:sz="0" w:space="0" w:color="auto"/>
        <w:left w:val="none" w:sz="0" w:space="0" w:color="auto"/>
        <w:bottom w:val="none" w:sz="0" w:space="0" w:color="auto"/>
        <w:right w:val="none" w:sz="0" w:space="0" w:color="auto"/>
      </w:divBdr>
    </w:div>
    <w:div w:id="593779697">
      <w:bodyDiv w:val="1"/>
      <w:marLeft w:val="0"/>
      <w:marRight w:val="0"/>
      <w:marTop w:val="0"/>
      <w:marBottom w:val="0"/>
      <w:divBdr>
        <w:top w:val="none" w:sz="0" w:space="0" w:color="auto"/>
        <w:left w:val="none" w:sz="0" w:space="0" w:color="auto"/>
        <w:bottom w:val="none" w:sz="0" w:space="0" w:color="auto"/>
        <w:right w:val="none" w:sz="0" w:space="0" w:color="auto"/>
      </w:divBdr>
    </w:div>
    <w:div w:id="595141724">
      <w:bodyDiv w:val="1"/>
      <w:marLeft w:val="0"/>
      <w:marRight w:val="0"/>
      <w:marTop w:val="0"/>
      <w:marBottom w:val="0"/>
      <w:divBdr>
        <w:top w:val="none" w:sz="0" w:space="0" w:color="auto"/>
        <w:left w:val="none" w:sz="0" w:space="0" w:color="auto"/>
        <w:bottom w:val="none" w:sz="0" w:space="0" w:color="auto"/>
        <w:right w:val="none" w:sz="0" w:space="0" w:color="auto"/>
      </w:divBdr>
    </w:div>
    <w:div w:id="608509003">
      <w:bodyDiv w:val="1"/>
      <w:marLeft w:val="0"/>
      <w:marRight w:val="0"/>
      <w:marTop w:val="0"/>
      <w:marBottom w:val="0"/>
      <w:divBdr>
        <w:top w:val="none" w:sz="0" w:space="0" w:color="auto"/>
        <w:left w:val="none" w:sz="0" w:space="0" w:color="auto"/>
        <w:bottom w:val="none" w:sz="0" w:space="0" w:color="auto"/>
        <w:right w:val="none" w:sz="0" w:space="0" w:color="auto"/>
      </w:divBdr>
    </w:div>
    <w:div w:id="611547272">
      <w:bodyDiv w:val="1"/>
      <w:marLeft w:val="0"/>
      <w:marRight w:val="0"/>
      <w:marTop w:val="0"/>
      <w:marBottom w:val="0"/>
      <w:divBdr>
        <w:top w:val="none" w:sz="0" w:space="0" w:color="auto"/>
        <w:left w:val="none" w:sz="0" w:space="0" w:color="auto"/>
        <w:bottom w:val="none" w:sz="0" w:space="0" w:color="auto"/>
        <w:right w:val="none" w:sz="0" w:space="0" w:color="auto"/>
      </w:divBdr>
    </w:div>
    <w:div w:id="625887619">
      <w:bodyDiv w:val="1"/>
      <w:marLeft w:val="0"/>
      <w:marRight w:val="0"/>
      <w:marTop w:val="0"/>
      <w:marBottom w:val="0"/>
      <w:divBdr>
        <w:top w:val="none" w:sz="0" w:space="0" w:color="auto"/>
        <w:left w:val="none" w:sz="0" w:space="0" w:color="auto"/>
        <w:bottom w:val="none" w:sz="0" w:space="0" w:color="auto"/>
        <w:right w:val="none" w:sz="0" w:space="0" w:color="auto"/>
      </w:divBdr>
    </w:div>
    <w:div w:id="631132909">
      <w:bodyDiv w:val="1"/>
      <w:marLeft w:val="0"/>
      <w:marRight w:val="0"/>
      <w:marTop w:val="0"/>
      <w:marBottom w:val="0"/>
      <w:divBdr>
        <w:top w:val="none" w:sz="0" w:space="0" w:color="auto"/>
        <w:left w:val="none" w:sz="0" w:space="0" w:color="auto"/>
        <w:bottom w:val="none" w:sz="0" w:space="0" w:color="auto"/>
        <w:right w:val="none" w:sz="0" w:space="0" w:color="auto"/>
      </w:divBdr>
    </w:div>
    <w:div w:id="690380592">
      <w:bodyDiv w:val="1"/>
      <w:marLeft w:val="0"/>
      <w:marRight w:val="0"/>
      <w:marTop w:val="0"/>
      <w:marBottom w:val="0"/>
      <w:divBdr>
        <w:top w:val="none" w:sz="0" w:space="0" w:color="auto"/>
        <w:left w:val="none" w:sz="0" w:space="0" w:color="auto"/>
        <w:bottom w:val="none" w:sz="0" w:space="0" w:color="auto"/>
        <w:right w:val="none" w:sz="0" w:space="0" w:color="auto"/>
      </w:divBdr>
    </w:div>
    <w:div w:id="732316613">
      <w:bodyDiv w:val="1"/>
      <w:marLeft w:val="0"/>
      <w:marRight w:val="0"/>
      <w:marTop w:val="0"/>
      <w:marBottom w:val="0"/>
      <w:divBdr>
        <w:top w:val="none" w:sz="0" w:space="0" w:color="auto"/>
        <w:left w:val="none" w:sz="0" w:space="0" w:color="auto"/>
        <w:bottom w:val="none" w:sz="0" w:space="0" w:color="auto"/>
        <w:right w:val="none" w:sz="0" w:space="0" w:color="auto"/>
      </w:divBdr>
    </w:div>
    <w:div w:id="733166078">
      <w:bodyDiv w:val="1"/>
      <w:marLeft w:val="0"/>
      <w:marRight w:val="0"/>
      <w:marTop w:val="0"/>
      <w:marBottom w:val="0"/>
      <w:divBdr>
        <w:top w:val="none" w:sz="0" w:space="0" w:color="auto"/>
        <w:left w:val="none" w:sz="0" w:space="0" w:color="auto"/>
        <w:bottom w:val="none" w:sz="0" w:space="0" w:color="auto"/>
        <w:right w:val="none" w:sz="0" w:space="0" w:color="auto"/>
      </w:divBdr>
    </w:div>
    <w:div w:id="796411392">
      <w:bodyDiv w:val="1"/>
      <w:marLeft w:val="0"/>
      <w:marRight w:val="0"/>
      <w:marTop w:val="0"/>
      <w:marBottom w:val="0"/>
      <w:divBdr>
        <w:top w:val="none" w:sz="0" w:space="0" w:color="auto"/>
        <w:left w:val="none" w:sz="0" w:space="0" w:color="auto"/>
        <w:bottom w:val="none" w:sz="0" w:space="0" w:color="auto"/>
        <w:right w:val="none" w:sz="0" w:space="0" w:color="auto"/>
      </w:divBdr>
    </w:div>
    <w:div w:id="816218049">
      <w:bodyDiv w:val="1"/>
      <w:marLeft w:val="0"/>
      <w:marRight w:val="0"/>
      <w:marTop w:val="0"/>
      <w:marBottom w:val="0"/>
      <w:divBdr>
        <w:top w:val="none" w:sz="0" w:space="0" w:color="auto"/>
        <w:left w:val="none" w:sz="0" w:space="0" w:color="auto"/>
        <w:bottom w:val="none" w:sz="0" w:space="0" w:color="auto"/>
        <w:right w:val="none" w:sz="0" w:space="0" w:color="auto"/>
      </w:divBdr>
    </w:div>
    <w:div w:id="818501194">
      <w:bodyDiv w:val="1"/>
      <w:marLeft w:val="0"/>
      <w:marRight w:val="0"/>
      <w:marTop w:val="0"/>
      <w:marBottom w:val="0"/>
      <w:divBdr>
        <w:top w:val="none" w:sz="0" w:space="0" w:color="auto"/>
        <w:left w:val="none" w:sz="0" w:space="0" w:color="auto"/>
        <w:bottom w:val="none" w:sz="0" w:space="0" w:color="auto"/>
        <w:right w:val="none" w:sz="0" w:space="0" w:color="auto"/>
      </w:divBdr>
    </w:div>
    <w:div w:id="821581536">
      <w:bodyDiv w:val="1"/>
      <w:marLeft w:val="0"/>
      <w:marRight w:val="0"/>
      <w:marTop w:val="0"/>
      <w:marBottom w:val="0"/>
      <w:divBdr>
        <w:top w:val="none" w:sz="0" w:space="0" w:color="auto"/>
        <w:left w:val="none" w:sz="0" w:space="0" w:color="auto"/>
        <w:bottom w:val="none" w:sz="0" w:space="0" w:color="auto"/>
        <w:right w:val="none" w:sz="0" w:space="0" w:color="auto"/>
      </w:divBdr>
    </w:div>
    <w:div w:id="822968229">
      <w:bodyDiv w:val="1"/>
      <w:marLeft w:val="0"/>
      <w:marRight w:val="0"/>
      <w:marTop w:val="0"/>
      <w:marBottom w:val="0"/>
      <w:divBdr>
        <w:top w:val="none" w:sz="0" w:space="0" w:color="auto"/>
        <w:left w:val="none" w:sz="0" w:space="0" w:color="auto"/>
        <w:bottom w:val="none" w:sz="0" w:space="0" w:color="auto"/>
        <w:right w:val="none" w:sz="0" w:space="0" w:color="auto"/>
      </w:divBdr>
    </w:div>
    <w:div w:id="834538906">
      <w:bodyDiv w:val="1"/>
      <w:marLeft w:val="0"/>
      <w:marRight w:val="0"/>
      <w:marTop w:val="0"/>
      <w:marBottom w:val="0"/>
      <w:divBdr>
        <w:top w:val="none" w:sz="0" w:space="0" w:color="auto"/>
        <w:left w:val="none" w:sz="0" w:space="0" w:color="auto"/>
        <w:bottom w:val="none" w:sz="0" w:space="0" w:color="auto"/>
        <w:right w:val="none" w:sz="0" w:space="0" w:color="auto"/>
      </w:divBdr>
    </w:div>
    <w:div w:id="864441266">
      <w:bodyDiv w:val="1"/>
      <w:marLeft w:val="0"/>
      <w:marRight w:val="0"/>
      <w:marTop w:val="0"/>
      <w:marBottom w:val="0"/>
      <w:divBdr>
        <w:top w:val="none" w:sz="0" w:space="0" w:color="auto"/>
        <w:left w:val="none" w:sz="0" w:space="0" w:color="auto"/>
        <w:bottom w:val="none" w:sz="0" w:space="0" w:color="auto"/>
        <w:right w:val="none" w:sz="0" w:space="0" w:color="auto"/>
      </w:divBdr>
      <w:divsChild>
        <w:div w:id="388578796">
          <w:marLeft w:val="0"/>
          <w:marRight w:val="0"/>
          <w:marTop w:val="0"/>
          <w:marBottom w:val="0"/>
          <w:divBdr>
            <w:top w:val="none" w:sz="0" w:space="0" w:color="auto"/>
            <w:left w:val="none" w:sz="0" w:space="0" w:color="auto"/>
            <w:bottom w:val="none" w:sz="0" w:space="0" w:color="auto"/>
            <w:right w:val="none" w:sz="0" w:space="0" w:color="auto"/>
          </w:divBdr>
        </w:div>
        <w:div w:id="288782700">
          <w:marLeft w:val="0"/>
          <w:marRight w:val="0"/>
          <w:marTop w:val="0"/>
          <w:marBottom w:val="0"/>
          <w:divBdr>
            <w:top w:val="none" w:sz="0" w:space="0" w:color="auto"/>
            <w:left w:val="none" w:sz="0" w:space="0" w:color="auto"/>
            <w:bottom w:val="none" w:sz="0" w:space="0" w:color="auto"/>
            <w:right w:val="none" w:sz="0" w:space="0" w:color="auto"/>
          </w:divBdr>
        </w:div>
        <w:div w:id="384179402">
          <w:marLeft w:val="0"/>
          <w:marRight w:val="0"/>
          <w:marTop w:val="0"/>
          <w:marBottom w:val="0"/>
          <w:divBdr>
            <w:top w:val="none" w:sz="0" w:space="0" w:color="auto"/>
            <w:left w:val="none" w:sz="0" w:space="0" w:color="auto"/>
            <w:bottom w:val="none" w:sz="0" w:space="0" w:color="auto"/>
            <w:right w:val="none" w:sz="0" w:space="0" w:color="auto"/>
          </w:divBdr>
          <w:divsChild>
            <w:div w:id="1998261136">
              <w:marLeft w:val="0"/>
              <w:marRight w:val="0"/>
              <w:marTop w:val="30"/>
              <w:marBottom w:val="30"/>
              <w:divBdr>
                <w:top w:val="none" w:sz="0" w:space="0" w:color="auto"/>
                <w:left w:val="none" w:sz="0" w:space="0" w:color="auto"/>
                <w:bottom w:val="none" w:sz="0" w:space="0" w:color="auto"/>
                <w:right w:val="none" w:sz="0" w:space="0" w:color="auto"/>
              </w:divBdr>
              <w:divsChild>
                <w:div w:id="1068500630">
                  <w:marLeft w:val="0"/>
                  <w:marRight w:val="0"/>
                  <w:marTop w:val="0"/>
                  <w:marBottom w:val="0"/>
                  <w:divBdr>
                    <w:top w:val="none" w:sz="0" w:space="0" w:color="auto"/>
                    <w:left w:val="none" w:sz="0" w:space="0" w:color="auto"/>
                    <w:bottom w:val="none" w:sz="0" w:space="0" w:color="auto"/>
                    <w:right w:val="none" w:sz="0" w:space="0" w:color="auto"/>
                  </w:divBdr>
                  <w:divsChild>
                    <w:div w:id="1610162076">
                      <w:marLeft w:val="0"/>
                      <w:marRight w:val="0"/>
                      <w:marTop w:val="0"/>
                      <w:marBottom w:val="0"/>
                      <w:divBdr>
                        <w:top w:val="none" w:sz="0" w:space="0" w:color="auto"/>
                        <w:left w:val="none" w:sz="0" w:space="0" w:color="auto"/>
                        <w:bottom w:val="none" w:sz="0" w:space="0" w:color="auto"/>
                        <w:right w:val="none" w:sz="0" w:space="0" w:color="auto"/>
                      </w:divBdr>
                    </w:div>
                  </w:divsChild>
                </w:div>
                <w:div w:id="1538858066">
                  <w:marLeft w:val="0"/>
                  <w:marRight w:val="0"/>
                  <w:marTop w:val="0"/>
                  <w:marBottom w:val="0"/>
                  <w:divBdr>
                    <w:top w:val="none" w:sz="0" w:space="0" w:color="auto"/>
                    <w:left w:val="none" w:sz="0" w:space="0" w:color="auto"/>
                    <w:bottom w:val="none" w:sz="0" w:space="0" w:color="auto"/>
                    <w:right w:val="none" w:sz="0" w:space="0" w:color="auto"/>
                  </w:divBdr>
                  <w:divsChild>
                    <w:div w:id="708796522">
                      <w:marLeft w:val="0"/>
                      <w:marRight w:val="0"/>
                      <w:marTop w:val="0"/>
                      <w:marBottom w:val="0"/>
                      <w:divBdr>
                        <w:top w:val="none" w:sz="0" w:space="0" w:color="auto"/>
                        <w:left w:val="none" w:sz="0" w:space="0" w:color="auto"/>
                        <w:bottom w:val="none" w:sz="0" w:space="0" w:color="auto"/>
                        <w:right w:val="none" w:sz="0" w:space="0" w:color="auto"/>
                      </w:divBdr>
                    </w:div>
                  </w:divsChild>
                </w:div>
                <w:div w:id="157237241">
                  <w:marLeft w:val="0"/>
                  <w:marRight w:val="0"/>
                  <w:marTop w:val="0"/>
                  <w:marBottom w:val="0"/>
                  <w:divBdr>
                    <w:top w:val="none" w:sz="0" w:space="0" w:color="auto"/>
                    <w:left w:val="none" w:sz="0" w:space="0" w:color="auto"/>
                    <w:bottom w:val="none" w:sz="0" w:space="0" w:color="auto"/>
                    <w:right w:val="none" w:sz="0" w:space="0" w:color="auto"/>
                  </w:divBdr>
                  <w:divsChild>
                    <w:div w:id="49811043">
                      <w:marLeft w:val="0"/>
                      <w:marRight w:val="0"/>
                      <w:marTop w:val="0"/>
                      <w:marBottom w:val="0"/>
                      <w:divBdr>
                        <w:top w:val="none" w:sz="0" w:space="0" w:color="auto"/>
                        <w:left w:val="none" w:sz="0" w:space="0" w:color="auto"/>
                        <w:bottom w:val="none" w:sz="0" w:space="0" w:color="auto"/>
                        <w:right w:val="none" w:sz="0" w:space="0" w:color="auto"/>
                      </w:divBdr>
                    </w:div>
                  </w:divsChild>
                </w:div>
                <w:div w:id="1863516505">
                  <w:marLeft w:val="0"/>
                  <w:marRight w:val="0"/>
                  <w:marTop w:val="0"/>
                  <w:marBottom w:val="0"/>
                  <w:divBdr>
                    <w:top w:val="none" w:sz="0" w:space="0" w:color="auto"/>
                    <w:left w:val="none" w:sz="0" w:space="0" w:color="auto"/>
                    <w:bottom w:val="none" w:sz="0" w:space="0" w:color="auto"/>
                    <w:right w:val="none" w:sz="0" w:space="0" w:color="auto"/>
                  </w:divBdr>
                  <w:divsChild>
                    <w:div w:id="1451893542">
                      <w:marLeft w:val="0"/>
                      <w:marRight w:val="0"/>
                      <w:marTop w:val="0"/>
                      <w:marBottom w:val="0"/>
                      <w:divBdr>
                        <w:top w:val="none" w:sz="0" w:space="0" w:color="auto"/>
                        <w:left w:val="none" w:sz="0" w:space="0" w:color="auto"/>
                        <w:bottom w:val="none" w:sz="0" w:space="0" w:color="auto"/>
                        <w:right w:val="none" w:sz="0" w:space="0" w:color="auto"/>
                      </w:divBdr>
                    </w:div>
                  </w:divsChild>
                </w:div>
                <w:div w:id="1636718025">
                  <w:marLeft w:val="0"/>
                  <w:marRight w:val="0"/>
                  <w:marTop w:val="0"/>
                  <w:marBottom w:val="0"/>
                  <w:divBdr>
                    <w:top w:val="none" w:sz="0" w:space="0" w:color="auto"/>
                    <w:left w:val="none" w:sz="0" w:space="0" w:color="auto"/>
                    <w:bottom w:val="none" w:sz="0" w:space="0" w:color="auto"/>
                    <w:right w:val="none" w:sz="0" w:space="0" w:color="auto"/>
                  </w:divBdr>
                  <w:divsChild>
                    <w:div w:id="1173882029">
                      <w:marLeft w:val="0"/>
                      <w:marRight w:val="0"/>
                      <w:marTop w:val="0"/>
                      <w:marBottom w:val="0"/>
                      <w:divBdr>
                        <w:top w:val="none" w:sz="0" w:space="0" w:color="auto"/>
                        <w:left w:val="none" w:sz="0" w:space="0" w:color="auto"/>
                        <w:bottom w:val="none" w:sz="0" w:space="0" w:color="auto"/>
                        <w:right w:val="none" w:sz="0" w:space="0" w:color="auto"/>
                      </w:divBdr>
                    </w:div>
                  </w:divsChild>
                </w:div>
                <w:div w:id="614531077">
                  <w:marLeft w:val="0"/>
                  <w:marRight w:val="0"/>
                  <w:marTop w:val="0"/>
                  <w:marBottom w:val="0"/>
                  <w:divBdr>
                    <w:top w:val="none" w:sz="0" w:space="0" w:color="auto"/>
                    <w:left w:val="none" w:sz="0" w:space="0" w:color="auto"/>
                    <w:bottom w:val="none" w:sz="0" w:space="0" w:color="auto"/>
                    <w:right w:val="none" w:sz="0" w:space="0" w:color="auto"/>
                  </w:divBdr>
                  <w:divsChild>
                    <w:div w:id="398868298">
                      <w:marLeft w:val="0"/>
                      <w:marRight w:val="0"/>
                      <w:marTop w:val="0"/>
                      <w:marBottom w:val="0"/>
                      <w:divBdr>
                        <w:top w:val="none" w:sz="0" w:space="0" w:color="auto"/>
                        <w:left w:val="none" w:sz="0" w:space="0" w:color="auto"/>
                        <w:bottom w:val="none" w:sz="0" w:space="0" w:color="auto"/>
                        <w:right w:val="none" w:sz="0" w:space="0" w:color="auto"/>
                      </w:divBdr>
                    </w:div>
                  </w:divsChild>
                </w:div>
                <w:div w:id="1563172091">
                  <w:marLeft w:val="0"/>
                  <w:marRight w:val="0"/>
                  <w:marTop w:val="0"/>
                  <w:marBottom w:val="0"/>
                  <w:divBdr>
                    <w:top w:val="none" w:sz="0" w:space="0" w:color="auto"/>
                    <w:left w:val="none" w:sz="0" w:space="0" w:color="auto"/>
                    <w:bottom w:val="none" w:sz="0" w:space="0" w:color="auto"/>
                    <w:right w:val="none" w:sz="0" w:space="0" w:color="auto"/>
                  </w:divBdr>
                  <w:divsChild>
                    <w:div w:id="1207528354">
                      <w:marLeft w:val="0"/>
                      <w:marRight w:val="0"/>
                      <w:marTop w:val="0"/>
                      <w:marBottom w:val="0"/>
                      <w:divBdr>
                        <w:top w:val="none" w:sz="0" w:space="0" w:color="auto"/>
                        <w:left w:val="none" w:sz="0" w:space="0" w:color="auto"/>
                        <w:bottom w:val="none" w:sz="0" w:space="0" w:color="auto"/>
                        <w:right w:val="none" w:sz="0" w:space="0" w:color="auto"/>
                      </w:divBdr>
                    </w:div>
                  </w:divsChild>
                </w:div>
                <w:div w:id="302587817">
                  <w:marLeft w:val="0"/>
                  <w:marRight w:val="0"/>
                  <w:marTop w:val="0"/>
                  <w:marBottom w:val="0"/>
                  <w:divBdr>
                    <w:top w:val="none" w:sz="0" w:space="0" w:color="auto"/>
                    <w:left w:val="none" w:sz="0" w:space="0" w:color="auto"/>
                    <w:bottom w:val="none" w:sz="0" w:space="0" w:color="auto"/>
                    <w:right w:val="none" w:sz="0" w:space="0" w:color="auto"/>
                  </w:divBdr>
                  <w:divsChild>
                    <w:div w:id="1425999306">
                      <w:marLeft w:val="0"/>
                      <w:marRight w:val="0"/>
                      <w:marTop w:val="0"/>
                      <w:marBottom w:val="0"/>
                      <w:divBdr>
                        <w:top w:val="none" w:sz="0" w:space="0" w:color="auto"/>
                        <w:left w:val="none" w:sz="0" w:space="0" w:color="auto"/>
                        <w:bottom w:val="none" w:sz="0" w:space="0" w:color="auto"/>
                        <w:right w:val="none" w:sz="0" w:space="0" w:color="auto"/>
                      </w:divBdr>
                    </w:div>
                  </w:divsChild>
                </w:div>
                <w:div w:id="2143617450">
                  <w:marLeft w:val="0"/>
                  <w:marRight w:val="0"/>
                  <w:marTop w:val="0"/>
                  <w:marBottom w:val="0"/>
                  <w:divBdr>
                    <w:top w:val="none" w:sz="0" w:space="0" w:color="auto"/>
                    <w:left w:val="none" w:sz="0" w:space="0" w:color="auto"/>
                    <w:bottom w:val="none" w:sz="0" w:space="0" w:color="auto"/>
                    <w:right w:val="none" w:sz="0" w:space="0" w:color="auto"/>
                  </w:divBdr>
                  <w:divsChild>
                    <w:div w:id="854149545">
                      <w:marLeft w:val="0"/>
                      <w:marRight w:val="0"/>
                      <w:marTop w:val="0"/>
                      <w:marBottom w:val="0"/>
                      <w:divBdr>
                        <w:top w:val="none" w:sz="0" w:space="0" w:color="auto"/>
                        <w:left w:val="none" w:sz="0" w:space="0" w:color="auto"/>
                        <w:bottom w:val="none" w:sz="0" w:space="0" w:color="auto"/>
                        <w:right w:val="none" w:sz="0" w:space="0" w:color="auto"/>
                      </w:divBdr>
                    </w:div>
                  </w:divsChild>
                </w:div>
                <w:div w:id="1979068475">
                  <w:marLeft w:val="0"/>
                  <w:marRight w:val="0"/>
                  <w:marTop w:val="0"/>
                  <w:marBottom w:val="0"/>
                  <w:divBdr>
                    <w:top w:val="none" w:sz="0" w:space="0" w:color="auto"/>
                    <w:left w:val="none" w:sz="0" w:space="0" w:color="auto"/>
                    <w:bottom w:val="none" w:sz="0" w:space="0" w:color="auto"/>
                    <w:right w:val="none" w:sz="0" w:space="0" w:color="auto"/>
                  </w:divBdr>
                  <w:divsChild>
                    <w:div w:id="1382365761">
                      <w:marLeft w:val="0"/>
                      <w:marRight w:val="0"/>
                      <w:marTop w:val="0"/>
                      <w:marBottom w:val="0"/>
                      <w:divBdr>
                        <w:top w:val="none" w:sz="0" w:space="0" w:color="auto"/>
                        <w:left w:val="none" w:sz="0" w:space="0" w:color="auto"/>
                        <w:bottom w:val="none" w:sz="0" w:space="0" w:color="auto"/>
                        <w:right w:val="none" w:sz="0" w:space="0" w:color="auto"/>
                      </w:divBdr>
                    </w:div>
                  </w:divsChild>
                </w:div>
                <w:div w:id="895631451">
                  <w:marLeft w:val="0"/>
                  <w:marRight w:val="0"/>
                  <w:marTop w:val="0"/>
                  <w:marBottom w:val="0"/>
                  <w:divBdr>
                    <w:top w:val="none" w:sz="0" w:space="0" w:color="auto"/>
                    <w:left w:val="none" w:sz="0" w:space="0" w:color="auto"/>
                    <w:bottom w:val="none" w:sz="0" w:space="0" w:color="auto"/>
                    <w:right w:val="none" w:sz="0" w:space="0" w:color="auto"/>
                  </w:divBdr>
                  <w:divsChild>
                    <w:div w:id="1454906094">
                      <w:marLeft w:val="0"/>
                      <w:marRight w:val="0"/>
                      <w:marTop w:val="0"/>
                      <w:marBottom w:val="0"/>
                      <w:divBdr>
                        <w:top w:val="none" w:sz="0" w:space="0" w:color="auto"/>
                        <w:left w:val="none" w:sz="0" w:space="0" w:color="auto"/>
                        <w:bottom w:val="none" w:sz="0" w:space="0" w:color="auto"/>
                        <w:right w:val="none" w:sz="0" w:space="0" w:color="auto"/>
                      </w:divBdr>
                    </w:div>
                  </w:divsChild>
                </w:div>
                <w:div w:id="2023046311">
                  <w:marLeft w:val="0"/>
                  <w:marRight w:val="0"/>
                  <w:marTop w:val="0"/>
                  <w:marBottom w:val="0"/>
                  <w:divBdr>
                    <w:top w:val="none" w:sz="0" w:space="0" w:color="auto"/>
                    <w:left w:val="none" w:sz="0" w:space="0" w:color="auto"/>
                    <w:bottom w:val="none" w:sz="0" w:space="0" w:color="auto"/>
                    <w:right w:val="none" w:sz="0" w:space="0" w:color="auto"/>
                  </w:divBdr>
                  <w:divsChild>
                    <w:div w:id="231550762">
                      <w:marLeft w:val="0"/>
                      <w:marRight w:val="0"/>
                      <w:marTop w:val="0"/>
                      <w:marBottom w:val="0"/>
                      <w:divBdr>
                        <w:top w:val="none" w:sz="0" w:space="0" w:color="auto"/>
                        <w:left w:val="none" w:sz="0" w:space="0" w:color="auto"/>
                        <w:bottom w:val="none" w:sz="0" w:space="0" w:color="auto"/>
                        <w:right w:val="none" w:sz="0" w:space="0" w:color="auto"/>
                      </w:divBdr>
                    </w:div>
                  </w:divsChild>
                </w:div>
                <w:div w:id="708190209">
                  <w:marLeft w:val="0"/>
                  <w:marRight w:val="0"/>
                  <w:marTop w:val="0"/>
                  <w:marBottom w:val="0"/>
                  <w:divBdr>
                    <w:top w:val="none" w:sz="0" w:space="0" w:color="auto"/>
                    <w:left w:val="none" w:sz="0" w:space="0" w:color="auto"/>
                    <w:bottom w:val="none" w:sz="0" w:space="0" w:color="auto"/>
                    <w:right w:val="none" w:sz="0" w:space="0" w:color="auto"/>
                  </w:divBdr>
                  <w:divsChild>
                    <w:div w:id="1996569729">
                      <w:marLeft w:val="0"/>
                      <w:marRight w:val="0"/>
                      <w:marTop w:val="0"/>
                      <w:marBottom w:val="0"/>
                      <w:divBdr>
                        <w:top w:val="none" w:sz="0" w:space="0" w:color="auto"/>
                        <w:left w:val="none" w:sz="0" w:space="0" w:color="auto"/>
                        <w:bottom w:val="none" w:sz="0" w:space="0" w:color="auto"/>
                        <w:right w:val="none" w:sz="0" w:space="0" w:color="auto"/>
                      </w:divBdr>
                    </w:div>
                  </w:divsChild>
                </w:div>
                <w:div w:id="1927839225">
                  <w:marLeft w:val="0"/>
                  <w:marRight w:val="0"/>
                  <w:marTop w:val="0"/>
                  <w:marBottom w:val="0"/>
                  <w:divBdr>
                    <w:top w:val="none" w:sz="0" w:space="0" w:color="auto"/>
                    <w:left w:val="none" w:sz="0" w:space="0" w:color="auto"/>
                    <w:bottom w:val="none" w:sz="0" w:space="0" w:color="auto"/>
                    <w:right w:val="none" w:sz="0" w:space="0" w:color="auto"/>
                  </w:divBdr>
                  <w:divsChild>
                    <w:div w:id="1553153772">
                      <w:marLeft w:val="0"/>
                      <w:marRight w:val="0"/>
                      <w:marTop w:val="0"/>
                      <w:marBottom w:val="0"/>
                      <w:divBdr>
                        <w:top w:val="none" w:sz="0" w:space="0" w:color="auto"/>
                        <w:left w:val="none" w:sz="0" w:space="0" w:color="auto"/>
                        <w:bottom w:val="none" w:sz="0" w:space="0" w:color="auto"/>
                        <w:right w:val="none" w:sz="0" w:space="0" w:color="auto"/>
                      </w:divBdr>
                    </w:div>
                  </w:divsChild>
                </w:div>
                <w:div w:id="176316393">
                  <w:marLeft w:val="0"/>
                  <w:marRight w:val="0"/>
                  <w:marTop w:val="0"/>
                  <w:marBottom w:val="0"/>
                  <w:divBdr>
                    <w:top w:val="none" w:sz="0" w:space="0" w:color="auto"/>
                    <w:left w:val="none" w:sz="0" w:space="0" w:color="auto"/>
                    <w:bottom w:val="none" w:sz="0" w:space="0" w:color="auto"/>
                    <w:right w:val="none" w:sz="0" w:space="0" w:color="auto"/>
                  </w:divBdr>
                  <w:divsChild>
                    <w:div w:id="1737124021">
                      <w:marLeft w:val="0"/>
                      <w:marRight w:val="0"/>
                      <w:marTop w:val="0"/>
                      <w:marBottom w:val="0"/>
                      <w:divBdr>
                        <w:top w:val="none" w:sz="0" w:space="0" w:color="auto"/>
                        <w:left w:val="none" w:sz="0" w:space="0" w:color="auto"/>
                        <w:bottom w:val="none" w:sz="0" w:space="0" w:color="auto"/>
                        <w:right w:val="none" w:sz="0" w:space="0" w:color="auto"/>
                      </w:divBdr>
                    </w:div>
                  </w:divsChild>
                </w:div>
                <w:div w:id="745223137">
                  <w:marLeft w:val="0"/>
                  <w:marRight w:val="0"/>
                  <w:marTop w:val="0"/>
                  <w:marBottom w:val="0"/>
                  <w:divBdr>
                    <w:top w:val="none" w:sz="0" w:space="0" w:color="auto"/>
                    <w:left w:val="none" w:sz="0" w:space="0" w:color="auto"/>
                    <w:bottom w:val="none" w:sz="0" w:space="0" w:color="auto"/>
                    <w:right w:val="none" w:sz="0" w:space="0" w:color="auto"/>
                  </w:divBdr>
                  <w:divsChild>
                    <w:div w:id="333800189">
                      <w:marLeft w:val="0"/>
                      <w:marRight w:val="0"/>
                      <w:marTop w:val="0"/>
                      <w:marBottom w:val="0"/>
                      <w:divBdr>
                        <w:top w:val="none" w:sz="0" w:space="0" w:color="auto"/>
                        <w:left w:val="none" w:sz="0" w:space="0" w:color="auto"/>
                        <w:bottom w:val="none" w:sz="0" w:space="0" w:color="auto"/>
                        <w:right w:val="none" w:sz="0" w:space="0" w:color="auto"/>
                      </w:divBdr>
                    </w:div>
                  </w:divsChild>
                </w:div>
                <w:div w:id="108554299">
                  <w:marLeft w:val="0"/>
                  <w:marRight w:val="0"/>
                  <w:marTop w:val="0"/>
                  <w:marBottom w:val="0"/>
                  <w:divBdr>
                    <w:top w:val="none" w:sz="0" w:space="0" w:color="auto"/>
                    <w:left w:val="none" w:sz="0" w:space="0" w:color="auto"/>
                    <w:bottom w:val="none" w:sz="0" w:space="0" w:color="auto"/>
                    <w:right w:val="none" w:sz="0" w:space="0" w:color="auto"/>
                  </w:divBdr>
                  <w:divsChild>
                    <w:div w:id="1690453250">
                      <w:marLeft w:val="0"/>
                      <w:marRight w:val="0"/>
                      <w:marTop w:val="0"/>
                      <w:marBottom w:val="0"/>
                      <w:divBdr>
                        <w:top w:val="none" w:sz="0" w:space="0" w:color="auto"/>
                        <w:left w:val="none" w:sz="0" w:space="0" w:color="auto"/>
                        <w:bottom w:val="none" w:sz="0" w:space="0" w:color="auto"/>
                        <w:right w:val="none" w:sz="0" w:space="0" w:color="auto"/>
                      </w:divBdr>
                    </w:div>
                  </w:divsChild>
                </w:div>
                <w:div w:id="802698789">
                  <w:marLeft w:val="0"/>
                  <w:marRight w:val="0"/>
                  <w:marTop w:val="0"/>
                  <w:marBottom w:val="0"/>
                  <w:divBdr>
                    <w:top w:val="none" w:sz="0" w:space="0" w:color="auto"/>
                    <w:left w:val="none" w:sz="0" w:space="0" w:color="auto"/>
                    <w:bottom w:val="none" w:sz="0" w:space="0" w:color="auto"/>
                    <w:right w:val="none" w:sz="0" w:space="0" w:color="auto"/>
                  </w:divBdr>
                  <w:divsChild>
                    <w:div w:id="1317879323">
                      <w:marLeft w:val="0"/>
                      <w:marRight w:val="0"/>
                      <w:marTop w:val="0"/>
                      <w:marBottom w:val="0"/>
                      <w:divBdr>
                        <w:top w:val="none" w:sz="0" w:space="0" w:color="auto"/>
                        <w:left w:val="none" w:sz="0" w:space="0" w:color="auto"/>
                        <w:bottom w:val="none" w:sz="0" w:space="0" w:color="auto"/>
                        <w:right w:val="none" w:sz="0" w:space="0" w:color="auto"/>
                      </w:divBdr>
                    </w:div>
                  </w:divsChild>
                </w:div>
                <w:div w:id="1923643294">
                  <w:marLeft w:val="0"/>
                  <w:marRight w:val="0"/>
                  <w:marTop w:val="0"/>
                  <w:marBottom w:val="0"/>
                  <w:divBdr>
                    <w:top w:val="none" w:sz="0" w:space="0" w:color="auto"/>
                    <w:left w:val="none" w:sz="0" w:space="0" w:color="auto"/>
                    <w:bottom w:val="none" w:sz="0" w:space="0" w:color="auto"/>
                    <w:right w:val="none" w:sz="0" w:space="0" w:color="auto"/>
                  </w:divBdr>
                  <w:divsChild>
                    <w:div w:id="959067359">
                      <w:marLeft w:val="0"/>
                      <w:marRight w:val="0"/>
                      <w:marTop w:val="0"/>
                      <w:marBottom w:val="0"/>
                      <w:divBdr>
                        <w:top w:val="none" w:sz="0" w:space="0" w:color="auto"/>
                        <w:left w:val="none" w:sz="0" w:space="0" w:color="auto"/>
                        <w:bottom w:val="none" w:sz="0" w:space="0" w:color="auto"/>
                        <w:right w:val="none" w:sz="0" w:space="0" w:color="auto"/>
                      </w:divBdr>
                    </w:div>
                  </w:divsChild>
                </w:div>
                <w:div w:id="810246508">
                  <w:marLeft w:val="0"/>
                  <w:marRight w:val="0"/>
                  <w:marTop w:val="0"/>
                  <w:marBottom w:val="0"/>
                  <w:divBdr>
                    <w:top w:val="none" w:sz="0" w:space="0" w:color="auto"/>
                    <w:left w:val="none" w:sz="0" w:space="0" w:color="auto"/>
                    <w:bottom w:val="none" w:sz="0" w:space="0" w:color="auto"/>
                    <w:right w:val="none" w:sz="0" w:space="0" w:color="auto"/>
                  </w:divBdr>
                  <w:divsChild>
                    <w:div w:id="327948191">
                      <w:marLeft w:val="0"/>
                      <w:marRight w:val="0"/>
                      <w:marTop w:val="0"/>
                      <w:marBottom w:val="0"/>
                      <w:divBdr>
                        <w:top w:val="none" w:sz="0" w:space="0" w:color="auto"/>
                        <w:left w:val="none" w:sz="0" w:space="0" w:color="auto"/>
                        <w:bottom w:val="none" w:sz="0" w:space="0" w:color="auto"/>
                        <w:right w:val="none" w:sz="0" w:space="0" w:color="auto"/>
                      </w:divBdr>
                    </w:div>
                  </w:divsChild>
                </w:div>
                <w:div w:id="1744913361">
                  <w:marLeft w:val="0"/>
                  <w:marRight w:val="0"/>
                  <w:marTop w:val="0"/>
                  <w:marBottom w:val="0"/>
                  <w:divBdr>
                    <w:top w:val="none" w:sz="0" w:space="0" w:color="auto"/>
                    <w:left w:val="none" w:sz="0" w:space="0" w:color="auto"/>
                    <w:bottom w:val="none" w:sz="0" w:space="0" w:color="auto"/>
                    <w:right w:val="none" w:sz="0" w:space="0" w:color="auto"/>
                  </w:divBdr>
                  <w:divsChild>
                    <w:div w:id="305549464">
                      <w:marLeft w:val="0"/>
                      <w:marRight w:val="0"/>
                      <w:marTop w:val="0"/>
                      <w:marBottom w:val="0"/>
                      <w:divBdr>
                        <w:top w:val="none" w:sz="0" w:space="0" w:color="auto"/>
                        <w:left w:val="none" w:sz="0" w:space="0" w:color="auto"/>
                        <w:bottom w:val="none" w:sz="0" w:space="0" w:color="auto"/>
                        <w:right w:val="none" w:sz="0" w:space="0" w:color="auto"/>
                      </w:divBdr>
                    </w:div>
                  </w:divsChild>
                </w:div>
                <w:div w:id="1436173298">
                  <w:marLeft w:val="0"/>
                  <w:marRight w:val="0"/>
                  <w:marTop w:val="0"/>
                  <w:marBottom w:val="0"/>
                  <w:divBdr>
                    <w:top w:val="none" w:sz="0" w:space="0" w:color="auto"/>
                    <w:left w:val="none" w:sz="0" w:space="0" w:color="auto"/>
                    <w:bottom w:val="none" w:sz="0" w:space="0" w:color="auto"/>
                    <w:right w:val="none" w:sz="0" w:space="0" w:color="auto"/>
                  </w:divBdr>
                  <w:divsChild>
                    <w:div w:id="1317998625">
                      <w:marLeft w:val="0"/>
                      <w:marRight w:val="0"/>
                      <w:marTop w:val="0"/>
                      <w:marBottom w:val="0"/>
                      <w:divBdr>
                        <w:top w:val="none" w:sz="0" w:space="0" w:color="auto"/>
                        <w:left w:val="none" w:sz="0" w:space="0" w:color="auto"/>
                        <w:bottom w:val="none" w:sz="0" w:space="0" w:color="auto"/>
                        <w:right w:val="none" w:sz="0" w:space="0" w:color="auto"/>
                      </w:divBdr>
                    </w:div>
                  </w:divsChild>
                </w:div>
                <w:div w:id="789008014">
                  <w:marLeft w:val="0"/>
                  <w:marRight w:val="0"/>
                  <w:marTop w:val="0"/>
                  <w:marBottom w:val="0"/>
                  <w:divBdr>
                    <w:top w:val="none" w:sz="0" w:space="0" w:color="auto"/>
                    <w:left w:val="none" w:sz="0" w:space="0" w:color="auto"/>
                    <w:bottom w:val="none" w:sz="0" w:space="0" w:color="auto"/>
                    <w:right w:val="none" w:sz="0" w:space="0" w:color="auto"/>
                  </w:divBdr>
                  <w:divsChild>
                    <w:div w:id="1192183147">
                      <w:marLeft w:val="0"/>
                      <w:marRight w:val="0"/>
                      <w:marTop w:val="0"/>
                      <w:marBottom w:val="0"/>
                      <w:divBdr>
                        <w:top w:val="none" w:sz="0" w:space="0" w:color="auto"/>
                        <w:left w:val="none" w:sz="0" w:space="0" w:color="auto"/>
                        <w:bottom w:val="none" w:sz="0" w:space="0" w:color="auto"/>
                        <w:right w:val="none" w:sz="0" w:space="0" w:color="auto"/>
                      </w:divBdr>
                    </w:div>
                  </w:divsChild>
                </w:div>
                <w:div w:id="2058167454">
                  <w:marLeft w:val="0"/>
                  <w:marRight w:val="0"/>
                  <w:marTop w:val="0"/>
                  <w:marBottom w:val="0"/>
                  <w:divBdr>
                    <w:top w:val="none" w:sz="0" w:space="0" w:color="auto"/>
                    <w:left w:val="none" w:sz="0" w:space="0" w:color="auto"/>
                    <w:bottom w:val="none" w:sz="0" w:space="0" w:color="auto"/>
                    <w:right w:val="none" w:sz="0" w:space="0" w:color="auto"/>
                  </w:divBdr>
                  <w:divsChild>
                    <w:div w:id="703558877">
                      <w:marLeft w:val="0"/>
                      <w:marRight w:val="0"/>
                      <w:marTop w:val="0"/>
                      <w:marBottom w:val="0"/>
                      <w:divBdr>
                        <w:top w:val="none" w:sz="0" w:space="0" w:color="auto"/>
                        <w:left w:val="none" w:sz="0" w:space="0" w:color="auto"/>
                        <w:bottom w:val="none" w:sz="0" w:space="0" w:color="auto"/>
                        <w:right w:val="none" w:sz="0" w:space="0" w:color="auto"/>
                      </w:divBdr>
                    </w:div>
                  </w:divsChild>
                </w:div>
                <w:div w:id="896281004">
                  <w:marLeft w:val="0"/>
                  <w:marRight w:val="0"/>
                  <w:marTop w:val="0"/>
                  <w:marBottom w:val="0"/>
                  <w:divBdr>
                    <w:top w:val="none" w:sz="0" w:space="0" w:color="auto"/>
                    <w:left w:val="none" w:sz="0" w:space="0" w:color="auto"/>
                    <w:bottom w:val="none" w:sz="0" w:space="0" w:color="auto"/>
                    <w:right w:val="none" w:sz="0" w:space="0" w:color="auto"/>
                  </w:divBdr>
                  <w:divsChild>
                    <w:div w:id="1663853186">
                      <w:marLeft w:val="0"/>
                      <w:marRight w:val="0"/>
                      <w:marTop w:val="0"/>
                      <w:marBottom w:val="0"/>
                      <w:divBdr>
                        <w:top w:val="none" w:sz="0" w:space="0" w:color="auto"/>
                        <w:left w:val="none" w:sz="0" w:space="0" w:color="auto"/>
                        <w:bottom w:val="none" w:sz="0" w:space="0" w:color="auto"/>
                        <w:right w:val="none" w:sz="0" w:space="0" w:color="auto"/>
                      </w:divBdr>
                    </w:div>
                  </w:divsChild>
                </w:div>
                <w:div w:id="916285069">
                  <w:marLeft w:val="0"/>
                  <w:marRight w:val="0"/>
                  <w:marTop w:val="0"/>
                  <w:marBottom w:val="0"/>
                  <w:divBdr>
                    <w:top w:val="none" w:sz="0" w:space="0" w:color="auto"/>
                    <w:left w:val="none" w:sz="0" w:space="0" w:color="auto"/>
                    <w:bottom w:val="none" w:sz="0" w:space="0" w:color="auto"/>
                    <w:right w:val="none" w:sz="0" w:space="0" w:color="auto"/>
                  </w:divBdr>
                  <w:divsChild>
                    <w:div w:id="771439224">
                      <w:marLeft w:val="0"/>
                      <w:marRight w:val="0"/>
                      <w:marTop w:val="0"/>
                      <w:marBottom w:val="0"/>
                      <w:divBdr>
                        <w:top w:val="none" w:sz="0" w:space="0" w:color="auto"/>
                        <w:left w:val="none" w:sz="0" w:space="0" w:color="auto"/>
                        <w:bottom w:val="none" w:sz="0" w:space="0" w:color="auto"/>
                        <w:right w:val="none" w:sz="0" w:space="0" w:color="auto"/>
                      </w:divBdr>
                    </w:div>
                  </w:divsChild>
                </w:div>
                <w:div w:id="33313062">
                  <w:marLeft w:val="0"/>
                  <w:marRight w:val="0"/>
                  <w:marTop w:val="0"/>
                  <w:marBottom w:val="0"/>
                  <w:divBdr>
                    <w:top w:val="none" w:sz="0" w:space="0" w:color="auto"/>
                    <w:left w:val="none" w:sz="0" w:space="0" w:color="auto"/>
                    <w:bottom w:val="none" w:sz="0" w:space="0" w:color="auto"/>
                    <w:right w:val="none" w:sz="0" w:space="0" w:color="auto"/>
                  </w:divBdr>
                  <w:divsChild>
                    <w:div w:id="1550457668">
                      <w:marLeft w:val="0"/>
                      <w:marRight w:val="0"/>
                      <w:marTop w:val="0"/>
                      <w:marBottom w:val="0"/>
                      <w:divBdr>
                        <w:top w:val="none" w:sz="0" w:space="0" w:color="auto"/>
                        <w:left w:val="none" w:sz="0" w:space="0" w:color="auto"/>
                        <w:bottom w:val="none" w:sz="0" w:space="0" w:color="auto"/>
                        <w:right w:val="none" w:sz="0" w:space="0" w:color="auto"/>
                      </w:divBdr>
                    </w:div>
                  </w:divsChild>
                </w:div>
                <w:div w:id="1628007902">
                  <w:marLeft w:val="0"/>
                  <w:marRight w:val="0"/>
                  <w:marTop w:val="0"/>
                  <w:marBottom w:val="0"/>
                  <w:divBdr>
                    <w:top w:val="none" w:sz="0" w:space="0" w:color="auto"/>
                    <w:left w:val="none" w:sz="0" w:space="0" w:color="auto"/>
                    <w:bottom w:val="none" w:sz="0" w:space="0" w:color="auto"/>
                    <w:right w:val="none" w:sz="0" w:space="0" w:color="auto"/>
                  </w:divBdr>
                  <w:divsChild>
                    <w:div w:id="1247038065">
                      <w:marLeft w:val="0"/>
                      <w:marRight w:val="0"/>
                      <w:marTop w:val="0"/>
                      <w:marBottom w:val="0"/>
                      <w:divBdr>
                        <w:top w:val="none" w:sz="0" w:space="0" w:color="auto"/>
                        <w:left w:val="none" w:sz="0" w:space="0" w:color="auto"/>
                        <w:bottom w:val="none" w:sz="0" w:space="0" w:color="auto"/>
                        <w:right w:val="none" w:sz="0" w:space="0" w:color="auto"/>
                      </w:divBdr>
                    </w:div>
                  </w:divsChild>
                </w:div>
                <w:div w:id="1240407326">
                  <w:marLeft w:val="0"/>
                  <w:marRight w:val="0"/>
                  <w:marTop w:val="0"/>
                  <w:marBottom w:val="0"/>
                  <w:divBdr>
                    <w:top w:val="none" w:sz="0" w:space="0" w:color="auto"/>
                    <w:left w:val="none" w:sz="0" w:space="0" w:color="auto"/>
                    <w:bottom w:val="none" w:sz="0" w:space="0" w:color="auto"/>
                    <w:right w:val="none" w:sz="0" w:space="0" w:color="auto"/>
                  </w:divBdr>
                  <w:divsChild>
                    <w:div w:id="204759279">
                      <w:marLeft w:val="0"/>
                      <w:marRight w:val="0"/>
                      <w:marTop w:val="0"/>
                      <w:marBottom w:val="0"/>
                      <w:divBdr>
                        <w:top w:val="none" w:sz="0" w:space="0" w:color="auto"/>
                        <w:left w:val="none" w:sz="0" w:space="0" w:color="auto"/>
                        <w:bottom w:val="none" w:sz="0" w:space="0" w:color="auto"/>
                        <w:right w:val="none" w:sz="0" w:space="0" w:color="auto"/>
                      </w:divBdr>
                    </w:div>
                  </w:divsChild>
                </w:div>
                <w:div w:id="685257610">
                  <w:marLeft w:val="0"/>
                  <w:marRight w:val="0"/>
                  <w:marTop w:val="0"/>
                  <w:marBottom w:val="0"/>
                  <w:divBdr>
                    <w:top w:val="none" w:sz="0" w:space="0" w:color="auto"/>
                    <w:left w:val="none" w:sz="0" w:space="0" w:color="auto"/>
                    <w:bottom w:val="none" w:sz="0" w:space="0" w:color="auto"/>
                    <w:right w:val="none" w:sz="0" w:space="0" w:color="auto"/>
                  </w:divBdr>
                  <w:divsChild>
                    <w:div w:id="307713158">
                      <w:marLeft w:val="0"/>
                      <w:marRight w:val="0"/>
                      <w:marTop w:val="0"/>
                      <w:marBottom w:val="0"/>
                      <w:divBdr>
                        <w:top w:val="none" w:sz="0" w:space="0" w:color="auto"/>
                        <w:left w:val="none" w:sz="0" w:space="0" w:color="auto"/>
                        <w:bottom w:val="none" w:sz="0" w:space="0" w:color="auto"/>
                        <w:right w:val="none" w:sz="0" w:space="0" w:color="auto"/>
                      </w:divBdr>
                    </w:div>
                  </w:divsChild>
                </w:div>
                <w:div w:id="33694312">
                  <w:marLeft w:val="0"/>
                  <w:marRight w:val="0"/>
                  <w:marTop w:val="0"/>
                  <w:marBottom w:val="0"/>
                  <w:divBdr>
                    <w:top w:val="none" w:sz="0" w:space="0" w:color="auto"/>
                    <w:left w:val="none" w:sz="0" w:space="0" w:color="auto"/>
                    <w:bottom w:val="none" w:sz="0" w:space="0" w:color="auto"/>
                    <w:right w:val="none" w:sz="0" w:space="0" w:color="auto"/>
                  </w:divBdr>
                  <w:divsChild>
                    <w:div w:id="1561673692">
                      <w:marLeft w:val="0"/>
                      <w:marRight w:val="0"/>
                      <w:marTop w:val="0"/>
                      <w:marBottom w:val="0"/>
                      <w:divBdr>
                        <w:top w:val="none" w:sz="0" w:space="0" w:color="auto"/>
                        <w:left w:val="none" w:sz="0" w:space="0" w:color="auto"/>
                        <w:bottom w:val="none" w:sz="0" w:space="0" w:color="auto"/>
                        <w:right w:val="none" w:sz="0" w:space="0" w:color="auto"/>
                      </w:divBdr>
                    </w:div>
                  </w:divsChild>
                </w:div>
                <w:div w:id="591595860">
                  <w:marLeft w:val="0"/>
                  <w:marRight w:val="0"/>
                  <w:marTop w:val="0"/>
                  <w:marBottom w:val="0"/>
                  <w:divBdr>
                    <w:top w:val="none" w:sz="0" w:space="0" w:color="auto"/>
                    <w:left w:val="none" w:sz="0" w:space="0" w:color="auto"/>
                    <w:bottom w:val="none" w:sz="0" w:space="0" w:color="auto"/>
                    <w:right w:val="none" w:sz="0" w:space="0" w:color="auto"/>
                  </w:divBdr>
                  <w:divsChild>
                    <w:div w:id="128977551">
                      <w:marLeft w:val="0"/>
                      <w:marRight w:val="0"/>
                      <w:marTop w:val="0"/>
                      <w:marBottom w:val="0"/>
                      <w:divBdr>
                        <w:top w:val="none" w:sz="0" w:space="0" w:color="auto"/>
                        <w:left w:val="none" w:sz="0" w:space="0" w:color="auto"/>
                        <w:bottom w:val="none" w:sz="0" w:space="0" w:color="auto"/>
                        <w:right w:val="none" w:sz="0" w:space="0" w:color="auto"/>
                      </w:divBdr>
                    </w:div>
                  </w:divsChild>
                </w:div>
                <w:div w:id="333656298">
                  <w:marLeft w:val="0"/>
                  <w:marRight w:val="0"/>
                  <w:marTop w:val="0"/>
                  <w:marBottom w:val="0"/>
                  <w:divBdr>
                    <w:top w:val="none" w:sz="0" w:space="0" w:color="auto"/>
                    <w:left w:val="none" w:sz="0" w:space="0" w:color="auto"/>
                    <w:bottom w:val="none" w:sz="0" w:space="0" w:color="auto"/>
                    <w:right w:val="none" w:sz="0" w:space="0" w:color="auto"/>
                  </w:divBdr>
                  <w:divsChild>
                    <w:div w:id="1691755693">
                      <w:marLeft w:val="0"/>
                      <w:marRight w:val="0"/>
                      <w:marTop w:val="0"/>
                      <w:marBottom w:val="0"/>
                      <w:divBdr>
                        <w:top w:val="none" w:sz="0" w:space="0" w:color="auto"/>
                        <w:left w:val="none" w:sz="0" w:space="0" w:color="auto"/>
                        <w:bottom w:val="none" w:sz="0" w:space="0" w:color="auto"/>
                        <w:right w:val="none" w:sz="0" w:space="0" w:color="auto"/>
                      </w:divBdr>
                    </w:div>
                  </w:divsChild>
                </w:div>
                <w:div w:id="494416971">
                  <w:marLeft w:val="0"/>
                  <w:marRight w:val="0"/>
                  <w:marTop w:val="0"/>
                  <w:marBottom w:val="0"/>
                  <w:divBdr>
                    <w:top w:val="none" w:sz="0" w:space="0" w:color="auto"/>
                    <w:left w:val="none" w:sz="0" w:space="0" w:color="auto"/>
                    <w:bottom w:val="none" w:sz="0" w:space="0" w:color="auto"/>
                    <w:right w:val="none" w:sz="0" w:space="0" w:color="auto"/>
                  </w:divBdr>
                  <w:divsChild>
                    <w:div w:id="452555748">
                      <w:marLeft w:val="0"/>
                      <w:marRight w:val="0"/>
                      <w:marTop w:val="0"/>
                      <w:marBottom w:val="0"/>
                      <w:divBdr>
                        <w:top w:val="none" w:sz="0" w:space="0" w:color="auto"/>
                        <w:left w:val="none" w:sz="0" w:space="0" w:color="auto"/>
                        <w:bottom w:val="none" w:sz="0" w:space="0" w:color="auto"/>
                        <w:right w:val="none" w:sz="0" w:space="0" w:color="auto"/>
                      </w:divBdr>
                    </w:div>
                  </w:divsChild>
                </w:div>
                <w:div w:id="1005860703">
                  <w:marLeft w:val="0"/>
                  <w:marRight w:val="0"/>
                  <w:marTop w:val="0"/>
                  <w:marBottom w:val="0"/>
                  <w:divBdr>
                    <w:top w:val="none" w:sz="0" w:space="0" w:color="auto"/>
                    <w:left w:val="none" w:sz="0" w:space="0" w:color="auto"/>
                    <w:bottom w:val="none" w:sz="0" w:space="0" w:color="auto"/>
                    <w:right w:val="none" w:sz="0" w:space="0" w:color="auto"/>
                  </w:divBdr>
                  <w:divsChild>
                    <w:div w:id="1096558783">
                      <w:marLeft w:val="0"/>
                      <w:marRight w:val="0"/>
                      <w:marTop w:val="0"/>
                      <w:marBottom w:val="0"/>
                      <w:divBdr>
                        <w:top w:val="none" w:sz="0" w:space="0" w:color="auto"/>
                        <w:left w:val="none" w:sz="0" w:space="0" w:color="auto"/>
                        <w:bottom w:val="none" w:sz="0" w:space="0" w:color="auto"/>
                        <w:right w:val="none" w:sz="0" w:space="0" w:color="auto"/>
                      </w:divBdr>
                    </w:div>
                  </w:divsChild>
                </w:div>
                <w:div w:id="39287503">
                  <w:marLeft w:val="0"/>
                  <w:marRight w:val="0"/>
                  <w:marTop w:val="0"/>
                  <w:marBottom w:val="0"/>
                  <w:divBdr>
                    <w:top w:val="none" w:sz="0" w:space="0" w:color="auto"/>
                    <w:left w:val="none" w:sz="0" w:space="0" w:color="auto"/>
                    <w:bottom w:val="none" w:sz="0" w:space="0" w:color="auto"/>
                    <w:right w:val="none" w:sz="0" w:space="0" w:color="auto"/>
                  </w:divBdr>
                  <w:divsChild>
                    <w:div w:id="1449349839">
                      <w:marLeft w:val="0"/>
                      <w:marRight w:val="0"/>
                      <w:marTop w:val="0"/>
                      <w:marBottom w:val="0"/>
                      <w:divBdr>
                        <w:top w:val="none" w:sz="0" w:space="0" w:color="auto"/>
                        <w:left w:val="none" w:sz="0" w:space="0" w:color="auto"/>
                        <w:bottom w:val="none" w:sz="0" w:space="0" w:color="auto"/>
                        <w:right w:val="none" w:sz="0" w:space="0" w:color="auto"/>
                      </w:divBdr>
                    </w:div>
                  </w:divsChild>
                </w:div>
                <w:div w:id="125972917">
                  <w:marLeft w:val="0"/>
                  <w:marRight w:val="0"/>
                  <w:marTop w:val="0"/>
                  <w:marBottom w:val="0"/>
                  <w:divBdr>
                    <w:top w:val="none" w:sz="0" w:space="0" w:color="auto"/>
                    <w:left w:val="none" w:sz="0" w:space="0" w:color="auto"/>
                    <w:bottom w:val="none" w:sz="0" w:space="0" w:color="auto"/>
                    <w:right w:val="none" w:sz="0" w:space="0" w:color="auto"/>
                  </w:divBdr>
                  <w:divsChild>
                    <w:div w:id="2082866613">
                      <w:marLeft w:val="0"/>
                      <w:marRight w:val="0"/>
                      <w:marTop w:val="0"/>
                      <w:marBottom w:val="0"/>
                      <w:divBdr>
                        <w:top w:val="none" w:sz="0" w:space="0" w:color="auto"/>
                        <w:left w:val="none" w:sz="0" w:space="0" w:color="auto"/>
                        <w:bottom w:val="none" w:sz="0" w:space="0" w:color="auto"/>
                        <w:right w:val="none" w:sz="0" w:space="0" w:color="auto"/>
                      </w:divBdr>
                    </w:div>
                  </w:divsChild>
                </w:div>
                <w:div w:id="205217076">
                  <w:marLeft w:val="0"/>
                  <w:marRight w:val="0"/>
                  <w:marTop w:val="0"/>
                  <w:marBottom w:val="0"/>
                  <w:divBdr>
                    <w:top w:val="none" w:sz="0" w:space="0" w:color="auto"/>
                    <w:left w:val="none" w:sz="0" w:space="0" w:color="auto"/>
                    <w:bottom w:val="none" w:sz="0" w:space="0" w:color="auto"/>
                    <w:right w:val="none" w:sz="0" w:space="0" w:color="auto"/>
                  </w:divBdr>
                  <w:divsChild>
                    <w:div w:id="1936327337">
                      <w:marLeft w:val="0"/>
                      <w:marRight w:val="0"/>
                      <w:marTop w:val="0"/>
                      <w:marBottom w:val="0"/>
                      <w:divBdr>
                        <w:top w:val="none" w:sz="0" w:space="0" w:color="auto"/>
                        <w:left w:val="none" w:sz="0" w:space="0" w:color="auto"/>
                        <w:bottom w:val="none" w:sz="0" w:space="0" w:color="auto"/>
                        <w:right w:val="none" w:sz="0" w:space="0" w:color="auto"/>
                      </w:divBdr>
                    </w:div>
                  </w:divsChild>
                </w:div>
                <w:div w:id="1887645547">
                  <w:marLeft w:val="0"/>
                  <w:marRight w:val="0"/>
                  <w:marTop w:val="0"/>
                  <w:marBottom w:val="0"/>
                  <w:divBdr>
                    <w:top w:val="none" w:sz="0" w:space="0" w:color="auto"/>
                    <w:left w:val="none" w:sz="0" w:space="0" w:color="auto"/>
                    <w:bottom w:val="none" w:sz="0" w:space="0" w:color="auto"/>
                    <w:right w:val="none" w:sz="0" w:space="0" w:color="auto"/>
                  </w:divBdr>
                  <w:divsChild>
                    <w:div w:id="990134186">
                      <w:marLeft w:val="0"/>
                      <w:marRight w:val="0"/>
                      <w:marTop w:val="0"/>
                      <w:marBottom w:val="0"/>
                      <w:divBdr>
                        <w:top w:val="none" w:sz="0" w:space="0" w:color="auto"/>
                        <w:left w:val="none" w:sz="0" w:space="0" w:color="auto"/>
                        <w:bottom w:val="none" w:sz="0" w:space="0" w:color="auto"/>
                        <w:right w:val="none" w:sz="0" w:space="0" w:color="auto"/>
                      </w:divBdr>
                    </w:div>
                  </w:divsChild>
                </w:div>
                <w:div w:id="174928410">
                  <w:marLeft w:val="0"/>
                  <w:marRight w:val="0"/>
                  <w:marTop w:val="0"/>
                  <w:marBottom w:val="0"/>
                  <w:divBdr>
                    <w:top w:val="none" w:sz="0" w:space="0" w:color="auto"/>
                    <w:left w:val="none" w:sz="0" w:space="0" w:color="auto"/>
                    <w:bottom w:val="none" w:sz="0" w:space="0" w:color="auto"/>
                    <w:right w:val="none" w:sz="0" w:space="0" w:color="auto"/>
                  </w:divBdr>
                  <w:divsChild>
                    <w:div w:id="852381778">
                      <w:marLeft w:val="0"/>
                      <w:marRight w:val="0"/>
                      <w:marTop w:val="0"/>
                      <w:marBottom w:val="0"/>
                      <w:divBdr>
                        <w:top w:val="none" w:sz="0" w:space="0" w:color="auto"/>
                        <w:left w:val="none" w:sz="0" w:space="0" w:color="auto"/>
                        <w:bottom w:val="none" w:sz="0" w:space="0" w:color="auto"/>
                        <w:right w:val="none" w:sz="0" w:space="0" w:color="auto"/>
                      </w:divBdr>
                    </w:div>
                  </w:divsChild>
                </w:div>
                <w:div w:id="207226346">
                  <w:marLeft w:val="0"/>
                  <w:marRight w:val="0"/>
                  <w:marTop w:val="0"/>
                  <w:marBottom w:val="0"/>
                  <w:divBdr>
                    <w:top w:val="none" w:sz="0" w:space="0" w:color="auto"/>
                    <w:left w:val="none" w:sz="0" w:space="0" w:color="auto"/>
                    <w:bottom w:val="none" w:sz="0" w:space="0" w:color="auto"/>
                    <w:right w:val="none" w:sz="0" w:space="0" w:color="auto"/>
                  </w:divBdr>
                  <w:divsChild>
                    <w:div w:id="614940853">
                      <w:marLeft w:val="0"/>
                      <w:marRight w:val="0"/>
                      <w:marTop w:val="0"/>
                      <w:marBottom w:val="0"/>
                      <w:divBdr>
                        <w:top w:val="none" w:sz="0" w:space="0" w:color="auto"/>
                        <w:left w:val="none" w:sz="0" w:space="0" w:color="auto"/>
                        <w:bottom w:val="none" w:sz="0" w:space="0" w:color="auto"/>
                        <w:right w:val="none" w:sz="0" w:space="0" w:color="auto"/>
                      </w:divBdr>
                    </w:div>
                  </w:divsChild>
                </w:div>
                <w:div w:id="956251732">
                  <w:marLeft w:val="0"/>
                  <w:marRight w:val="0"/>
                  <w:marTop w:val="0"/>
                  <w:marBottom w:val="0"/>
                  <w:divBdr>
                    <w:top w:val="none" w:sz="0" w:space="0" w:color="auto"/>
                    <w:left w:val="none" w:sz="0" w:space="0" w:color="auto"/>
                    <w:bottom w:val="none" w:sz="0" w:space="0" w:color="auto"/>
                    <w:right w:val="none" w:sz="0" w:space="0" w:color="auto"/>
                  </w:divBdr>
                  <w:divsChild>
                    <w:div w:id="1856456931">
                      <w:marLeft w:val="0"/>
                      <w:marRight w:val="0"/>
                      <w:marTop w:val="0"/>
                      <w:marBottom w:val="0"/>
                      <w:divBdr>
                        <w:top w:val="none" w:sz="0" w:space="0" w:color="auto"/>
                        <w:left w:val="none" w:sz="0" w:space="0" w:color="auto"/>
                        <w:bottom w:val="none" w:sz="0" w:space="0" w:color="auto"/>
                        <w:right w:val="none" w:sz="0" w:space="0" w:color="auto"/>
                      </w:divBdr>
                    </w:div>
                  </w:divsChild>
                </w:div>
                <w:div w:id="1563786181">
                  <w:marLeft w:val="0"/>
                  <w:marRight w:val="0"/>
                  <w:marTop w:val="0"/>
                  <w:marBottom w:val="0"/>
                  <w:divBdr>
                    <w:top w:val="none" w:sz="0" w:space="0" w:color="auto"/>
                    <w:left w:val="none" w:sz="0" w:space="0" w:color="auto"/>
                    <w:bottom w:val="none" w:sz="0" w:space="0" w:color="auto"/>
                    <w:right w:val="none" w:sz="0" w:space="0" w:color="auto"/>
                  </w:divBdr>
                  <w:divsChild>
                    <w:div w:id="744842039">
                      <w:marLeft w:val="0"/>
                      <w:marRight w:val="0"/>
                      <w:marTop w:val="0"/>
                      <w:marBottom w:val="0"/>
                      <w:divBdr>
                        <w:top w:val="none" w:sz="0" w:space="0" w:color="auto"/>
                        <w:left w:val="none" w:sz="0" w:space="0" w:color="auto"/>
                        <w:bottom w:val="none" w:sz="0" w:space="0" w:color="auto"/>
                        <w:right w:val="none" w:sz="0" w:space="0" w:color="auto"/>
                      </w:divBdr>
                    </w:div>
                  </w:divsChild>
                </w:div>
                <w:div w:id="1112481205">
                  <w:marLeft w:val="0"/>
                  <w:marRight w:val="0"/>
                  <w:marTop w:val="0"/>
                  <w:marBottom w:val="0"/>
                  <w:divBdr>
                    <w:top w:val="none" w:sz="0" w:space="0" w:color="auto"/>
                    <w:left w:val="none" w:sz="0" w:space="0" w:color="auto"/>
                    <w:bottom w:val="none" w:sz="0" w:space="0" w:color="auto"/>
                    <w:right w:val="none" w:sz="0" w:space="0" w:color="auto"/>
                  </w:divBdr>
                  <w:divsChild>
                    <w:div w:id="1400132048">
                      <w:marLeft w:val="0"/>
                      <w:marRight w:val="0"/>
                      <w:marTop w:val="0"/>
                      <w:marBottom w:val="0"/>
                      <w:divBdr>
                        <w:top w:val="none" w:sz="0" w:space="0" w:color="auto"/>
                        <w:left w:val="none" w:sz="0" w:space="0" w:color="auto"/>
                        <w:bottom w:val="none" w:sz="0" w:space="0" w:color="auto"/>
                        <w:right w:val="none" w:sz="0" w:space="0" w:color="auto"/>
                      </w:divBdr>
                    </w:div>
                  </w:divsChild>
                </w:div>
                <w:div w:id="529728619">
                  <w:marLeft w:val="0"/>
                  <w:marRight w:val="0"/>
                  <w:marTop w:val="0"/>
                  <w:marBottom w:val="0"/>
                  <w:divBdr>
                    <w:top w:val="none" w:sz="0" w:space="0" w:color="auto"/>
                    <w:left w:val="none" w:sz="0" w:space="0" w:color="auto"/>
                    <w:bottom w:val="none" w:sz="0" w:space="0" w:color="auto"/>
                    <w:right w:val="none" w:sz="0" w:space="0" w:color="auto"/>
                  </w:divBdr>
                  <w:divsChild>
                    <w:div w:id="1167089221">
                      <w:marLeft w:val="0"/>
                      <w:marRight w:val="0"/>
                      <w:marTop w:val="0"/>
                      <w:marBottom w:val="0"/>
                      <w:divBdr>
                        <w:top w:val="none" w:sz="0" w:space="0" w:color="auto"/>
                        <w:left w:val="none" w:sz="0" w:space="0" w:color="auto"/>
                        <w:bottom w:val="none" w:sz="0" w:space="0" w:color="auto"/>
                        <w:right w:val="none" w:sz="0" w:space="0" w:color="auto"/>
                      </w:divBdr>
                    </w:div>
                  </w:divsChild>
                </w:div>
                <w:div w:id="764808381">
                  <w:marLeft w:val="0"/>
                  <w:marRight w:val="0"/>
                  <w:marTop w:val="0"/>
                  <w:marBottom w:val="0"/>
                  <w:divBdr>
                    <w:top w:val="none" w:sz="0" w:space="0" w:color="auto"/>
                    <w:left w:val="none" w:sz="0" w:space="0" w:color="auto"/>
                    <w:bottom w:val="none" w:sz="0" w:space="0" w:color="auto"/>
                    <w:right w:val="none" w:sz="0" w:space="0" w:color="auto"/>
                  </w:divBdr>
                  <w:divsChild>
                    <w:div w:id="188763353">
                      <w:marLeft w:val="0"/>
                      <w:marRight w:val="0"/>
                      <w:marTop w:val="0"/>
                      <w:marBottom w:val="0"/>
                      <w:divBdr>
                        <w:top w:val="none" w:sz="0" w:space="0" w:color="auto"/>
                        <w:left w:val="none" w:sz="0" w:space="0" w:color="auto"/>
                        <w:bottom w:val="none" w:sz="0" w:space="0" w:color="auto"/>
                        <w:right w:val="none" w:sz="0" w:space="0" w:color="auto"/>
                      </w:divBdr>
                    </w:div>
                  </w:divsChild>
                </w:div>
                <w:div w:id="148642729">
                  <w:marLeft w:val="0"/>
                  <w:marRight w:val="0"/>
                  <w:marTop w:val="0"/>
                  <w:marBottom w:val="0"/>
                  <w:divBdr>
                    <w:top w:val="none" w:sz="0" w:space="0" w:color="auto"/>
                    <w:left w:val="none" w:sz="0" w:space="0" w:color="auto"/>
                    <w:bottom w:val="none" w:sz="0" w:space="0" w:color="auto"/>
                    <w:right w:val="none" w:sz="0" w:space="0" w:color="auto"/>
                  </w:divBdr>
                  <w:divsChild>
                    <w:div w:id="768279369">
                      <w:marLeft w:val="0"/>
                      <w:marRight w:val="0"/>
                      <w:marTop w:val="0"/>
                      <w:marBottom w:val="0"/>
                      <w:divBdr>
                        <w:top w:val="none" w:sz="0" w:space="0" w:color="auto"/>
                        <w:left w:val="none" w:sz="0" w:space="0" w:color="auto"/>
                        <w:bottom w:val="none" w:sz="0" w:space="0" w:color="auto"/>
                        <w:right w:val="none" w:sz="0" w:space="0" w:color="auto"/>
                      </w:divBdr>
                    </w:div>
                  </w:divsChild>
                </w:div>
                <w:div w:id="1821920158">
                  <w:marLeft w:val="0"/>
                  <w:marRight w:val="0"/>
                  <w:marTop w:val="0"/>
                  <w:marBottom w:val="0"/>
                  <w:divBdr>
                    <w:top w:val="none" w:sz="0" w:space="0" w:color="auto"/>
                    <w:left w:val="none" w:sz="0" w:space="0" w:color="auto"/>
                    <w:bottom w:val="none" w:sz="0" w:space="0" w:color="auto"/>
                    <w:right w:val="none" w:sz="0" w:space="0" w:color="auto"/>
                  </w:divBdr>
                  <w:divsChild>
                    <w:div w:id="1042709205">
                      <w:marLeft w:val="0"/>
                      <w:marRight w:val="0"/>
                      <w:marTop w:val="0"/>
                      <w:marBottom w:val="0"/>
                      <w:divBdr>
                        <w:top w:val="none" w:sz="0" w:space="0" w:color="auto"/>
                        <w:left w:val="none" w:sz="0" w:space="0" w:color="auto"/>
                        <w:bottom w:val="none" w:sz="0" w:space="0" w:color="auto"/>
                        <w:right w:val="none" w:sz="0" w:space="0" w:color="auto"/>
                      </w:divBdr>
                    </w:div>
                  </w:divsChild>
                </w:div>
                <w:div w:id="142550050">
                  <w:marLeft w:val="0"/>
                  <w:marRight w:val="0"/>
                  <w:marTop w:val="0"/>
                  <w:marBottom w:val="0"/>
                  <w:divBdr>
                    <w:top w:val="none" w:sz="0" w:space="0" w:color="auto"/>
                    <w:left w:val="none" w:sz="0" w:space="0" w:color="auto"/>
                    <w:bottom w:val="none" w:sz="0" w:space="0" w:color="auto"/>
                    <w:right w:val="none" w:sz="0" w:space="0" w:color="auto"/>
                  </w:divBdr>
                  <w:divsChild>
                    <w:div w:id="196042952">
                      <w:marLeft w:val="0"/>
                      <w:marRight w:val="0"/>
                      <w:marTop w:val="0"/>
                      <w:marBottom w:val="0"/>
                      <w:divBdr>
                        <w:top w:val="none" w:sz="0" w:space="0" w:color="auto"/>
                        <w:left w:val="none" w:sz="0" w:space="0" w:color="auto"/>
                        <w:bottom w:val="none" w:sz="0" w:space="0" w:color="auto"/>
                        <w:right w:val="none" w:sz="0" w:space="0" w:color="auto"/>
                      </w:divBdr>
                    </w:div>
                  </w:divsChild>
                </w:div>
                <w:div w:id="1047795925">
                  <w:marLeft w:val="0"/>
                  <w:marRight w:val="0"/>
                  <w:marTop w:val="0"/>
                  <w:marBottom w:val="0"/>
                  <w:divBdr>
                    <w:top w:val="none" w:sz="0" w:space="0" w:color="auto"/>
                    <w:left w:val="none" w:sz="0" w:space="0" w:color="auto"/>
                    <w:bottom w:val="none" w:sz="0" w:space="0" w:color="auto"/>
                    <w:right w:val="none" w:sz="0" w:space="0" w:color="auto"/>
                  </w:divBdr>
                  <w:divsChild>
                    <w:div w:id="1193691509">
                      <w:marLeft w:val="0"/>
                      <w:marRight w:val="0"/>
                      <w:marTop w:val="0"/>
                      <w:marBottom w:val="0"/>
                      <w:divBdr>
                        <w:top w:val="none" w:sz="0" w:space="0" w:color="auto"/>
                        <w:left w:val="none" w:sz="0" w:space="0" w:color="auto"/>
                        <w:bottom w:val="none" w:sz="0" w:space="0" w:color="auto"/>
                        <w:right w:val="none" w:sz="0" w:space="0" w:color="auto"/>
                      </w:divBdr>
                    </w:div>
                  </w:divsChild>
                </w:div>
                <w:div w:id="886840416">
                  <w:marLeft w:val="0"/>
                  <w:marRight w:val="0"/>
                  <w:marTop w:val="0"/>
                  <w:marBottom w:val="0"/>
                  <w:divBdr>
                    <w:top w:val="none" w:sz="0" w:space="0" w:color="auto"/>
                    <w:left w:val="none" w:sz="0" w:space="0" w:color="auto"/>
                    <w:bottom w:val="none" w:sz="0" w:space="0" w:color="auto"/>
                    <w:right w:val="none" w:sz="0" w:space="0" w:color="auto"/>
                  </w:divBdr>
                  <w:divsChild>
                    <w:div w:id="699551614">
                      <w:marLeft w:val="0"/>
                      <w:marRight w:val="0"/>
                      <w:marTop w:val="0"/>
                      <w:marBottom w:val="0"/>
                      <w:divBdr>
                        <w:top w:val="none" w:sz="0" w:space="0" w:color="auto"/>
                        <w:left w:val="none" w:sz="0" w:space="0" w:color="auto"/>
                        <w:bottom w:val="none" w:sz="0" w:space="0" w:color="auto"/>
                        <w:right w:val="none" w:sz="0" w:space="0" w:color="auto"/>
                      </w:divBdr>
                    </w:div>
                  </w:divsChild>
                </w:div>
                <w:div w:id="1804959394">
                  <w:marLeft w:val="0"/>
                  <w:marRight w:val="0"/>
                  <w:marTop w:val="0"/>
                  <w:marBottom w:val="0"/>
                  <w:divBdr>
                    <w:top w:val="none" w:sz="0" w:space="0" w:color="auto"/>
                    <w:left w:val="none" w:sz="0" w:space="0" w:color="auto"/>
                    <w:bottom w:val="none" w:sz="0" w:space="0" w:color="auto"/>
                    <w:right w:val="none" w:sz="0" w:space="0" w:color="auto"/>
                  </w:divBdr>
                  <w:divsChild>
                    <w:div w:id="299379941">
                      <w:marLeft w:val="0"/>
                      <w:marRight w:val="0"/>
                      <w:marTop w:val="0"/>
                      <w:marBottom w:val="0"/>
                      <w:divBdr>
                        <w:top w:val="none" w:sz="0" w:space="0" w:color="auto"/>
                        <w:left w:val="none" w:sz="0" w:space="0" w:color="auto"/>
                        <w:bottom w:val="none" w:sz="0" w:space="0" w:color="auto"/>
                        <w:right w:val="none" w:sz="0" w:space="0" w:color="auto"/>
                      </w:divBdr>
                    </w:div>
                  </w:divsChild>
                </w:div>
                <w:div w:id="550119042">
                  <w:marLeft w:val="0"/>
                  <w:marRight w:val="0"/>
                  <w:marTop w:val="0"/>
                  <w:marBottom w:val="0"/>
                  <w:divBdr>
                    <w:top w:val="none" w:sz="0" w:space="0" w:color="auto"/>
                    <w:left w:val="none" w:sz="0" w:space="0" w:color="auto"/>
                    <w:bottom w:val="none" w:sz="0" w:space="0" w:color="auto"/>
                    <w:right w:val="none" w:sz="0" w:space="0" w:color="auto"/>
                  </w:divBdr>
                  <w:divsChild>
                    <w:div w:id="963463738">
                      <w:marLeft w:val="0"/>
                      <w:marRight w:val="0"/>
                      <w:marTop w:val="0"/>
                      <w:marBottom w:val="0"/>
                      <w:divBdr>
                        <w:top w:val="none" w:sz="0" w:space="0" w:color="auto"/>
                        <w:left w:val="none" w:sz="0" w:space="0" w:color="auto"/>
                        <w:bottom w:val="none" w:sz="0" w:space="0" w:color="auto"/>
                        <w:right w:val="none" w:sz="0" w:space="0" w:color="auto"/>
                      </w:divBdr>
                    </w:div>
                  </w:divsChild>
                </w:div>
                <w:div w:id="260071809">
                  <w:marLeft w:val="0"/>
                  <w:marRight w:val="0"/>
                  <w:marTop w:val="0"/>
                  <w:marBottom w:val="0"/>
                  <w:divBdr>
                    <w:top w:val="none" w:sz="0" w:space="0" w:color="auto"/>
                    <w:left w:val="none" w:sz="0" w:space="0" w:color="auto"/>
                    <w:bottom w:val="none" w:sz="0" w:space="0" w:color="auto"/>
                    <w:right w:val="none" w:sz="0" w:space="0" w:color="auto"/>
                  </w:divBdr>
                  <w:divsChild>
                    <w:div w:id="1262031697">
                      <w:marLeft w:val="0"/>
                      <w:marRight w:val="0"/>
                      <w:marTop w:val="0"/>
                      <w:marBottom w:val="0"/>
                      <w:divBdr>
                        <w:top w:val="none" w:sz="0" w:space="0" w:color="auto"/>
                        <w:left w:val="none" w:sz="0" w:space="0" w:color="auto"/>
                        <w:bottom w:val="none" w:sz="0" w:space="0" w:color="auto"/>
                        <w:right w:val="none" w:sz="0" w:space="0" w:color="auto"/>
                      </w:divBdr>
                    </w:div>
                  </w:divsChild>
                </w:div>
                <w:div w:id="917517651">
                  <w:marLeft w:val="0"/>
                  <w:marRight w:val="0"/>
                  <w:marTop w:val="0"/>
                  <w:marBottom w:val="0"/>
                  <w:divBdr>
                    <w:top w:val="none" w:sz="0" w:space="0" w:color="auto"/>
                    <w:left w:val="none" w:sz="0" w:space="0" w:color="auto"/>
                    <w:bottom w:val="none" w:sz="0" w:space="0" w:color="auto"/>
                    <w:right w:val="none" w:sz="0" w:space="0" w:color="auto"/>
                  </w:divBdr>
                  <w:divsChild>
                    <w:div w:id="1091316827">
                      <w:marLeft w:val="0"/>
                      <w:marRight w:val="0"/>
                      <w:marTop w:val="0"/>
                      <w:marBottom w:val="0"/>
                      <w:divBdr>
                        <w:top w:val="none" w:sz="0" w:space="0" w:color="auto"/>
                        <w:left w:val="none" w:sz="0" w:space="0" w:color="auto"/>
                        <w:bottom w:val="none" w:sz="0" w:space="0" w:color="auto"/>
                        <w:right w:val="none" w:sz="0" w:space="0" w:color="auto"/>
                      </w:divBdr>
                    </w:div>
                  </w:divsChild>
                </w:div>
                <w:div w:id="525366260">
                  <w:marLeft w:val="0"/>
                  <w:marRight w:val="0"/>
                  <w:marTop w:val="0"/>
                  <w:marBottom w:val="0"/>
                  <w:divBdr>
                    <w:top w:val="none" w:sz="0" w:space="0" w:color="auto"/>
                    <w:left w:val="none" w:sz="0" w:space="0" w:color="auto"/>
                    <w:bottom w:val="none" w:sz="0" w:space="0" w:color="auto"/>
                    <w:right w:val="none" w:sz="0" w:space="0" w:color="auto"/>
                  </w:divBdr>
                  <w:divsChild>
                    <w:div w:id="1236550615">
                      <w:marLeft w:val="0"/>
                      <w:marRight w:val="0"/>
                      <w:marTop w:val="0"/>
                      <w:marBottom w:val="0"/>
                      <w:divBdr>
                        <w:top w:val="none" w:sz="0" w:space="0" w:color="auto"/>
                        <w:left w:val="none" w:sz="0" w:space="0" w:color="auto"/>
                        <w:bottom w:val="none" w:sz="0" w:space="0" w:color="auto"/>
                        <w:right w:val="none" w:sz="0" w:space="0" w:color="auto"/>
                      </w:divBdr>
                    </w:div>
                  </w:divsChild>
                </w:div>
                <w:div w:id="262231600">
                  <w:marLeft w:val="0"/>
                  <w:marRight w:val="0"/>
                  <w:marTop w:val="0"/>
                  <w:marBottom w:val="0"/>
                  <w:divBdr>
                    <w:top w:val="none" w:sz="0" w:space="0" w:color="auto"/>
                    <w:left w:val="none" w:sz="0" w:space="0" w:color="auto"/>
                    <w:bottom w:val="none" w:sz="0" w:space="0" w:color="auto"/>
                    <w:right w:val="none" w:sz="0" w:space="0" w:color="auto"/>
                  </w:divBdr>
                  <w:divsChild>
                    <w:div w:id="1913389774">
                      <w:marLeft w:val="0"/>
                      <w:marRight w:val="0"/>
                      <w:marTop w:val="0"/>
                      <w:marBottom w:val="0"/>
                      <w:divBdr>
                        <w:top w:val="none" w:sz="0" w:space="0" w:color="auto"/>
                        <w:left w:val="none" w:sz="0" w:space="0" w:color="auto"/>
                        <w:bottom w:val="none" w:sz="0" w:space="0" w:color="auto"/>
                        <w:right w:val="none" w:sz="0" w:space="0" w:color="auto"/>
                      </w:divBdr>
                    </w:div>
                  </w:divsChild>
                </w:div>
                <w:div w:id="262880653">
                  <w:marLeft w:val="0"/>
                  <w:marRight w:val="0"/>
                  <w:marTop w:val="0"/>
                  <w:marBottom w:val="0"/>
                  <w:divBdr>
                    <w:top w:val="none" w:sz="0" w:space="0" w:color="auto"/>
                    <w:left w:val="none" w:sz="0" w:space="0" w:color="auto"/>
                    <w:bottom w:val="none" w:sz="0" w:space="0" w:color="auto"/>
                    <w:right w:val="none" w:sz="0" w:space="0" w:color="auto"/>
                  </w:divBdr>
                  <w:divsChild>
                    <w:div w:id="187261746">
                      <w:marLeft w:val="0"/>
                      <w:marRight w:val="0"/>
                      <w:marTop w:val="0"/>
                      <w:marBottom w:val="0"/>
                      <w:divBdr>
                        <w:top w:val="none" w:sz="0" w:space="0" w:color="auto"/>
                        <w:left w:val="none" w:sz="0" w:space="0" w:color="auto"/>
                        <w:bottom w:val="none" w:sz="0" w:space="0" w:color="auto"/>
                        <w:right w:val="none" w:sz="0" w:space="0" w:color="auto"/>
                      </w:divBdr>
                    </w:div>
                  </w:divsChild>
                </w:div>
                <w:div w:id="1061631820">
                  <w:marLeft w:val="0"/>
                  <w:marRight w:val="0"/>
                  <w:marTop w:val="0"/>
                  <w:marBottom w:val="0"/>
                  <w:divBdr>
                    <w:top w:val="none" w:sz="0" w:space="0" w:color="auto"/>
                    <w:left w:val="none" w:sz="0" w:space="0" w:color="auto"/>
                    <w:bottom w:val="none" w:sz="0" w:space="0" w:color="auto"/>
                    <w:right w:val="none" w:sz="0" w:space="0" w:color="auto"/>
                  </w:divBdr>
                  <w:divsChild>
                    <w:div w:id="1818263286">
                      <w:marLeft w:val="0"/>
                      <w:marRight w:val="0"/>
                      <w:marTop w:val="0"/>
                      <w:marBottom w:val="0"/>
                      <w:divBdr>
                        <w:top w:val="none" w:sz="0" w:space="0" w:color="auto"/>
                        <w:left w:val="none" w:sz="0" w:space="0" w:color="auto"/>
                        <w:bottom w:val="none" w:sz="0" w:space="0" w:color="auto"/>
                        <w:right w:val="none" w:sz="0" w:space="0" w:color="auto"/>
                      </w:divBdr>
                    </w:div>
                  </w:divsChild>
                </w:div>
                <w:div w:id="569847919">
                  <w:marLeft w:val="0"/>
                  <w:marRight w:val="0"/>
                  <w:marTop w:val="0"/>
                  <w:marBottom w:val="0"/>
                  <w:divBdr>
                    <w:top w:val="none" w:sz="0" w:space="0" w:color="auto"/>
                    <w:left w:val="none" w:sz="0" w:space="0" w:color="auto"/>
                    <w:bottom w:val="none" w:sz="0" w:space="0" w:color="auto"/>
                    <w:right w:val="none" w:sz="0" w:space="0" w:color="auto"/>
                  </w:divBdr>
                  <w:divsChild>
                    <w:div w:id="1995404003">
                      <w:marLeft w:val="0"/>
                      <w:marRight w:val="0"/>
                      <w:marTop w:val="0"/>
                      <w:marBottom w:val="0"/>
                      <w:divBdr>
                        <w:top w:val="none" w:sz="0" w:space="0" w:color="auto"/>
                        <w:left w:val="none" w:sz="0" w:space="0" w:color="auto"/>
                        <w:bottom w:val="none" w:sz="0" w:space="0" w:color="auto"/>
                        <w:right w:val="none" w:sz="0" w:space="0" w:color="auto"/>
                      </w:divBdr>
                    </w:div>
                  </w:divsChild>
                </w:div>
                <w:div w:id="394359624">
                  <w:marLeft w:val="0"/>
                  <w:marRight w:val="0"/>
                  <w:marTop w:val="0"/>
                  <w:marBottom w:val="0"/>
                  <w:divBdr>
                    <w:top w:val="none" w:sz="0" w:space="0" w:color="auto"/>
                    <w:left w:val="none" w:sz="0" w:space="0" w:color="auto"/>
                    <w:bottom w:val="none" w:sz="0" w:space="0" w:color="auto"/>
                    <w:right w:val="none" w:sz="0" w:space="0" w:color="auto"/>
                  </w:divBdr>
                  <w:divsChild>
                    <w:div w:id="394010286">
                      <w:marLeft w:val="0"/>
                      <w:marRight w:val="0"/>
                      <w:marTop w:val="0"/>
                      <w:marBottom w:val="0"/>
                      <w:divBdr>
                        <w:top w:val="none" w:sz="0" w:space="0" w:color="auto"/>
                        <w:left w:val="none" w:sz="0" w:space="0" w:color="auto"/>
                        <w:bottom w:val="none" w:sz="0" w:space="0" w:color="auto"/>
                        <w:right w:val="none" w:sz="0" w:space="0" w:color="auto"/>
                      </w:divBdr>
                    </w:div>
                  </w:divsChild>
                </w:div>
                <w:div w:id="1684817282">
                  <w:marLeft w:val="0"/>
                  <w:marRight w:val="0"/>
                  <w:marTop w:val="0"/>
                  <w:marBottom w:val="0"/>
                  <w:divBdr>
                    <w:top w:val="none" w:sz="0" w:space="0" w:color="auto"/>
                    <w:left w:val="none" w:sz="0" w:space="0" w:color="auto"/>
                    <w:bottom w:val="none" w:sz="0" w:space="0" w:color="auto"/>
                    <w:right w:val="none" w:sz="0" w:space="0" w:color="auto"/>
                  </w:divBdr>
                  <w:divsChild>
                    <w:div w:id="1285774485">
                      <w:marLeft w:val="0"/>
                      <w:marRight w:val="0"/>
                      <w:marTop w:val="0"/>
                      <w:marBottom w:val="0"/>
                      <w:divBdr>
                        <w:top w:val="none" w:sz="0" w:space="0" w:color="auto"/>
                        <w:left w:val="none" w:sz="0" w:space="0" w:color="auto"/>
                        <w:bottom w:val="none" w:sz="0" w:space="0" w:color="auto"/>
                        <w:right w:val="none" w:sz="0" w:space="0" w:color="auto"/>
                      </w:divBdr>
                    </w:div>
                  </w:divsChild>
                </w:div>
                <w:div w:id="1836266834">
                  <w:marLeft w:val="0"/>
                  <w:marRight w:val="0"/>
                  <w:marTop w:val="0"/>
                  <w:marBottom w:val="0"/>
                  <w:divBdr>
                    <w:top w:val="none" w:sz="0" w:space="0" w:color="auto"/>
                    <w:left w:val="none" w:sz="0" w:space="0" w:color="auto"/>
                    <w:bottom w:val="none" w:sz="0" w:space="0" w:color="auto"/>
                    <w:right w:val="none" w:sz="0" w:space="0" w:color="auto"/>
                  </w:divBdr>
                  <w:divsChild>
                    <w:div w:id="831601881">
                      <w:marLeft w:val="0"/>
                      <w:marRight w:val="0"/>
                      <w:marTop w:val="0"/>
                      <w:marBottom w:val="0"/>
                      <w:divBdr>
                        <w:top w:val="none" w:sz="0" w:space="0" w:color="auto"/>
                        <w:left w:val="none" w:sz="0" w:space="0" w:color="auto"/>
                        <w:bottom w:val="none" w:sz="0" w:space="0" w:color="auto"/>
                        <w:right w:val="none" w:sz="0" w:space="0" w:color="auto"/>
                      </w:divBdr>
                    </w:div>
                  </w:divsChild>
                </w:div>
                <w:div w:id="1699045432">
                  <w:marLeft w:val="0"/>
                  <w:marRight w:val="0"/>
                  <w:marTop w:val="0"/>
                  <w:marBottom w:val="0"/>
                  <w:divBdr>
                    <w:top w:val="none" w:sz="0" w:space="0" w:color="auto"/>
                    <w:left w:val="none" w:sz="0" w:space="0" w:color="auto"/>
                    <w:bottom w:val="none" w:sz="0" w:space="0" w:color="auto"/>
                    <w:right w:val="none" w:sz="0" w:space="0" w:color="auto"/>
                  </w:divBdr>
                  <w:divsChild>
                    <w:div w:id="626591233">
                      <w:marLeft w:val="0"/>
                      <w:marRight w:val="0"/>
                      <w:marTop w:val="0"/>
                      <w:marBottom w:val="0"/>
                      <w:divBdr>
                        <w:top w:val="none" w:sz="0" w:space="0" w:color="auto"/>
                        <w:left w:val="none" w:sz="0" w:space="0" w:color="auto"/>
                        <w:bottom w:val="none" w:sz="0" w:space="0" w:color="auto"/>
                        <w:right w:val="none" w:sz="0" w:space="0" w:color="auto"/>
                      </w:divBdr>
                    </w:div>
                  </w:divsChild>
                </w:div>
                <w:div w:id="1837762486">
                  <w:marLeft w:val="0"/>
                  <w:marRight w:val="0"/>
                  <w:marTop w:val="0"/>
                  <w:marBottom w:val="0"/>
                  <w:divBdr>
                    <w:top w:val="none" w:sz="0" w:space="0" w:color="auto"/>
                    <w:left w:val="none" w:sz="0" w:space="0" w:color="auto"/>
                    <w:bottom w:val="none" w:sz="0" w:space="0" w:color="auto"/>
                    <w:right w:val="none" w:sz="0" w:space="0" w:color="auto"/>
                  </w:divBdr>
                  <w:divsChild>
                    <w:div w:id="1776486280">
                      <w:marLeft w:val="0"/>
                      <w:marRight w:val="0"/>
                      <w:marTop w:val="0"/>
                      <w:marBottom w:val="0"/>
                      <w:divBdr>
                        <w:top w:val="none" w:sz="0" w:space="0" w:color="auto"/>
                        <w:left w:val="none" w:sz="0" w:space="0" w:color="auto"/>
                        <w:bottom w:val="none" w:sz="0" w:space="0" w:color="auto"/>
                        <w:right w:val="none" w:sz="0" w:space="0" w:color="auto"/>
                      </w:divBdr>
                    </w:div>
                  </w:divsChild>
                </w:div>
                <w:div w:id="2038845622">
                  <w:marLeft w:val="0"/>
                  <w:marRight w:val="0"/>
                  <w:marTop w:val="0"/>
                  <w:marBottom w:val="0"/>
                  <w:divBdr>
                    <w:top w:val="none" w:sz="0" w:space="0" w:color="auto"/>
                    <w:left w:val="none" w:sz="0" w:space="0" w:color="auto"/>
                    <w:bottom w:val="none" w:sz="0" w:space="0" w:color="auto"/>
                    <w:right w:val="none" w:sz="0" w:space="0" w:color="auto"/>
                  </w:divBdr>
                  <w:divsChild>
                    <w:div w:id="1430811032">
                      <w:marLeft w:val="0"/>
                      <w:marRight w:val="0"/>
                      <w:marTop w:val="0"/>
                      <w:marBottom w:val="0"/>
                      <w:divBdr>
                        <w:top w:val="none" w:sz="0" w:space="0" w:color="auto"/>
                        <w:left w:val="none" w:sz="0" w:space="0" w:color="auto"/>
                        <w:bottom w:val="none" w:sz="0" w:space="0" w:color="auto"/>
                        <w:right w:val="none" w:sz="0" w:space="0" w:color="auto"/>
                      </w:divBdr>
                    </w:div>
                  </w:divsChild>
                </w:div>
                <w:div w:id="353846850">
                  <w:marLeft w:val="0"/>
                  <w:marRight w:val="0"/>
                  <w:marTop w:val="0"/>
                  <w:marBottom w:val="0"/>
                  <w:divBdr>
                    <w:top w:val="none" w:sz="0" w:space="0" w:color="auto"/>
                    <w:left w:val="none" w:sz="0" w:space="0" w:color="auto"/>
                    <w:bottom w:val="none" w:sz="0" w:space="0" w:color="auto"/>
                    <w:right w:val="none" w:sz="0" w:space="0" w:color="auto"/>
                  </w:divBdr>
                  <w:divsChild>
                    <w:div w:id="1671254606">
                      <w:marLeft w:val="0"/>
                      <w:marRight w:val="0"/>
                      <w:marTop w:val="0"/>
                      <w:marBottom w:val="0"/>
                      <w:divBdr>
                        <w:top w:val="none" w:sz="0" w:space="0" w:color="auto"/>
                        <w:left w:val="none" w:sz="0" w:space="0" w:color="auto"/>
                        <w:bottom w:val="none" w:sz="0" w:space="0" w:color="auto"/>
                        <w:right w:val="none" w:sz="0" w:space="0" w:color="auto"/>
                      </w:divBdr>
                    </w:div>
                  </w:divsChild>
                </w:div>
                <w:div w:id="1122187516">
                  <w:marLeft w:val="0"/>
                  <w:marRight w:val="0"/>
                  <w:marTop w:val="0"/>
                  <w:marBottom w:val="0"/>
                  <w:divBdr>
                    <w:top w:val="none" w:sz="0" w:space="0" w:color="auto"/>
                    <w:left w:val="none" w:sz="0" w:space="0" w:color="auto"/>
                    <w:bottom w:val="none" w:sz="0" w:space="0" w:color="auto"/>
                    <w:right w:val="none" w:sz="0" w:space="0" w:color="auto"/>
                  </w:divBdr>
                  <w:divsChild>
                    <w:div w:id="1967735748">
                      <w:marLeft w:val="0"/>
                      <w:marRight w:val="0"/>
                      <w:marTop w:val="0"/>
                      <w:marBottom w:val="0"/>
                      <w:divBdr>
                        <w:top w:val="none" w:sz="0" w:space="0" w:color="auto"/>
                        <w:left w:val="none" w:sz="0" w:space="0" w:color="auto"/>
                        <w:bottom w:val="none" w:sz="0" w:space="0" w:color="auto"/>
                        <w:right w:val="none" w:sz="0" w:space="0" w:color="auto"/>
                      </w:divBdr>
                    </w:div>
                  </w:divsChild>
                </w:div>
                <w:div w:id="1460688859">
                  <w:marLeft w:val="0"/>
                  <w:marRight w:val="0"/>
                  <w:marTop w:val="0"/>
                  <w:marBottom w:val="0"/>
                  <w:divBdr>
                    <w:top w:val="none" w:sz="0" w:space="0" w:color="auto"/>
                    <w:left w:val="none" w:sz="0" w:space="0" w:color="auto"/>
                    <w:bottom w:val="none" w:sz="0" w:space="0" w:color="auto"/>
                    <w:right w:val="none" w:sz="0" w:space="0" w:color="auto"/>
                  </w:divBdr>
                  <w:divsChild>
                    <w:div w:id="1178423384">
                      <w:marLeft w:val="0"/>
                      <w:marRight w:val="0"/>
                      <w:marTop w:val="0"/>
                      <w:marBottom w:val="0"/>
                      <w:divBdr>
                        <w:top w:val="none" w:sz="0" w:space="0" w:color="auto"/>
                        <w:left w:val="none" w:sz="0" w:space="0" w:color="auto"/>
                        <w:bottom w:val="none" w:sz="0" w:space="0" w:color="auto"/>
                        <w:right w:val="none" w:sz="0" w:space="0" w:color="auto"/>
                      </w:divBdr>
                    </w:div>
                  </w:divsChild>
                </w:div>
                <w:div w:id="2033456547">
                  <w:marLeft w:val="0"/>
                  <w:marRight w:val="0"/>
                  <w:marTop w:val="0"/>
                  <w:marBottom w:val="0"/>
                  <w:divBdr>
                    <w:top w:val="none" w:sz="0" w:space="0" w:color="auto"/>
                    <w:left w:val="none" w:sz="0" w:space="0" w:color="auto"/>
                    <w:bottom w:val="none" w:sz="0" w:space="0" w:color="auto"/>
                    <w:right w:val="none" w:sz="0" w:space="0" w:color="auto"/>
                  </w:divBdr>
                  <w:divsChild>
                    <w:div w:id="2925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612358">
          <w:marLeft w:val="0"/>
          <w:marRight w:val="0"/>
          <w:marTop w:val="0"/>
          <w:marBottom w:val="0"/>
          <w:divBdr>
            <w:top w:val="none" w:sz="0" w:space="0" w:color="auto"/>
            <w:left w:val="none" w:sz="0" w:space="0" w:color="auto"/>
            <w:bottom w:val="none" w:sz="0" w:space="0" w:color="auto"/>
            <w:right w:val="none" w:sz="0" w:space="0" w:color="auto"/>
          </w:divBdr>
        </w:div>
        <w:div w:id="1091660101">
          <w:marLeft w:val="0"/>
          <w:marRight w:val="0"/>
          <w:marTop w:val="0"/>
          <w:marBottom w:val="0"/>
          <w:divBdr>
            <w:top w:val="none" w:sz="0" w:space="0" w:color="auto"/>
            <w:left w:val="none" w:sz="0" w:space="0" w:color="auto"/>
            <w:bottom w:val="none" w:sz="0" w:space="0" w:color="auto"/>
            <w:right w:val="none" w:sz="0" w:space="0" w:color="auto"/>
          </w:divBdr>
        </w:div>
        <w:div w:id="1605114860">
          <w:marLeft w:val="0"/>
          <w:marRight w:val="0"/>
          <w:marTop w:val="0"/>
          <w:marBottom w:val="0"/>
          <w:divBdr>
            <w:top w:val="none" w:sz="0" w:space="0" w:color="auto"/>
            <w:left w:val="none" w:sz="0" w:space="0" w:color="auto"/>
            <w:bottom w:val="none" w:sz="0" w:space="0" w:color="auto"/>
            <w:right w:val="none" w:sz="0" w:space="0" w:color="auto"/>
          </w:divBdr>
          <w:divsChild>
            <w:div w:id="554660000">
              <w:marLeft w:val="0"/>
              <w:marRight w:val="0"/>
              <w:marTop w:val="30"/>
              <w:marBottom w:val="30"/>
              <w:divBdr>
                <w:top w:val="none" w:sz="0" w:space="0" w:color="auto"/>
                <w:left w:val="none" w:sz="0" w:space="0" w:color="auto"/>
                <w:bottom w:val="none" w:sz="0" w:space="0" w:color="auto"/>
                <w:right w:val="none" w:sz="0" w:space="0" w:color="auto"/>
              </w:divBdr>
              <w:divsChild>
                <w:div w:id="1639451967">
                  <w:marLeft w:val="0"/>
                  <w:marRight w:val="0"/>
                  <w:marTop w:val="0"/>
                  <w:marBottom w:val="0"/>
                  <w:divBdr>
                    <w:top w:val="none" w:sz="0" w:space="0" w:color="auto"/>
                    <w:left w:val="none" w:sz="0" w:space="0" w:color="auto"/>
                    <w:bottom w:val="none" w:sz="0" w:space="0" w:color="auto"/>
                    <w:right w:val="none" w:sz="0" w:space="0" w:color="auto"/>
                  </w:divBdr>
                  <w:divsChild>
                    <w:div w:id="571744181">
                      <w:marLeft w:val="0"/>
                      <w:marRight w:val="0"/>
                      <w:marTop w:val="0"/>
                      <w:marBottom w:val="0"/>
                      <w:divBdr>
                        <w:top w:val="none" w:sz="0" w:space="0" w:color="auto"/>
                        <w:left w:val="none" w:sz="0" w:space="0" w:color="auto"/>
                        <w:bottom w:val="none" w:sz="0" w:space="0" w:color="auto"/>
                        <w:right w:val="none" w:sz="0" w:space="0" w:color="auto"/>
                      </w:divBdr>
                    </w:div>
                  </w:divsChild>
                </w:div>
                <w:div w:id="1950118714">
                  <w:marLeft w:val="0"/>
                  <w:marRight w:val="0"/>
                  <w:marTop w:val="0"/>
                  <w:marBottom w:val="0"/>
                  <w:divBdr>
                    <w:top w:val="none" w:sz="0" w:space="0" w:color="auto"/>
                    <w:left w:val="none" w:sz="0" w:space="0" w:color="auto"/>
                    <w:bottom w:val="none" w:sz="0" w:space="0" w:color="auto"/>
                    <w:right w:val="none" w:sz="0" w:space="0" w:color="auto"/>
                  </w:divBdr>
                  <w:divsChild>
                    <w:div w:id="817846818">
                      <w:marLeft w:val="0"/>
                      <w:marRight w:val="0"/>
                      <w:marTop w:val="0"/>
                      <w:marBottom w:val="0"/>
                      <w:divBdr>
                        <w:top w:val="none" w:sz="0" w:space="0" w:color="auto"/>
                        <w:left w:val="none" w:sz="0" w:space="0" w:color="auto"/>
                        <w:bottom w:val="none" w:sz="0" w:space="0" w:color="auto"/>
                        <w:right w:val="none" w:sz="0" w:space="0" w:color="auto"/>
                      </w:divBdr>
                    </w:div>
                  </w:divsChild>
                </w:div>
                <w:div w:id="1152521810">
                  <w:marLeft w:val="0"/>
                  <w:marRight w:val="0"/>
                  <w:marTop w:val="0"/>
                  <w:marBottom w:val="0"/>
                  <w:divBdr>
                    <w:top w:val="none" w:sz="0" w:space="0" w:color="auto"/>
                    <w:left w:val="none" w:sz="0" w:space="0" w:color="auto"/>
                    <w:bottom w:val="none" w:sz="0" w:space="0" w:color="auto"/>
                    <w:right w:val="none" w:sz="0" w:space="0" w:color="auto"/>
                  </w:divBdr>
                  <w:divsChild>
                    <w:div w:id="682512548">
                      <w:marLeft w:val="0"/>
                      <w:marRight w:val="0"/>
                      <w:marTop w:val="0"/>
                      <w:marBottom w:val="0"/>
                      <w:divBdr>
                        <w:top w:val="none" w:sz="0" w:space="0" w:color="auto"/>
                        <w:left w:val="none" w:sz="0" w:space="0" w:color="auto"/>
                        <w:bottom w:val="none" w:sz="0" w:space="0" w:color="auto"/>
                        <w:right w:val="none" w:sz="0" w:space="0" w:color="auto"/>
                      </w:divBdr>
                    </w:div>
                  </w:divsChild>
                </w:div>
                <w:div w:id="1152021070">
                  <w:marLeft w:val="0"/>
                  <w:marRight w:val="0"/>
                  <w:marTop w:val="0"/>
                  <w:marBottom w:val="0"/>
                  <w:divBdr>
                    <w:top w:val="none" w:sz="0" w:space="0" w:color="auto"/>
                    <w:left w:val="none" w:sz="0" w:space="0" w:color="auto"/>
                    <w:bottom w:val="none" w:sz="0" w:space="0" w:color="auto"/>
                    <w:right w:val="none" w:sz="0" w:space="0" w:color="auto"/>
                  </w:divBdr>
                  <w:divsChild>
                    <w:div w:id="1381592881">
                      <w:marLeft w:val="0"/>
                      <w:marRight w:val="0"/>
                      <w:marTop w:val="0"/>
                      <w:marBottom w:val="0"/>
                      <w:divBdr>
                        <w:top w:val="none" w:sz="0" w:space="0" w:color="auto"/>
                        <w:left w:val="none" w:sz="0" w:space="0" w:color="auto"/>
                        <w:bottom w:val="none" w:sz="0" w:space="0" w:color="auto"/>
                        <w:right w:val="none" w:sz="0" w:space="0" w:color="auto"/>
                      </w:divBdr>
                    </w:div>
                    <w:div w:id="1692603332">
                      <w:marLeft w:val="0"/>
                      <w:marRight w:val="0"/>
                      <w:marTop w:val="0"/>
                      <w:marBottom w:val="0"/>
                      <w:divBdr>
                        <w:top w:val="none" w:sz="0" w:space="0" w:color="auto"/>
                        <w:left w:val="none" w:sz="0" w:space="0" w:color="auto"/>
                        <w:bottom w:val="none" w:sz="0" w:space="0" w:color="auto"/>
                        <w:right w:val="none" w:sz="0" w:space="0" w:color="auto"/>
                      </w:divBdr>
                    </w:div>
                  </w:divsChild>
                </w:div>
                <w:div w:id="1412510989">
                  <w:marLeft w:val="0"/>
                  <w:marRight w:val="0"/>
                  <w:marTop w:val="0"/>
                  <w:marBottom w:val="0"/>
                  <w:divBdr>
                    <w:top w:val="none" w:sz="0" w:space="0" w:color="auto"/>
                    <w:left w:val="none" w:sz="0" w:space="0" w:color="auto"/>
                    <w:bottom w:val="none" w:sz="0" w:space="0" w:color="auto"/>
                    <w:right w:val="none" w:sz="0" w:space="0" w:color="auto"/>
                  </w:divBdr>
                  <w:divsChild>
                    <w:div w:id="850996636">
                      <w:marLeft w:val="0"/>
                      <w:marRight w:val="0"/>
                      <w:marTop w:val="0"/>
                      <w:marBottom w:val="0"/>
                      <w:divBdr>
                        <w:top w:val="none" w:sz="0" w:space="0" w:color="auto"/>
                        <w:left w:val="none" w:sz="0" w:space="0" w:color="auto"/>
                        <w:bottom w:val="none" w:sz="0" w:space="0" w:color="auto"/>
                        <w:right w:val="none" w:sz="0" w:space="0" w:color="auto"/>
                      </w:divBdr>
                    </w:div>
                  </w:divsChild>
                </w:div>
                <w:div w:id="588539422">
                  <w:marLeft w:val="0"/>
                  <w:marRight w:val="0"/>
                  <w:marTop w:val="0"/>
                  <w:marBottom w:val="0"/>
                  <w:divBdr>
                    <w:top w:val="none" w:sz="0" w:space="0" w:color="auto"/>
                    <w:left w:val="none" w:sz="0" w:space="0" w:color="auto"/>
                    <w:bottom w:val="none" w:sz="0" w:space="0" w:color="auto"/>
                    <w:right w:val="none" w:sz="0" w:space="0" w:color="auto"/>
                  </w:divBdr>
                  <w:divsChild>
                    <w:div w:id="1112288868">
                      <w:marLeft w:val="0"/>
                      <w:marRight w:val="0"/>
                      <w:marTop w:val="0"/>
                      <w:marBottom w:val="0"/>
                      <w:divBdr>
                        <w:top w:val="none" w:sz="0" w:space="0" w:color="auto"/>
                        <w:left w:val="none" w:sz="0" w:space="0" w:color="auto"/>
                        <w:bottom w:val="none" w:sz="0" w:space="0" w:color="auto"/>
                        <w:right w:val="none" w:sz="0" w:space="0" w:color="auto"/>
                      </w:divBdr>
                    </w:div>
                    <w:div w:id="1233539168">
                      <w:marLeft w:val="0"/>
                      <w:marRight w:val="0"/>
                      <w:marTop w:val="0"/>
                      <w:marBottom w:val="0"/>
                      <w:divBdr>
                        <w:top w:val="none" w:sz="0" w:space="0" w:color="auto"/>
                        <w:left w:val="none" w:sz="0" w:space="0" w:color="auto"/>
                        <w:bottom w:val="none" w:sz="0" w:space="0" w:color="auto"/>
                        <w:right w:val="none" w:sz="0" w:space="0" w:color="auto"/>
                      </w:divBdr>
                    </w:div>
                  </w:divsChild>
                </w:div>
                <w:div w:id="310866121">
                  <w:marLeft w:val="0"/>
                  <w:marRight w:val="0"/>
                  <w:marTop w:val="0"/>
                  <w:marBottom w:val="0"/>
                  <w:divBdr>
                    <w:top w:val="none" w:sz="0" w:space="0" w:color="auto"/>
                    <w:left w:val="none" w:sz="0" w:space="0" w:color="auto"/>
                    <w:bottom w:val="none" w:sz="0" w:space="0" w:color="auto"/>
                    <w:right w:val="none" w:sz="0" w:space="0" w:color="auto"/>
                  </w:divBdr>
                  <w:divsChild>
                    <w:div w:id="1176918696">
                      <w:marLeft w:val="0"/>
                      <w:marRight w:val="0"/>
                      <w:marTop w:val="0"/>
                      <w:marBottom w:val="0"/>
                      <w:divBdr>
                        <w:top w:val="none" w:sz="0" w:space="0" w:color="auto"/>
                        <w:left w:val="none" w:sz="0" w:space="0" w:color="auto"/>
                        <w:bottom w:val="none" w:sz="0" w:space="0" w:color="auto"/>
                        <w:right w:val="none" w:sz="0" w:space="0" w:color="auto"/>
                      </w:divBdr>
                    </w:div>
                  </w:divsChild>
                </w:div>
                <w:div w:id="851727146">
                  <w:marLeft w:val="0"/>
                  <w:marRight w:val="0"/>
                  <w:marTop w:val="0"/>
                  <w:marBottom w:val="0"/>
                  <w:divBdr>
                    <w:top w:val="none" w:sz="0" w:space="0" w:color="auto"/>
                    <w:left w:val="none" w:sz="0" w:space="0" w:color="auto"/>
                    <w:bottom w:val="none" w:sz="0" w:space="0" w:color="auto"/>
                    <w:right w:val="none" w:sz="0" w:space="0" w:color="auto"/>
                  </w:divBdr>
                  <w:divsChild>
                    <w:div w:id="2074352820">
                      <w:marLeft w:val="0"/>
                      <w:marRight w:val="0"/>
                      <w:marTop w:val="0"/>
                      <w:marBottom w:val="0"/>
                      <w:divBdr>
                        <w:top w:val="none" w:sz="0" w:space="0" w:color="auto"/>
                        <w:left w:val="none" w:sz="0" w:space="0" w:color="auto"/>
                        <w:bottom w:val="none" w:sz="0" w:space="0" w:color="auto"/>
                        <w:right w:val="none" w:sz="0" w:space="0" w:color="auto"/>
                      </w:divBdr>
                    </w:div>
                    <w:div w:id="999887334">
                      <w:marLeft w:val="0"/>
                      <w:marRight w:val="0"/>
                      <w:marTop w:val="0"/>
                      <w:marBottom w:val="0"/>
                      <w:divBdr>
                        <w:top w:val="none" w:sz="0" w:space="0" w:color="auto"/>
                        <w:left w:val="none" w:sz="0" w:space="0" w:color="auto"/>
                        <w:bottom w:val="none" w:sz="0" w:space="0" w:color="auto"/>
                        <w:right w:val="none" w:sz="0" w:space="0" w:color="auto"/>
                      </w:divBdr>
                    </w:div>
                  </w:divsChild>
                </w:div>
                <w:div w:id="1248350036">
                  <w:marLeft w:val="0"/>
                  <w:marRight w:val="0"/>
                  <w:marTop w:val="0"/>
                  <w:marBottom w:val="0"/>
                  <w:divBdr>
                    <w:top w:val="none" w:sz="0" w:space="0" w:color="auto"/>
                    <w:left w:val="none" w:sz="0" w:space="0" w:color="auto"/>
                    <w:bottom w:val="none" w:sz="0" w:space="0" w:color="auto"/>
                    <w:right w:val="none" w:sz="0" w:space="0" w:color="auto"/>
                  </w:divBdr>
                  <w:divsChild>
                    <w:div w:id="608701309">
                      <w:marLeft w:val="0"/>
                      <w:marRight w:val="0"/>
                      <w:marTop w:val="0"/>
                      <w:marBottom w:val="0"/>
                      <w:divBdr>
                        <w:top w:val="none" w:sz="0" w:space="0" w:color="auto"/>
                        <w:left w:val="none" w:sz="0" w:space="0" w:color="auto"/>
                        <w:bottom w:val="none" w:sz="0" w:space="0" w:color="auto"/>
                        <w:right w:val="none" w:sz="0" w:space="0" w:color="auto"/>
                      </w:divBdr>
                    </w:div>
                  </w:divsChild>
                </w:div>
                <w:div w:id="992492067">
                  <w:marLeft w:val="0"/>
                  <w:marRight w:val="0"/>
                  <w:marTop w:val="0"/>
                  <w:marBottom w:val="0"/>
                  <w:divBdr>
                    <w:top w:val="none" w:sz="0" w:space="0" w:color="auto"/>
                    <w:left w:val="none" w:sz="0" w:space="0" w:color="auto"/>
                    <w:bottom w:val="none" w:sz="0" w:space="0" w:color="auto"/>
                    <w:right w:val="none" w:sz="0" w:space="0" w:color="auto"/>
                  </w:divBdr>
                  <w:divsChild>
                    <w:div w:id="1499155649">
                      <w:marLeft w:val="0"/>
                      <w:marRight w:val="0"/>
                      <w:marTop w:val="0"/>
                      <w:marBottom w:val="0"/>
                      <w:divBdr>
                        <w:top w:val="none" w:sz="0" w:space="0" w:color="auto"/>
                        <w:left w:val="none" w:sz="0" w:space="0" w:color="auto"/>
                        <w:bottom w:val="none" w:sz="0" w:space="0" w:color="auto"/>
                        <w:right w:val="none" w:sz="0" w:space="0" w:color="auto"/>
                      </w:divBdr>
                    </w:div>
                    <w:div w:id="349257520">
                      <w:marLeft w:val="0"/>
                      <w:marRight w:val="0"/>
                      <w:marTop w:val="0"/>
                      <w:marBottom w:val="0"/>
                      <w:divBdr>
                        <w:top w:val="none" w:sz="0" w:space="0" w:color="auto"/>
                        <w:left w:val="none" w:sz="0" w:space="0" w:color="auto"/>
                        <w:bottom w:val="none" w:sz="0" w:space="0" w:color="auto"/>
                        <w:right w:val="none" w:sz="0" w:space="0" w:color="auto"/>
                      </w:divBdr>
                    </w:div>
                  </w:divsChild>
                </w:div>
                <w:div w:id="463162487">
                  <w:marLeft w:val="0"/>
                  <w:marRight w:val="0"/>
                  <w:marTop w:val="0"/>
                  <w:marBottom w:val="0"/>
                  <w:divBdr>
                    <w:top w:val="none" w:sz="0" w:space="0" w:color="auto"/>
                    <w:left w:val="none" w:sz="0" w:space="0" w:color="auto"/>
                    <w:bottom w:val="none" w:sz="0" w:space="0" w:color="auto"/>
                    <w:right w:val="none" w:sz="0" w:space="0" w:color="auto"/>
                  </w:divBdr>
                  <w:divsChild>
                    <w:div w:id="2023774859">
                      <w:marLeft w:val="0"/>
                      <w:marRight w:val="0"/>
                      <w:marTop w:val="0"/>
                      <w:marBottom w:val="0"/>
                      <w:divBdr>
                        <w:top w:val="none" w:sz="0" w:space="0" w:color="auto"/>
                        <w:left w:val="none" w:sz="0" w:space="0" w:color="auto"/>
                        <w:bottom w:val="none" w:sz="0" w:space="0" w:color="auto"/>
                        <w:right w:val="none" w:sz="0" w:space="0" w:color="auto"/>
                      </w:divBdr>
                    </w:div>
                  </w:divsChild>
                </w:div>
                <w:div w:id="1308123723">
                  <w:marLeft w:val="0"/>
                  <w:marRight w:val="0"/>
                  <w:marTop w:val="0"/>
                  <w:marBottom w:val="0"/>
                  <w:divBdr>
                    <w:top w:val="none" w:sz="0" w:space="0" w:color="auto"/>
                    <w:left w:val="none" w:sz="0" w:space="0" w:color="auto"/>
                    <w:bottom w:val="none" w:sz="0" w:space="0" w:color="auto"/>
                    <w:right w:val="none" w:sz="0" w:space="0" w:color="auto"/>
                  </w:divBdr>
                  <w:divsChild>
                    <w:div w:id="236551687">
                      <w:marLeft w:val="0"/>
                      <w:marRight w:val="0"/>
                      <w:marTop w:val="0"/>
                      <w:marBottom w:val="0"/>
                      <w:divBdr>
                        <w:top w:val="none" w:sz="0" w:space="0" w:color="auto"/>
                        <w:left w:val="none" w:sz="0" w:space="0" w:color="auto"/>
                        <w:bottom w:val="none" w:sz="0" w:space="0" w:color="auto"/>
                        <w:right w:val="none" w:sz="0" w:space="0" w:color="auto"/>
                      </w:divBdr>
                    </w:div>
                    <w:div w:id="1935089658">
                      <w:marLeft w:val="0"/>
                      <w:marRight w:val="0"/>
                      <w:marTop w:val="0"/>
                      <w:marBottom w:val="0"/>
                      <w:divBdr>
                        <w:top w:val="none" w:sz="0" w:space="0" w:color="auto"/>
                        <w:left w:val="none" w:sz="0" w:space="0" w:color="auto"/>
                        <w:bottom w:val="none" w:sz="0" w:space="0" w:color="auto"/>
                        <w:right w:val="none" w:sz="0" w:space="0" w:color="auto"/>
                      </w:divBdr>
                    </w:div>
                  </w:divsChild>
                </w:div>
                <w:div w:id="157577421">
                  <w:marLeft w:val="0"/>
                  <w:marRight w:val="0"/>
                  <w:marTop w:val="0"/>
                  <w:marBottom w:val="0"/>
                  <w:divBdr>
                    <w:top w:val="none" w:sz="0" w:space="0" w:color="auto"/>
                    <w:left w:val="none" w:sz="0" w:space="0" w:color="auto"/>
                    <w:bottom w:val="none" w:sz="0" w:space="0" w:color="auto"/>
                    <w:right w:val="none" w:sz="0" w:space="0" w:color="auto"/>
                  </w:divBdr>
                  <w:divsChild>
                    <w:div w:id="2123574899">
                      <w:marLeft w:val="0"/>
                      <w:marRight w:val="0"/>
                      <w:marTop w:val="0"/>
                      <w:marBottom w:val="0"/>
                      <w:divBdr>
                        <w:top w:val="none" w:sz="0" w:space="0" w:color="auto"/>
                        <w:left w:val="none" w:sz="0" w:space="0" w:color="auto"/>
                        <w:bottom w:val="none" w:sz="0" w:space="0" w:color="auto"/>
                        <w:right w:val="none" w:sz="0" w:space="0" w:color="auto"/>
                      </w:divBdr>
                    </w:div>
                  </w:divsChild>
                </w:div>
                <w:div w:id="728918413">
                  <w:marLeft w:val="0"/>
                  <w:marRight w:val="0"/>
                  <w:marTop w:val="0"/>
                  <w:marBottom w:val="0"/>
                  <w:divBdr>
                    <w:top w:val="none" w:sz="0" w:space="0" w:color="auto"/>
                    <w:left w:val="none" w:sz="0" w:space="0" w:color="auto"/>
                    <w:bottom w:val="none" w:sz="0" w:space="0" w:color="auto"/>
                    <w:right w:val="none" w:sz="0" w:space="0" w:color="auto"/>
                  </w:divBdr>
                  <w:divsChild>
                    <w:div w:id="425884788">
                      <w:marLeft w:val="0"/>
                      <w:marRight w:val="0"/>
                      <w:marTop w:val="0"/>
                      <w:marBottom w:val="0"/>
                      <w:divBdr>
                        <w:top w:val="none" w:sz="0" w:space="0" w:color="auto"/>
                        <w:left w:val="none" w:sz="0" w:space="0" w:color="auto"/>
                        <w:bottom w:val="none" w:sz="0" w:space="0" w:color="auto"/>
                        <w:right w:val="none" w:sz="0" w:space="0" w:color="auto"/>
                      </w:divBdr>
                    </w:div>
                    <w:div w:id="410079732">
                      <w:marLeft w:val="0"/>
                      <w:marRight w:val="0"/>
                      <w:marTop w:val="0"/>
                      <w:marBottom w:val="0"/>
                      <w:divBdr>
                        <w:top w:val="none" w:sz="0" w:space="0" w:color="auto"/>
                        <w:left w:val="none" w:sz="0" w:space="0" w:color="auto"/>
                        <w:bottom w:val="none" w:sz="0" w:space="0" w:color="auto"/>
                        <w:right w:val="none" w:sz="0" w:space="0" w:color="auto"/>
                      </w:divBdr>
                    </w:div>
                  </w:divsChild>
                </w:div>
                <w:div w:id="1709991766">
                  <w:marLeft w:val="0"/>
                  <w:marRight w:val="0"/>
                  <w:marTop w:val="0"/>
                  <w:marBottom w:val="0"/>
                  <w:divBdr>
                    <w:top w:val="none" w:sz="0" w:space="0" w:color="auto"/>
                    <w:left w:val="none" w:sz="0" w:space="0" w:color="auto"/>
                    <w:bottom w:val="none" w:sz="0" w:space="0" w:color="auto"/>
                    <w:right w:val="none" w:sz="0" w:space="0" w:color="auto"/>
                  </w:divBdr>
                  <w:divsChild>
                    <w:div w:id="1992784210">
                      <w:marLeft w:val="0"/>
                      <w:marRight w:val="0"/>
                      <w:marTop w:val="0"/>
                      <w:marBottom w:val="0"/>
                      <w:divBdr>
                        <w:top w:val="none" w:sz="0" w:space="0" w:color="auto"/>
                        <w:left w:val="none" w:sz="0" w:space="0" w:color="auto"/>
                        <w:bottom w:val="none" w:sz="0" w:space="0" w:color="auto"/>
                        <w:right w:val="none" w:sz="0" w:space="0" w:color="auto"/>
                      </w:divBdr>
                    </w:div>
                  </w:divsChild>
                </w:div>
                <w:div w:id="1036156766">
                  <w:marLeft w:val="0"/>
                  <w:marRight w:val="0"/>
                  <w:marTop w:val="0"/>
                  <w:marBottom w:val="0"/>
                  <w:divBdr>
                    <w:top w:val="none" w:sz="0" w:space="0" w:color="auto"/>
                    <w:left w:val="none" w:sz="0" w:space="0" w:color="auto"/>
                    <w:bottom w:val="none" w:sz="0" w:space="0" w:color="auto"/>
                    <w:right w:val="none" w:sz="0" w:space="0" w:color="auto"/>
                  </w:divBdr>
                  <w:divsChild>
                    <w:div w:id="1985574503">
                      <w:marLeft w:val="0"/>
                      <w:marRight w:val="0"/>
                      <w:marTop w:val="0"/>
                      <w:marBottom w:val="0"/>
                      <w:divBdr>
                        <w:top w:val="none" w:sz="0" w:space="0" w:color="auto"/>
                        <w:left w:val="none" w:sz="0" w:space="0" w:color="auto"/>
                        <w:bottom w:val="none" w:sz="0" w:space="0" w:color="auto"/>
                        <w:right w:val="none" w:sz="0" w:space="0" w:color="auto"/>
                      </w:divBdr>
                    </w:div>
                    <w:div w:id="59524840">
                      <w:marLeft w:val="0"/>
                      <w:marRight w:val="0"/>
                      <w:marTop w:val="0"/>
                      <w:marBottom w:val="0"/>
                      <w:divBdr>
                        <w:top w:val="none" w:sz="0" w:space="0" w:color="auto"/>
                        <w:left w:val="none" w:sz="0" w:space="0" w:color="auto"/>
                        <w:bottom w:val="none" w:sz="0" w:space="0" w:color="auto"/>
                        <w:right w:val="none" w:sz="0" w:space="0" w:color="auto"/>
                      </w:divBdr>
                    </w:div>
                  </w:divsChild>
                </w:div>
                <w:div w:id="492765246">
                  <w:marLeft w:val="0"/>
                  <w:marRight w:val="0"/>
                  <w:marTop w:val="0"/>
                  <w:marBottom w:val="0"/>
                  <w:divBdr>
                    <w:top w:val="none" w:sz="0" w:space="0" w:color="auto"/>
                    <w:left w:val="none" w:sz="0" w:space="0" w:color="auto"/>
                    <w:bottom w:val="none" w:sz="0" w:space="0" w:color="auto"/>
                    <w:right w:val="none" w:sz="0" w:space="0" w:color="auto"/>
                  </w:divBdr>
                  <w:divsChild>
                    <w:div w:id="1537306829">
                      <w:marLeft w:val="0"/>
                      <w:marRight w:val="0"/>
                      <w:marTop w:val="0"/>
                      <w:marBottom w:val="0"/>
                      <w:divBdr>
                        <w:top w:val="none" w:sz="0" w:space="0" w:color="auto"/>
                        <w:left w:val="none" w:sz="0" w:space="0" w:color="auto"/>
                        <w:bottom w:val="none" w:sz="0" w:space="0" w:color="auto"/>
                        <w:right w:val="none" w:sz="0" w:space="0" w:color="auto"/>
                      </w:divBdr>
                    </w:div>
                  </w:divsChild>
                </w:div>
                <w:div w:id="989862940">
                  <w:marLeft w:val="0"/>
                  <w:marRight w:val="0"/>
                  <w:marTop w:val="0"/>
                  <w:marBottom w:val="0"/>
                  <w:divBdr>
                    <w:top w:val="none" w:sz="0" w:space="0" w:color="auto"/>
                    <w:left w:val="none" w:sz="0" w:space="0" w:color="auto"/>
                    <w:bottom w:val="none" w:sz="0" w:space="0" w:color="auto"/>
                    <w:right w:val="none" w:sz="0" w:space="0" w:color="auto"/>
                  </w:divBdr>
                  <w:divsChild>
                    <w:div w:id="1319380015">
                      <w:marLeft w:val="0"/>
                      <w:marRight w:val="0"/>
                      <w:marTop w:val="0"/>
                      <w:marBottom w:val="0"/>
                      <w:divBdr>
                        <w:top w:val="none" w:sz="0" w:space="0" w:color="auto"/>
                        <w:left w:val="none" w:sz="0" w:space="0" w:color="auto"/>
                        <w:bottom w:val="none" w:sz="0" w:space="0" w:color="auto"/>
                        <w:right w:val="none" w:sz="0" w:space="0" w:color="auto"/>
                      </w:divBdr>
                    </w:div>
                    <w:div w:id="1063135987">
                      <w:marLeft w:val="0"/>
                      <w:marRight w:val="0"/>
                      <w:marTop w:val="0"/>
                      <w:marBottom w:val="0"/>
                      <w:divBdr>
                        <w:top w:val="none" w:sz="0" w:space="0" w:color="auto"/>
                        <w:left w:val="none" w:sz="0" w:space="0" w:color="auto"/>
                        <w:bottom w:val="none" w:sz="0" w:space="0" w:color="auto"/>
                        <w:right w:val="none" w:sz="0" w:space="0" w:color="auto"/>
                      </w:divBdr>
                    </w:div>
                  </w:divsChild>
                </w:div>
                <w:div w:id="2079939225">
                  <w:marLeft w:val="0"/>
                  <w:marRight w:val="0"/>
                  <w:marTop w:val="0"/>
                  <w:marBottom w:val="0"/>
                  <w:divBdr>
                    <w:top w:val="none" w:sz="0" w:space="0" w:color="auto"/>
                    <w:left w:val="none" w:sz="0" w:space="0" w:color="auto"/>
                    <w:bottom w:val="none" w:sz="0" w:space="0" w:color="auto"/>
                    <w:right w:val="none" w:sz="0" w:space="0" w:color="auto"/>
                  </w:divBdr>
                  <w:divsChild>
                    <w:div w:id="2140950670">
                      <w:marLeft w:val="0"/>
                      <w:marRight w:val="0"/>
                      <w:marTop w:val="0"/>
                      <w:marBottom w:val="0"/>
                      <w:divBdr>
                        <w:top w:val="none" w:sz="0" w:space="0" w:color="auto"/>
                        <w:left w:val="none" w:sz="0" w:space="0" w:color="auto"/>
                        <w:bottom w:val="none" w:sz="0" w:space="0" w:color="auto"/>
                        <w:right w:val="none" w:sz="0" w:space="0" w:color="auto"/>
                      </w:divBdr>
                    </w:div>
                  </w:divsChild>
                </w:div>
                <w:div w:id="1846938099">
                  <w:marLeft w:val="0"/>
                  <w:marRight w:val="0"/>
                  <w:marTop w:val="0"/>
                  <w:marBottom w:val="0"/>
                  <w:divBdr>
                    <w:top w:val="none" w:sz="0" w:space="0" w:color="auto"/>
                    <w:left w:val="none" w:sz="0" w:space="0" w:color="auto"/>
                    <w:bottom w:val="none" w:sz="0" w:space="0" w:color="auto"/>
                    <w:right w:val="none" w:sz="0" w:space="0" w:color="auto"/>
                  </w:divBdr>
                  <w:divsChild>
                    <w:div w:id="1048381683">
                      <w:marLeft w:val="0"/>
                      <w:marRight w:val="0"/>
                      <w:marTop w:val="0"/>
                      <w:marBottom w:val="0"/>
                      <w:divBdr>
                        <w:top w:val="none" w:sz="0" w:space="0" w:color="auto"/>
                        <w:left w:val="none" w:sz="0" w:space="0" w:color="auto"/>
                        <w:bottom w:val="none" w:sz="0" w:space="0" w:color="auto"/>
                        <w:right w:val="none" w:sz="0" w:space="0" w:color="auto"/>
                      </w:divBdr>
                    </w:div>
                    <w:div w:id="1868836563">
                      <w:marLeft w:val="0"/>
                      <w:marRight w:val="0"/>
                      <w:marTop w:val="0"/>
                      <w:marBottom w:val="0"/>
                      <w:divBdr>
                        <w:top w:val="none" w:sz="0" w:space="0" w:color="auto"/>
                        <w:left w:val="none" w:sz="0" w:space="0" w:color="auto"/>
                        <w:bottom w:val="none" w:sz="0" w:space="0" w:color="auto"/>
                        <w:right w:val="none" w:sz="0" w:space="0" w:color="auto"/>
                      </w:divBdr>
                    </w:div>
                  </w:divsChild>
                </w:div>
                <w:div w:id="1823740567">
                  <w:marLeft w:val="0"/>
                  <w:marRight w:val="0"/>
                  <w:marTop w:val="0"/>
                  <w:marBottom w:val="0"/>
                  <w:divBdr>
                    <w:top w:val="none" w:sz="0" w:space="0" w:color="auto"/>
                    <w:left w:val="none" w:sz="0" w:space="0" w:color="auto"/>
                    <w:bottom w:val="none" w:sz="0" w:space="0" w:color="auto"/>
                    <w:right w:val="none" w:sz="0" w:space="0" w:color="auto"/>
                  </w:divBdr>
                  <w:divsChild>
                    <w:div w:id="1024675465">
                      <w:marLeft w:val="0"/>
                      <w:marRight w:val="0"/>
                      <w:marTop w:val="0"/>
                      <w:marBottom w:val="0"/>
                      <w:divBdr>
                        <w:top w:val="none" w:sz="0" w:space="0" w:color="auto"/>
                        <w:left w:val="none" w:sz="0" w:space="0" w:color="auto"/>
                        <w:bottom w:val="none" w:sz="0" w:space="0" w:color="auto"/>
                        <w:right w:val="none" w:sz="0" w:space="0" w:color="auto"/>
                      </w:divBdr>
                    </w:div>
                  </w:divsChild>
                </w:div>
                <w:div w:id="878933848">
                  <w:marLeft w:val="0"/>
                  <w:marRight w:val="0"/>
                  <w:marTop w:val="0"/>
                  <w:marBottom w:val="0"/>
                  <w:divBdr>
                    <w:top w:val="none" w:sz="0" w:space="0" w:color="auto"/>
                    <w:left w:val="none" w:sz="0" w:space="0" w:color="auto"/>
                    <w:bottom w:val="none" w:sz="0" w:space="0" w:color="auto"/>
                    <w:right w:val="none" w:sz="0" w:space="0" w:color="auto"/>
                  </w:divBdr>
                  <w:divsChild>
                    <w:div w:id="802311119">
                      <w:marLeft w:val="0"/>
                      <w:marRight w:val="0"/>
                      <w:marTop w:val="0"/>
                      <w:marBottom w:val="0"/>
                      <w:divBdr>
                        <w:top w:val="none" w:sz="0" w:space="0" w:color="auto"/>
                        <w:left w:val="none" w:sz="0" w:space="0" w:color="auto"/>
                        <w:bottom w:val="none" w:sz="0" w:space="0" w:color="auto"/>
                        <w:right w:val="none" w:sz="0" w:space="0" w:color="auto"/>
                      </w:divBdr>
                    </w:div>
                    <w:div w:id="1729650072">
                      <w:marLeft w:val="0"/>
                      <w:marRight w:val="0"/>
                      <w:marTop w:val="0"/>
                      <w:marBottom w:val="0"/>
                      <w:divBdr>
                        <w:top w:val="none" w:sz="0" w:space="0" w:color="auto"/>
                        <w:left w:val="none" w:sz="0" w:space="0" w:color="auto"/>
                        <w:bottom w:val="none" w:sz="0" w:space="0" w:color="auto"/>
                        <w:right w:val="none" w:sz="0" w:space="0" w:color="auto"/>
                      </w:divBdr>
                    </w:div>
                  </w:divsChild>
                </w:div>
                <w:div w:id="36007305">
                  <w:marLeft w:val="0"/>
                  <w:marRight w:val="0"/>
                  <w:marTop w:val="0"/>
                  <w:marBottom w:val="0"/>
                  <w:divBdr>
                    <w:top w:val="none" w:sz="0" w:space="0" w:color="auto"/>
                    <w:left w:val="none" w:sz="0" w:space="0" w:color="auto"/>
                    <w:bottom w:val="none" w:sz="0" w:space="0" w:color="auto"/>
                    <w:right w:val="none" w:sz="0" w:space="0" w:color="auto"/>
                  </w:divBdr>
                  <w:divsChild>
                    <w:div w:id="484056803">
                      <w:marLeft w:val="0"/>
                      <w:marRight w:val="0"/>
                      <w:marTop w:val="0"/>
                      <w:marBottom w:val="0"/>
                      <w:divBdr>
                        <w:top w:val="none" w:sz="0" w:space="0" w:color="auto"/>
                        <w:left w:val="none" w:sz="0" w:space="0" w:color="auto"/>
                        <w:bottom w:val="none" w:sz="0" w:space="0" w:color="auto"/>
                        <w:right w:val="none" w:sz="0" w:space="0" w:color="auto"/>
                      </w:divBdr>
                    </w:div>
                  </w:divsChild>
                </w:div>
                <w:div w:id="47843877">
                  <w:marLeft w:val="0"/>
                  <w:marRight w:val="0"/>
                  <w:marTop w:val="0"/>
                  <w:marBottom w:val="0"/>
                  <w:divBdr>
                    <w:top w:val="none" w:sz="0" w:space="0" w:color="auto"/>
                    <w:left w:val="none" w:sz="0" w:space="0" w:color="auto"/>
                    <w:bottom w:val="none" w:sz="0" w:space="0" w:color="auto"/>
                    <w:right w:val="none" w:sz="0" w:space="0" w:color="auto"/>
                  </w:divBdr>
                  <w:divsChild>
                    <w:div w:id="1283533111">
                      <w:marLeft w:val="0"/>
                      <w:marRight w:val="0"/>
                      <w:marTop w:val="0"/>
                      <w:marBottom w:val="0"/>
                      <w:divBdr>
                        <w:top w:val="none" w:sz="0" w:space="0" w:color="auto"/>
                        <w:left w:val="none" w:sz="0" w:space="0" w:color="auto"/>
                        <w:bottom w:val="none" w:sz="0" w:space="0" w:color="auto"/>
                        <w:right w:val="none" w:sz="0" w:space="0" w:color="auto"/>
                      </w:divBdr>
                    </w:div>
                    <w:div w:id="1223323195">
                      <w:marLeft w:val="0"/>
                      <w:marRight w:val="0"/>
                      <w:marTop w:val="0"/>
                      <w:marBottom w:val="0"/>
                      <w:divBdr>
                        <w:top w:val="none" w:sz="0" w:space="0" w:color="auto"/>
                        <w:left w:val="none" w:sz="0" w:space="0" w:color="auto"/>
                        <w:bottom w:val="none" w:sz="0" w:space="0" w:color="auto"/>
                        <w:right w:val="none" w:sz="0" w:space="0" w:color="auto"/>
                      </w:divBdr>
                    </w:div>
                  </w:divsChild>
                </w:div>
                <w:div w:id="1494490968">
                  <w:marLeft w:val="0"/>
                  <w:marRight w:val="0"/>
                  <w:marTop w:val="0"/>
                  <w:marBottom w:val="0"/>
                  <w:divBdr>
                    <w:top w:val="none" w:sz="0" w:space="0" w:color="auto"/>
                    <w:left w:val="none" w:sz="0" w:space="0" w:color="auto"/>
                    <w:bottom w:val="none" w:sz="0" w:space="0" w:color="auto"/>
                    <w:right w:val="none" w:sz="0" w:space="0" w:color="auto"/>
                  </w:divBdr>
                  <w:divsChild>
                    <w:div w:id="781650216">
                      <w:marLeft w:val="0"/>
                      <w:marRight w:val="0"/>
                      <w:marTop w:val="0"/>
                      <w:marBottom w:val="0"/>
                      <w:divBdr>
                        <w:top w:val="none" w:sz="0" w:space="0" w:color="auto"/>
                        <w:left w:val="none" w:sz="0" w:space="0" w:color="auto"/>
                        <w:bottom w:val="none" w:sz="0" w:space="0" w:color="auto"/>
                        <w:right w:val="none" w:sz="0" w:space="0" w:color="auto"/>
                      </w:divBdr>
                    </w:div>
                  </w:divsChild>
                </w:div>
                <w:div w:id="290788948">
                  <w:marLeft w:val="0"/>
                  <w:marRight w:val="0"/>
                  <w:marTop w:val="0"/>
                  <w:marBottom w:val="0"/>
                  <w:divBdr>
                    <w:top w:val="none" w:sz="0" w:space="0" w:color="auto"/>
                    <w:left w:val="none" w:sz="0" w:space="0" w:color="auto"/>
                    <w:bottom w:val="none" w:sz="0" w:space="0" w:color="auto"/>
                    <w:right w:val="none" w:sz="0" w:space="0" w:color="auto"/>
                  </w:divBdr>
                  <w:divsChild>
                    <w:div w:id="1943104820">
                      <w:marLeft w:val="0"/>
                      <w:marRight w:val="0"/>
                      <w:marTop w:val="0"/>
                      <w:marBottom w:val="0"/>
                      <w:divBdr>
                        <w:top w:val="none" w:sz="0" w:space="0" w:color="auto"/>
                        <w:left w:val="none" w:sz="0" w:space="0" w:color="auto"/>
                        <w:bottom w:val="none" w:sz="0" w:space="0" w:color="auto"/>
                        <w:right w:val="none" w:sz="0" w:space="0" w:color="auto"/>
                      </w:divBdr>
                    </w:div>
                    <w:div w:id="393966884">
                      <w:marLeft w:val="0"/>
                      <w:marRight w:val="0"/>
                      <w:marTop w:val="0"/>
                      <w:marBottom w:val="0"/>
                      <w:divBdr>
                        <w:top w:val="none" w:sz="0" w:space="0" w:color="auto"/>
                        <w:left w:val="none" w:sz="0" w:space="0" w:color="auto"/>
                        <w:bottom w:val="none" w:sz="0" w:space="0" w:color="auto"/>
                        <w:right w:val="none" w:sz="0" w:space="0" w:color="auto"/>
                      </w:divBdr>
                    </w:div>
                  </w:divsChild>
                </w:div>
                <w:div w:id="725953060">
                  <w:marLeft w:val="0"/>
                  <w:marRight w:val="0"/>
                  <w:marTop w:val="0"/>
                  <w:marBottom w:val="0"/>
                  <w:divBdr>
                    <w:top w:val="none" w:sz="0" w:space="0" w:color="auto"/>
                    <w:left w:val="none" w:sz="0" w:space="0" w:color="auto"/>
                    <w:bottom w:val="none" w:sz="0" w:space="0" w:color="auto"/>
                    <w:right w:val="none" w:sz="0" w:space="0" w:color="auto"/>
                  </w:divBdr>
                  <w:divsChild>
                    <w:div w:id="654187633">
                      <w:marLeft w:val="0"/>
                      <w:marRight w:val="0"/>
                      <w:marTop w:val="0"/>
                      <w:marBottom w:val="0"/>
                      <w:divBdr>
                        <w:top w:val="none" w:sz="0" w:space="0" w:color="auto"/>
                        <w:left w:val="none" w:sz="0" w:space="0" w:color="auto"/>
                        <w:bottom w:val="none" w:sz="0" w:space="0" w:color="auto"/>
                        <w:right w:val="none" w:sz="0" w:space="0" w:color="auto"/>
                      </w:divBdr>
                    </w:div>
                  </w:divsChild>
                </w:div>
                <w:div w:id="631642093">
                  <w:marLeft w:val="0"/>
                  <w:marRight w:val="0"/>
                  <w:marTop w:val="0"/>
                  <w:marBottom w:val="0"/>
                  <w:divBdr>
                    <w:top w:val="none" w:sz="0" w:space="0" w:color="auto"/>
                    <w:left w:val="none" w:sz="0" w:space="0" w:color="auto"/>
                    <w:bottom w:val="none" w:sz="0" w:space="0" w:color="auto"/>
                    <w:right w:val="none" w:sz="0" w:space="0" w:color="auto"/>
                  </w:divBdr>
                  <w:divsChild>
                    <w:div w:id="817959120">
                      <w:marLeft w:val="0"/>
                      <w:marRight w:val="0"/>
                      <w:marTop w:val="0"/>
                      <w:marBottom w:val="0"/>
                      <w:divBdr>
                        <w:top w:val="none" w:sz="0" w:space="0" w:color="auto"/>
                        <w:left w:val="none" w:sz="0" w:space="0" w:color="auto"/>
                        <w:bottom w:val="none" w:sz="0" w:space="0" w:color="auto"/>
                        <w:right w:val="none" w:sz="0" w:space="0" w:color="auto"/>
                      </w:divBdr>
                    </w:div>
                    <w:div w:id="208348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212794">
          <w:marLeft w:val="0"/>
          <w:marRight w:val="0"/>
          <w:marTop w:val="0"/>
          <w:marBottom w:val="0"/>
          <w:divBdr>
            <w:top w:val="none" w:sz="0" w:space="0" w:color="auto"/>
            <w:left w:val="none" w:sz="0" w:space="0" w:color="auto"/>
            <w:bottom w:val="none" w:sz="0" w:space="0" w:color="auto"/>
            <w:right w:val="none" w:sz="0" w:space="0" w:color="auto"/>
          </w:divBdr>
        </w:div>
        <w:div w:id="1460415555">
          <w:marLeft w:val="0"/>
          <w:marRight w:val="0"/>
          <w:marTop w:val="0"/>
          <w:marBottom w:val="0"/>
          <w:divBdr>
            <w:top w:val="none" w:sz="0" w:space="0" w:color="auto"/>
            <w:left w:val="none" w:sz="0" w:space="0" w:color="auto"/>
            <w:bottom w:val="none" w:sz="0" w:space="0" w:color="auto"/>
            <w:right w:val="none" w:sz="0" w:space="0" w:color="auto"/>
          </w:divBdr>
        </w:div>
        <w:div w:id="1659767536">
          <w:marLeft w:val="0"/>
          <w:marRight w:val="0"/>
          <w:marTop w:val="0"/>
          <w:marBottom w:val="0"/>
          <w:divBdr>
            <w:top w:val="none" w:sz="0" w:space="0" w:color="auto"/>
            <w:left w:val="none" w:sz="0" w:space="0" w:color="auto"/>
            <w:bottom w:val="none" w:sz="0" w:space="0" w:color="auto"/>
            <w:right w:val="none" w:sz="0" w:space="0" w:color="auto"/>
          </w:divBdr>
          <w:divsChild>
            <w:div w:id="298267140">
              <w:marLeft w:val="0"/>
              <w:marRight w:val="0"/>
              <w:marTop w:val="30"/>
              <w:marBottom w:val="30"/>
              <w:divBdr>
                <w:top w:val="none" w:sz="0" w:space="0" w:color="auto"/>
                <w:left w:val="none" w:sz="0" w:space="0" w:color="auto"/>
                <w:bottom w:val="none" w:sz="0" w:space="0" w:color="auto"/>
                <w:right w:val="none" w:sz="0" w:space="0" w:color="auto"/>
              </w:divBdr>
              <w:divsChild>
                <w:div w:id="754476688">
                  <w:marLeft w:val="0"/>
                  <w:marRight w:val="0"/>
                  <w:marTop w:val="0"/>
                  <w:marBottom w:val="0"/>
                  <w:divBdr>
                    <w:top w:val="none" w:sz="0" w:space="0" w:color="auto"/>
                    <w:left w:val="none" w:sz="0" w:space="0" w:color="auto"/>
                    <w:bottom w:val="none" w:sz="0" w:space="0" w:color="auto"/>
                    <w:right w:val="none" w:sz="0" w:space="0" w:color="auto"/>
                  </w:divBdr>
                  <w:divsChild>
                    <w:div w:id="389614233">
                      <w:marLeft w:val="0"/>
                      <w:marRight w:val="0"/>
                      <w:marTop w:val="0"/>
                      <w:marBottom w:val="0"/>
                      <w:divBdr>
                        <w:top w:val="none" w:sz="0" w:space="0" w:color="auto"/>
                        <w:left w:val="none" w:sz="0" w:space="0" w:color="auto"/>
                        <w:bottom w:val="none" w:sz="0" w:space="0" w:color="auto"/>
                        <w:right w:val="none" w:sz="0" w:space="0" w:color="auto"/>
                      </w:divBdr>
                    </w:div>
                  </w:divsChild>
                </w:div>
                <w:div w:id="1946185546">
                  <w:marLeft w:val="0"/>
                  <w:marRight w:val="0"/>
                  <w:marTop w:val="0"/>
                  <w:marBottom w:val="0"/>
                  <w:divBdr>
                    <w:top w:val="none" w:sz="0" w:space="0" w:color="auto"/>
                    <w:left w:val="none" w:sz="0" w:space="0" w:color="auto"/>
                    <w:bottom w:val="none" w:sz="0" w:space="0" w:color="auto"/>
                    <w:right w:val="none" w:sz="0" w:space="0" w:color="auto"/>
                  </w:divBdr>
                  <w:divsChild>
                    <w:div w:id="1453670331">
                      <w:marLeft w:val="0"/>
                      <w:marRight w:val="0"/>
                      <w:marTop w:val="0"/>
                      <w:marBottom w:val="0"/>
                      <w:divBdr>
                        <w:top w:val="none" w:sz="0" w:space="0" w:color="auto"/>
                        <w:left w:val="none" w:sz="0" w:space="0" w:color="auto"/>
                        <w:bottom w:val="none" w:sz="0" w:space="0" w:color="auto"/>
                        <w:right w:val="none" w:sz="0" w:space="0" w:color="auto"/>
                      </w:divBdr>
                    </w:div>
                  </w:divsChild>
                </w:div>
                <w:div w:id="1874227763">
                  <w:marLeft w:val="0"/>
                  <w:marRight w:val="0"/>
                  <w:marTop w:val="0"/>
                  <w:marBottom w:val="0"/>
                  <w:divBdr>
                    <w:top w:val="none" w:sz="0" w:space="0" w:color="auto"/>
                    <w:left w:val="none" w:sz="0" w:space="0" w:color="auto"/>
                    <w:bottom w:val="none" w:sz="0" w:space="0" w:color="auto"/>
                    <w:right w:val="none" w:sz="0" w:space="0" w:color="auto"/>
                  </w:divBdr>
                  <w:divsChild>
                    <w:div w:id="462697899">
                      <w:marLeft w:val="0"/>
                      <w:marRight w:val="0"/>
                      <w:marTop w:val="0"/>
                      <w:marBottom w:val="0"/>
                      <w:divBdr>
                        <w:top w:val="none" w:sz="0" w:space="0" w:color="auto"/>
                        <w:left w:val="none" w:sz="0" w:space="0" w:color="auto"/>
                        <w:bottom w:val="none" w:sz="0" w:space="0" w:color="auto"/>
                        <w:right w:val="none" w:sz="0" w:space="0" w:color="auto"/>
                      </w:divBdr>
                    </w:div>
                  </w:divsChild>
                </w:div>
                <w:div w:id="716927416">
                  <w:marLeft w:val="0"/>
                  <w:marRight w:val="0"/>
                  <w:marTop w:val="0"/>
                  <w:marBottom w:val="0"/>
                  <w:divBdr>
                    <w:top w:val="none" w:sz="0" w:space="0" w:color="auto"/>
                    <w:left w:val="none" w:sz="0" w:space="0" w:color="auto"/>
                    <w:bottom w:val="none" w:sz="0" w:space="0" w:color="auto"/>
                    <w:right w:val="none" w:sz="0" w:space="0" w:color="auto"/>
                  </w:divBdr>
                  <w:divsChild>
                    <w:div w:id="1258716106">
                      <w:marLeft w:val="0"/>
                      <w:marRight w:val="0"/>
                      <w:marTop w:val="0"/>
                      <w:marBottom w:val="0"/>
                      <w:divBdr>
                        <w:top w:val="none" w:sz="0" w:space="0" w:color="auto"/>
                        <w:left w:val="none" w:sz="0" w:space="0" w:color="auto"/>
                        <w:bottom w:val="none" w:sz="0" w:space="0" w:color="auto"/>
                        <w:right w:val="none" w:sz="0" w:space="0" w:color="auto"/>
                      </w:divBdr>
                    </w:div>
                  </w:divsChild>
                </w:div>
                <w:div w:id="1859662109">
                  <w:marLeft w:val="0"/>
                  <w:marRight w:val="0"/>
                  <w:marTop w:val="0"/>
                  <w:marBottom w:val="0"/>
                  <w:divBdr>
                    <w:top w:val="none" w:sz="0" w:space="0" w:color="auto"/>
                    <w:left w:val="none" w:sz="0" w:space="0" w:color="auto"/>
                    <w:bottom w:val="none" w:sz="0" w:space="0" w:color="auto"/>
                    <w:right w:val="none" w:sz="0" w:space="0" w:color="auto"/>
                  </w:divBdr>
                  <w:divsChild>
                    <w:div w:id="1354649899">
                      <w:marLeft w:val="0"/>
                      <w:marRight w:val="0"/>
                      <w:marTop w:val="0"/>
                      <w:marBottom w:val="0"/>
                      <w:divBdr>
                        <w:top w:val="none" w:sz="0" w:space="0" w:color="auto"/>
                        <w:left w:val="none" w:sz="0" w:space="0" w:color="auto"/>
                        <w:bottom w:val="none" w:sz="0" w:space="0" w:color="auto"/>
                        <w:right w:val="none" w:sz="0" w:space="0" w:color="auto"/>
                      </w:divBdr>
                    </w:div>
                  </w:divsChild>
                </w:div>
                <w:div w:id="1468162998">
                  <w:marLeft w:val="0"/>
                  <w:marRight w:val="0"/>
                  <w:marTop w:val="0"/>
                  <w:marBottom w:val="0"/>
                  <w:divBdr>
                    <w:top w:val="none" w:sz="0" w:space="0" w:color="auto"/>
                    <w:left w:val="none" w:sz="0" w:space="0" w:color="auto"/>
                    <w:bottom w:val="none" w:sz="0" w:space="0" w:color="auto"/>
                    <w:right w:val="none" w:sz="0" w:space="0" w:color="auto"/>
                  </w:divBdr>
                  <w:divsChild>
                    <w:div w:id="1241646159">
                      <w:marLeft w:val="0"/>
                      <w:marRight w:val="0"/>
                      <w:marTop w:val="0"/>
                      <w:marBottom w:val="0"/>
                      <w:divBdr>
                        <w:top w:val="none" w:sz="0" w:space="0" w:color="auto"/>
                        <w:left w:val="none" w:sz="0" w:space="0" w:color="auto"/>
                        <w:bottom w:val="none" w:sz="0" w:space="0" w:color="auto"/>
                        <w:right w:val="none" w:sz="0" w:space="0" w:color="auto"/>
                      </w:divBdr>
                    </w:div>
                  </w:divsChild>
                </w:div>
                <w:div w:id="739717453">
                  <w:marLeft w:val="0"/>
                  <w:marRight w:val="0"/>
                  <w:marTop w:val="0"/>
                  <w:marBottom w:val="0"/>
                  <w:divBdr>
                    <w:top w:val="none" w:sz="0" w:space="0" w:color="auto"/>
                    <w:left w:val="none" w:sz="0" w:space="0" w:color="auto"/>
                    <w:bottom w:val="none" w:sz="0" w:space="0" w:color="auto"/>
                    <w:right w:val="none" w:sz="0" w:space="0" w:color="auto"/>
                  </w:divBdr>
                  <w:divsChild>
                    <w:div w:id="1365129665">
                      <w:marLeft w:val="0"/>
                      <w:marRight w:val="0"/>
                      <w:marTop w:val="0"/>
                      <w:marBottom w:val="0"/>
                      <w:divBdr>
                        <w:top w:val="none" w:sz="0" w:space="0" w:color="auto"/>
                        <w:left w:val="none" w:sz="0" w:space="0" w:color="auto"/>
                        <w:bottom w:val="none" w:sz="0" w:space="0" w:color="auto"/>
                        <w:right w:val="none" w:sz="0" w:space="0" w:color="auto"/>
                      </w:divBdr>
                    </w:div>
                  </w:divsChild>
                </w:div>
                <w:div w:id="70081581">
                  <w:marLeft w:val="0"/>
                  <w:marRight w:val="0"/>
                  <w:marTop w:val="0"/>
                  <w:marBottom w:val="0"/>
                  <w:divBdr>
                    <w:top w:val="none" w:sz="0" w:space="0" w:color="auto"/>
                    <w:left w:val="none" w:sz="0" w:space="0" w:color="auto"/>
                    <w:bottom w:val="none" w:sz="0" w:space="0" w:color="auto"/>
                    <w:right w:val="none" w:sz="0" w:space="0" w:color="auto"/>
                  </w:divBdr>
                  <w:divsChild>
                    <w:div w:id="2098743518">
                      <w:marLeft w:val="0"/>
                      <w:marRight w:val="0"/>
                      <w:marTop w:val="0"/>
                      <w:marBottom w:val="0"/>
                      <w:divBdr>
                        <w:top w:val="none" w:sz="0" w:space="0" w:color="auto"/>
                        <w:left w:val="none" w:sz="0" w:space="0" w:color="auto"/>
                        <w:bottom w:val="none" w:sz="0" w:space="0" w:color="auto"/>
                        <w:right w:val="none" w:sz="0" w:space="0" w:color="auto"/>
                      </w:divBdr>
                    </w:div>
                  </w:divsChild>
                </w:div>
                <w:div w:id="1951544809">
                  <w:marLeft w:val="0"/>
                  <w:marRight w:val="0"/>
                  <w:marTop w:val="0"/>
                  <w:marBottom w:val="0"/>
                  <w:divBdr>
                    <w:top w:val="none" w:sz="0" w:space="0" w:color="auto"/>
                    <w:left w:val="none" w:sz="0" w:space="0" w:color="auto"/>
                    <w:bottom w:val="none" w:sz="0" w:space="0" w:color="auto"/>
                    <w:right w:val="none" w:sz="0" w:space="0" w:color="auto"/>
                  </w:divBdr>
                  <w:divsChild>
                    <w:div w:id="1354646085">
                      <w:marLeft w:val="0"/>
                      <w:marRight w:val="0"/>
                      <w:marTop w:val="0"/>
                      <w:marBottom w:val="0"/>
                      <w:divBdr>
                        <w:top w:val="none" w:sz="0" w:space="0" w:color="auto"/>
                        <w:left w:val="none" w:sz="0" w:space="0" w:color="auto"/>
                        <w:bottom w:val="none" w:sz="0" w:space="0" w:color="auto"/>
                        <w:right w:val="none" w:sz="0" w:space="0" w:color="auto"/>
                      </w:divBdr>
                    </w:div>
                  </w:divsChild>
                </w:div>
                <w:div w:id="1453942790">
                  <w:marLeft w:val="0"/>
                  <w:marRight w:val="0"/>
                  <w:marTop w:val="0"/>
                  <w:marBottom w:val="0"/>
                  <w:divBdr>
                    <w:top w:val="none" w:sz="0" w:space="0" w:color="auto"/>
                    <w:left w:val="none" w:sz="0" w:space="0" w:color="auto"/>
                    <w:bottom w:val="none" w:sz="0" w:space="0" w:color="auto"/>
                    <w:right w:val="none" w:sz="0" w:space="0" w:color="auto"/>
                  </w:divBdr>
                  <w:divsChild>
                    <w:div w:id="1182814953">
                      <w:marLeft w:val="0"/>
                      <w:marRight w:val="0"/>
                      <w:marTop w:val="0"/>
                      <w:marBottom w:val="0"/>
                      <w:divBdr>
                        <w:top w:val="none" w:sz="0" w:space="0" w:color="auto"/>
                        <w:left w:val="none" w:sz="0" w:space="0" w:color="auto"/>
                        <w:bottom w:val="none" w:sz="0" w:space="0" w:color="auto"/>
                        <w:right w:val="none" w:sz="0" w:space="0" w:color="auto"/>
                      </w:divBdr>
                    </w:div>
                  </w:divsChild>
                </w:div>
                <w:div w:id="1756591954">
                  <w:marLeft w:val="0"/>
                  <w:marRight w:val="0"/>
                  <w:marTop w:val="0"/>
                  <w:marBottom w:val="0"/>
                  <w:divBdr>
                    <w:top w:val="none" w:sz="0" w:space="0" w:color="auto"/>
                    <w:left w:val="none" w:sz="0" w:space="0" w:color="auto"/>
                    <w:bottom w:val="none" w:sz="0" w:space="0" w:color="auto"/>
                    <w:right w:val="none" w:sz="0" w:space="0" w:color="auto"/>
                  </w:divBdr>
                  <w:divsChild>
                    <w:div w:id="1700084850">
                      <w:marLeft w:val="0"/>
                      <w:marRight w:val="0"/>
                      <w:marTop w:val="0"/>
                      <w:marBottom w:val="0"/>
                      <w:divBdr>
                        <w:top w:val="none" w:sz="0" w:space="0" w:color="auto"/>
                        <w:left w:val="none" w:sz="0" w:space="0" w:color="auto"/>
                        <w:bottom w:val="none" w:sz="0" w:space="0" w:color="auto"/>
                        <w:right w:val="none" w:sz="0" w:space="0" w:color="auto"/>
                      </w:divBdr>
                    </w:div>
                  </w:divsChild>
                </w:div>
                <w:div w:id="409040162">
                  <w:marLeft w:val="0"/>
                  <w:marRight w:val="0"/>
                  <w:marTop w:val="0"/>
                  <w:marBottom w:val="0"/>
                  <w:divBdr>
                    <w:top w:val="none" w:sz="0" w:space="0" w:color="auto"/>
                    <w:left w:val="none" w:sz="0" w:space="0" w:color="auto"/>
                    <w:bottom w:val="none" w:sz="0" w:space="0" w:color="auto"/>
                    <w:right w:val="none" w:sz="0" w:space="0" w:color="auto"/>
                  </w:divBdr>
                  <w:divsChild>
                    <w:div w:id="510948728">
                      <w:marLeft w:val="0"/>
                      <w:marRight w:val="0"/>
                      <w:marTop w:val="0"/>
                      <w:marBottom w:val="0"/>
                      <w:divBdr>
                        <w:top w:val="none" w:sz="0" w:space="0" w:color="auto"/>
                        <w:left w:val="none" w:sz="0" w:space="0" w:color="auto"/>
                        <w:bottom w:val="none" w:sz="0" w:space="0" w:color="auto"/>
                        <w:right w:val="none" w:sz="0" w:space="0" w:color="auto"/>
                      </w:divBdr>
                    </w:div>
                  </w:divsChild>
                </w:div>
                <w:div w:id="1614167486">
                  <w:marLeft w:val="0"/>
                  <w:marRight w:val="0"/>
                  <w:marTop w:val="0"/>
                  <w:marBottom w:val="0"/>
                  <w:divBdr>
                    <w:top w:val="none" w:sz="0" w:space="0" w:color="auto"/>
                    <w:left w:val="none" w:sz="0" w:space="0" w:color="auto"/>
                    <w:bottom w:val="none" w:sz="0" w:space="0" w:color="auto"/>
                    <w:right w:val="none" w:sz="0" w:space="0" w:color="auto"/>
                  </w:divBdr>
                  <w:divsChild>
                    <w:div w:id="1286884066">
                      <w:marLeft w:val="0"/>
                      <w:marRight w:val="0"/>
                      <w:marTop w:val="0"/>
                      <w:marBottom w:val="0"/>
                      <w:divBdr>
                        <w:top w:val="none" w:sz="0" w:space="0" w:color="auto"/>
                        <w:left w:val="none" w:sz="0" w:space="0" w:color="auto"/>
                        <w:bottom w:val="none" w:sz="0" w:space="0" w:color="auto"/>
                        <w:right w:val="none" w:sz="0" w:space="0" w:color="auto"/>
                      </w:divBdr>
                    </w:div>
                  </w:divsChild>
                </w:div>
                <w:div w:id="1917860358">
                  <w:marLeft w:val="0"/>
                  <w:marRight w:val="0"/>
                  <w:marTop w:val="0"/>
                  <w:marBottom w:val="0"/>
                  <w:divBdr>
                    <w:top w:val="none" w:sz="0" w:space="0" w:color="auto"/>
                    <w:left w:val="none" w:sz="0" w:space="0" w:color="auto"/>
                    <w:bottom w:val="none" w:sz="0" w:space="0" w:color="auto"/>
                    <w:right w:val="none" w:sz="0" w:space="0" w:color="auto"/>
                  </w:divBdr>
                  <w:divsChild>
                    <w:div w:id="1112162842">
                      <w:marLeft w:val="0"/>
                      <w:marRight w:val="0"/>
                      <w:marTop w:val="0"/>
                      <w:marBottom w:val="0"/>
                      <w:divBdr>
                        <w:top w:val="none" w:sz="0" w:space="0" w:color="auto"/>
                        <w:left w:val="none" w:sz="0" w:space="0" w:color="auto"/>
                        <w:bottom w:val="none" w:sz="0" w:space="0" w:color="auto"/>
                        <w:right w:val="none" w:sz="0" w:space="0" w:color="auto"/>
                      </w:divBdr>
                    </w:div>
                  </w:divsChild>
                </w:div>
                <w:div w:id="758480179">
                  <w:marLeft w:val="0"/>
                  <w:marRight w:val="0"/>
                  <w:marTop w:val="0"/>
                  <w:marBottom w:val="0"/>
                  <w:divBdr>
                    <w:top w:val="none" w:sz="0" w:space="0" w:color="auto"/>
                    <w:left w:val="none" w:sz="0" w:space="0" w:color="auto"/>
                    <w:bottom w:val="none" w:sz="0" w:space="0" w:color="auto"/>
                    <w:right w:val="none" w:sz="0" w:space="0" w:color="auto"/>
                  </w:divBdr>
                  <w:divsChild>
                    <w:div w:id="440146256">
                      <w:marLeft w:val="0"/>
                      <w:marRight w:val="0"/>
                      <w:marTop w:val="0"/>
                      <w:marBottom w:val="0"/>
                      <w:divBdr>
                        <w:top w:val="none" w:sz="0" w:space="0" w:color="auto"/>
                        <w:left w:val="none" w:sz="0" w:space="0" w:color="auto"/>
                        <w:bottom w:val="none" w:sz="0" w:space="0" w:color="auto"/>
                        <w:right w:val="none" w:sz="0" w:space="0" w:color="auto"/>
                      </w:divBdr>
                    </w:div>
                  </w:divsChild>
                </w:div>
                <w:div w:id="1049450244">
                  <w:marLeft w:val="0"/>
                  <w:marRight w:val="0"/>
                  <w:marTop w:val="0"/>
                  <w:marBottom w:val="0"/>
                  <w:divBdr>
                    <w:top w:val="none" w:sz="0" w:space="0" w:color="auto"/>
                    <w:left w:val="none" w:sz="0" w:space="0" w:color="auto"/>
                    <w:bottom w:val="none" w:sz="0" w:space="0" w:color="auto"/>
                    <w:right w:val="none" w:sz="0" w:space="0" w:color="auto"/>
                  </w:divBdr>
                  <w:divsChild>
                    <w:div w:id="1075856390">
                      <w:marLeft w:val="0"/>
                      <w:marRight w:val="0"/>
                      <w:marTop w:val="0"/>
                      <w:marBottom w:val="0"/>
                      <w:divBdr>
                        <w:top w:val="none" w:sz="0" w:space="0" w:color="auto"/>
                        <w:left w:val="none" w:sz="0" w:space="0" w:color="auto"/>
                        <w:bottom w:val="none" w:sz="0" w:space="0" w:color="auto"/>
                        <w:right w:val="none" w:sz="0" w:space="0" w:color="auto"/>
                      </w:divBdr>
                    </w:div>
                  </w:divsChild>
                </w:div>
                <w:div w:id="1257708964">
                  <w:marLeft w:val="0"/>
                  <w:marRight w:val="0"/>
                  <w:marTop w:val="0"/>
                  <w:marBottom w:val="0"/>
                  <w:divBdr>
                    <w:top w:val="none" w:sz="0" w:space="0" w:color="auto"/>
                    <w:left w:val="none" w:sz="0" w:space="0" w:color="auto"/>
                    <w:bottom w:val="none" w:sz="0" w:space="0" w:color="auto"/>
                    <w:right w:val="none" w:sz="0" w:space="0" w:color="auto"/>
                  </w:divBdr>
                  <w:divsChild>
                    <w:div w:id="1224296478">
                      <w:marLeft w:val="0"/>
                      <w:marRight w:val="0"/>
                      <w:marTop w:val="0"/>
                      <w:marBottom w:val="0"/>
                      <w:divBdr>
                        <w:top w:val="none" w:sz="0" w:space="0" w:color="auto"/>
                        <w:left w:val="none" w:sz="0" w:space="0" w:color="auto"/>
                        <w:bottom w:val="none" w:sz="0" w:space="0" w:color="auto"/>
                        <w:right w:val="none" w:sz="0" w:space="0" w:color="auto"/>
                      </w:divBdr>
                    </w:div>
                  </w:divsChild>
                </w:div>
                <w:div w:id="1749577503">
                  <w:marLeft w:val="0"/>
                  <w:marRight w:val="0"/>
                  <w:marTop w:val="0"/>
                  <w:marBottom w:val="0"/>
                  <w:divBdr>
                    <w:top w:val="none" w:sz="0" w:space="0" w:color="auto"/>
                    <w:left w:val="none" w:sz="0" w:space="0" w:color="auto"/>
                    <w:bottom w:val="none" w:sz="0" w:space="0" w:color="auto"/>
                    <w:right w:val="none" w:sz="0" w:space="0" w:color="auto"/>
                  </w:divBdr>
                  <w:divsChild>
                    <w:div w:id="670910822">
                      <w:marLeft w:val="0"/>
                      <w:marRight w:val="0"/>
                      <w:marTop w:val="0"/>
                      <w:marBottom w:val="0"/>
                      <w:divBdr>
                        <w:top w:val="none" w:sz="0" w:space="0" w:color="auto"/>
                        <w:left w:val="none" w:sz="0" w:space="0" w:color="auto"/>
                        <w:bottom w:val="none" w:sz="0" w:space="0" w:color="auto"/>
                        <w:right w:val="none" w:sz="0" w:space="0" w:color="auto"/>
                      </w:divBdr>
                    </w:div>
                  </w:divsChild>
                </w:div>
                <w:div w:id="1280139431">
                  <w:marLeft w:val="0"/>
                  <w:marRight w:val="0"/>
                  <w:marTop w:val="0"/>
                  <w:marBottom w:val="0"/>
                  <w:divBdr>
                    <w:top w:val="none" w:sz="0" w:space="0" w:color="auto"/>
                    <w:left w:val="none" w:sz="0" w:space="0" w:color="auto"/>
                    <w:bottom w:val="none" w:sz="0" w:space="0" w:color="auto"/>
                    <w:right w:val="none" w:sz="0" w:space="0" w:color="auto"/>
                  </w:divBdr>
                  <w:divsChild>
                    <w:div w:id="457451174">
                      <w:marLeft w:val="0"/>
                      <w:marRight w:val="0"/>
                      <w:marTop w:val="0"/>
                      <w:marBottom w:val="0"/>
                      <w:divBdr>
                        <w:top w:val="none" w:sz="0" w:space="0" w:color="auto"/>
                        <w:left w:val="none" w:sz="0" w:space="0" w:color="auto"/>
                        <w:bottom w:val="none" w:sz="0" w:space="0" w:color="auto"/>
                        <w:right w:val="none" w:sz="0" w:space="0" w:color="auto"/>
                      </w:divBdr>
                    </w:div>
                  </w:divsChild>
                </w:div>
                <w:div w:id="639920583">
                  <w:marLeft w:val="0"/>
                  <w:marRight w:val="0"/>
                  <w:marTop w:val="0"/>
                  <w:marBottom w:val="0"/>
                  <w:divBdr>
                    <w:top w:val="none" w:sz="0" w:space="0" w:color="auto"/>
                    <w:left w:val="none" w:sz="0" w:space="0" w:color="auto"/>
                    <w:bottom w:val="none" w:sz="0" w:space="0" w:color="auto"/>
                    <w:right w:val="none" w:sz="0" w:space="0" w:color="auto"/>
                  </w:divBdr>
                  <w:divsChild>
                    <w:div w:id="295524659">
                      <w:marLeft w:val="0"/>
                      <w:marRight w:val="0"/>
                      <w:marTop w:val="0"/>
                      <w:marBottom w:val="0"/>
                      <w:divBdr>
                        <w:top w:val="none" w:sz="0" w:space="0" w:color="auto"/>
                        <w:left w:val="none" w:sz="0" w:space="0" w:color="auto"/>
                        <w:bottom w:val="none" w:sz="0" w:space="0" w:color="auto"/>
                        <w:right w:val="none" w:sz="0" w:space="0" w:color="auto"/>
                      </w:divBdr>
                    </w:div>
                  </w:divsChild>
                </w:div>
                <w:div w:id="615866156">
                  <w:marLeft w:val="0"/>
                  <w:marRight w:val="0"/>
                  <w:marTop w:val="0"/>
                  <w:marBottom w:val="0"/>
                  <w:divBdr>
                    <w:top w:val="none" w:sz="0" w:space="0" w:color="auto"/>
                    <w:left w:val="none" w:sz="0" w:space="0" w:color="auto"/>
                    <w:bottom w:val="none" w:sz="0" w:space="0" w:color="auto"/>
                    <w:right w:val="none" w:sz="0" w:space="0" w:color="auto"/>
                  </w:divBdr>
                  <w:divsChild>
                    <w:div w:id="577399926">
                      <w:marLeft w:val="0"/>
                      <w:marRight w:val="0"/>
                      <w:marTop w:val="0"/>
                      <w:marBottom w:val="0"/>
                      <w:divBdr>
                        <w:top w:val="none" w:sz="0" w:space="0" w:color="auto"/>
                        <w:left w:val="none" w:sz="0" w:space="0" w:color="auto"/>
                        <w:bottom w:val="none" w:sz="0" w:space="0" w:color="auto"/>
                        <w:right w:val="none" w:sz="0" w:space="0" w:color="auto"/>
                      </w:divBdr>
                    </w:div>
                  </w:divsChild>
                </w:div>
                <w:div w:id="588924592">
                  <w:marLeft w:val="0"/>
                  <w:marRight w:val="0"/>
                  <w:marTop w:val="0"/>
                  <w:marBottom w:val="0"/>
                  <w:divBdr>
                    <w:top w:val="none" w:sz="0" w:space="0" w:color="auto"/>
                    <w:left w:val="none" w:sz="0" w:space="0" w:color="auto"/>
                    <w:bottom w:val="none" w:sz="0" w:space="0" w:color="auto"/>
                    <w:right w:val="none" w:sz="0" w:space="0" w:color="auto"/>
                  </w:divBdr>
                  <w:divsChild>
                    <w:div w:id="1039742093">
                      <w:marLeft w:val="0"/>
                      <w:marRight w:val="0"/>
                      <w:marTop w:val="0"/>
                      <w:marBottom w:val="0"/>
                      <w:divBdr>
                        <w:top w:val="none" w:sz="0" w:space="0" w:color="auto"/>
                        <w:left w:val="none" w:sz="0" w:space="0" w:color="auto"/>
                        <w:bottom w:val="none" w:sz="0" w:space="0" w:color="auto"/>
                        <w:right w:val="none" w:sz="0" w:space="0" w:color="auto"/>
                      </w:divBdr>
                    </w:div>
                  </w:divsChild>
                </w:div>
                <w:div w:id="1729719514">
                  <w:marLeft w:val="0"/>
                  <w:marRight w:val="0"/>
                  <w:marTop w:val="0"/>
                  <w:marBottom w:val="0"/>
                  <w:divBdr>
                    <w:top w:val="none" w:sz="0" w:space="0" w:color="auto"/>
                    <w:left w:val="none" w:sz="0" w:space="0" w:color="auto"/>
                    <w:bottom w:val="none" w:sz="0" w:space="0" w:color="auto"/>
                    <w:right w:val="none" w:sz="0" w:space="0" w:color="auto"/>
                  </w:divBdr>
                  <w:divsChild>
                    <w:div w:id="1879656152">
                      <w:marLeft w:val="0"/>
                      <w:marRight w:val="0"/>
                      <w:marTop w:val="0"/>
                      <w:marBottom w:val="0"/>
                      <w:divBdr>
                        <w:top w:val="none" w:sz="0" w:space="0" w:color="auto"/>
                        <w:left w:val="none" w:sz="0" w:space="0" w:color="auto"/>
                        <w:bottom w:val="none" w:sz="0" w:space="0" w:color="auto"/>
                        <w:right w:val="none" w:sz="0" w:space="0" w:color="auto"/>
                      </w:divBdr>
                    </w:div>
                  </w:divsChild>
                </w:div>
                <w:div w:id="1329746940">
                  <w:marLeft w:val="0"/>
                  <w:marRight w:val="0"/>
                  <w:marTop w:val="0"/>
                  <w:marBottom w:val="0"/>
                  <w:divBdr>
                    <w:top w:val="none" w:sz="0" w:space="0" w:color="auto"/>
                    <w:left w:val="none" w:sz="0" w:space="0" w:color="auto"/>
                    <w:bottom w:val="none" w:sz="0" w:space="0" w:color="auto"/>
                    <w:right w:val="none" w:sz="0" w:space="0" w:color="auto"/>
                  </w:divBdr>
                  <w:divsChild>
                    <w:div w:id="348723764">
                      <w:marLeft w:val="0"/>
                      <w:marRight w:val="0"/>
                      <w:marTop w:val="0"/>
                      <w:marBottom w:val="0"/>
                      <w:divBdr>
                        <w:top w:val="none" w:sz="0" w:space="0" w:color="auto"/>
                        <w:left w:val="none" w:sz="0" w:space="0" w:color="auto"/>
                        <w:bottom w:val="none" w:sz="0" w:space="0" w:color="auto"/>
                        <w:right w:val="none" w:sz="0" w:space="0" w:color="auto"/>
                      </w:divBdr>
                    </w:div>
                  </w:divsChild>
                </w:div>
                <w:div w:id="761872986">
                  <w:marLeft w:val="0"/>
                  <w:marRight w:val="0"/>
                  <w:marTop w:val="0"/>
                  <w:marBottom w:val="0"/>
                  <w:divBdr>
                    <w:top w:val="none" w:sz="0" w:space="0" w:color="auto"/>
                    <w:left w:val="none" w:sz="0" w:space="0" w:color="auto"/>
                    <w:bottom w:val="none" w:sz="0" w:space="0" w:color="auto"/>
                    <w:right w:val="none" w:sz="0" w:space="0" w:color="auto"/>
                  </w:divBdr>
                  <w:divsChild>
                    <w:div w:id="156772272">
                      <w:marLeft w:val="0"/>
                      <w:marRight w:val="0"/>
                      <w:marTop w:val="0"/>
                      <w:marBottom w:val="0"/>
                      <w:divBdr>
                        <w:top w:val="none" w:sz="0" w:space="0" w:color="auto"/>
                        <w:left w:val="none" w:sz="0" w:space="0" w:color="auto"/>
                        <w:bottom w:val="none" w:sz="0" w:space="0" w:color="auto"/>
                        <w:right w:val="none" w:sz="0" w:space="0" w:color="auto"/>
                      </w:divBdr>
                    </w:div>
                  </w:divsChild>
                </w:div>
                <w:div w:id="161043829">
                  <w:marLeft w:val="0"/>
                  <w:marRight w:val="0"/>
                  <w:marTop w:val="0"/>
                  <w:marBottom w:val="0"/>
                  <w:divBdr>
                    <w:top w:val="none" w:sz="0" w:space="0" w:color="auto"/>
                    <w:left w:val="none" w:sz="0" w:space="0" w:color="auto"/>
                    <w:bottom w:val="none" w:sz="0" w:space="0" w:color="auto"/>
                    <w:right w:val="none" w:sz="0" w:space="0" w:color="auto"/>
                  </w:divBdr>
                  <w:divsChild>
                    <w:div w:id="316961236">
                      <w:marLeft w:val="0"/>
                      <w:marRight w:val="0"/>
                      <w:marTop w:val="0"/>
                      <w:marBottom w:val="0"/>
                      <w:divBdr>
                        <w:top w:val="none" w:sz="0" w:space="0" w:color="auto"/>
                        <w:left w:val="none" w:sz="0" w:space="0" w:color="auto"/>
                        <w:bottom w:val="none" w:sz="0" w:space="0" w:color="auto"/>
                        <w:right w:val="none" w:sz="0" w:space="0" w:color="auto"/>
                      </w:divBdr>
                    </w:div>
                  </w:divsChild>
                </w:div>
                <w:div w:id="208301163">
                  <w:marLeft w:val="0"/>
                  <w:marRight w:val="0"/>
                  <w:marTop w:val="0"/>
                  <w:marBottom w:val="0"/>
                  <w:divBdr>
                    <w:top w:val="none" w:sz="0" w:space="0" w:color="auto"/>
                    <w:left w:val="none" w:sz="0" w:space="0" w:color="auto"/>
                    <w:bottom w:val="none" w:sz="0" w:space="0" w:color="auto"/>
                    <w:right w:val="none" w:sz="0" w:space="0" w:color="auto"/>
                  </w:divBdr>
                  <w:divsChild>
                    <w:div w:id="2041474413">
                      <w:marLeft w:val="0"/>
                      <w:marRight w:val="0"/>
                      <w:marTop w:val="0"/>
                      <w:marBottom w:val="0"/>
                      <w:divBdr>
                        <w:top w:val="none" w:sz="0" w:space="0" w:color="auto"/>
                        <w:left w:val="none" w:sz="0" w:space="0" w:color="auto"/>
                        <w:bottom w:val="none" w:sz="0" w:space="0" w:color="auto"/>
                        <w:right w:val="none" w:sz="0" w:space="0" w:color="auto"/>
                      </w:divBdr>
                    </w:div>
                  </w:divsChild>
                </w:div>
                <w:div w:id="592666413">
                  <w:marLeft w:val="0"/>
                  <w:marRight w:val="0"/>
                  <w:marTop w:val="0"/>
                  <w:marBottom w:val="0"/>
                  <w:divBdr>
                    <w:top w:val="none" w:sz="0" w:space="0" w:color="auto"/>
                    <w:left w:val="none" w:sz="0" w:space="0" w:color="auto"/>
                    <w:bottom w:val="none" w:sz="0" w:space="0" w:color="auto"/>
                    <w:right w:val="none" w:sz="0" w:space="0" w:color="auto"/>
                  </w:divBdr>
                  <w:divsChild>
                    <w:div w:id="1615672475">
                      <w:marLeft w:val="0"/>
                      <w:marRight w:val="0"/>
                      <w:marTop w:val="0"/>
                      <w:marBottom w:val="0"/>
                      <w:divBdr>
                        <w:top w:val="none" w:sz="0" w:space="0" w:color="auto"/>
                        <w:left w:val="none" w:sz="0" w:space="0" w:color="auto"/>
                        <w:bottom w:val="none" w:sz="0" w:space="0" w:color="auto"/>
                        <w:right w:val="none" w:sz="0" w:space="0" w:color="auto"/>
                      </w:divBdr>
                    </w:div>
                  </w:divsChild>
                </w:div>
                <w:div w:id="175194545">
                  <w:marLeft w:val="0"/>
                  <w:marRight w:val="0"/>
                  <w:marTop w:val="0"/>
                  <w:marBottom w:val="0"/>
                  <w:divBdr>
                    <w:top w:val="none" w:sz="0" w:space="0" w:color="auto"/>
                    <w:left w:val="none" w:sz="0" w:space="0" w:color="auto"/>
                    <w:bottom w:val="none" w:sz="0" w:space="0" w:color="auto"/>
                    <w:right w:val="none" w:sz="0" w:space="0" w:color="auto"/>
                  </w:divBdr>
                  <w:divsChild>
                    <w:div w:id="1404647054">
                      <w:marLeft w:val="0"/>
                      <w:marRight w:val="0"/>
                      <w:marTop w:val="0"/>
                      <w:marBottom w:val="0"/>
                      <w:divBdr>
                        <w:top w:val="none" w:sz="0" w:space="0" w:color="auto"/>
                        <w:left w:val="none" w:sz="0" w:space="0" w:color="auto"/>
                        <w:bottom w:val="none" w:sz="0" w:space="0" w:color="auto"/>
                        <w:right w:val="none" w:sz="0" w:space="0" w:color="auto"/>
                      </w:divBdr>
                    </w:div>
                  </w:divsChild>
                </w:div>
                <w:div w:id="1763716360">
                  <w:marLeft w:val="0"/>
                  <w:marRight w:val="0"/>
                  <w:marTop w:val="0"/>
                  <w:marBottom w:val="0"/>
                  <w:divBdr>
                    <w:top w:val="none" w:sz="0" w:space="0" w:color="auto"/>
                    <w:left w:val="none" w:sz="0" w:space="0" w:color="auto"/>
                    <w:bottom w:val="none" w:sz="0" w:space="0" w:color="auto"/>
                    <w:right w:val="none" w:sz="0" w:space="0" w:color="auto"/>
                  </w:divBdr>
                  <w:divsChild>
                    <w:div w:id="1057820095">
                      <w:marLeft w:val="0"/>
                      <w:marRight w:val="0"/>
                      <w:marTop w:val="0"/>
                      <w:marBottom w:val="0"/>
                      <w:divBdr>
                        <w:top w:val="none" w:sz="0" w:space="0" w:color="auto"/>
                        <w:left w:val="none" w:sz="0" w:space="0" w:color="auto"/>
                        <w:bottom w:val="none" w:sz="0" w:space="0" w:color="auto"/>
                        <w:right w:val="none" w:sz="0" w:space="0" w:color="auto"/>
                      </w:divBdr>
                    </w:div>
                  </w:divsChild>
                </w:div>
                <w:div w:id="1239746604">
                  <w:marLeft w:val="0"/>
                  <w:marRight w:val="0"/>
                  <w:marTop w:val="0"/>
                  <w:marBottom w:val="0"/>
                  <w:divBdr>
                    <w:top w:val="none" w:sz="0" w:space="0" w:color="auto"/>
                    <w:left w:val="none" w:sz="0" w:space="0" w:color="auto"/>
                    <w:bottom w:val="none" w:sz="0" w:space="0" w:color="auto"/>
                    <w:right w:val="none" w:sz="0" w:space="0" w:color="auto"/>
                  </w:divBdr>
                  <w:divsChild>
                    <w:div w:id="566574376">
                      <w:marLeft w:val="0"/>
                      <w:marRight w:val="0"/>
                      <w:marTop w:val="0"/>
                      <w:marBottom w:val="0"/>
                      <w:divBdr>
                        <w:top w:val="none" w:sz="0" w:space="0" w:color="auto"/>
                        <w:left w:val="none" w:sz="0" w:space="0" w:color="auto"/>
                        <w:bottom w:val="none" w:sz="0" w:space="0" w:color="auto"/>
                        <w:right w:val="none" w:sz="0" w:space="0" w:color="auto"/>
                      </w:divBdr>
                    </w:div>
                  </w:divsChild>
                </w:div>
                <w:div w:id="464785861">
                  <w:marLeft w:val="0"/>
                  <w:marRight w:val="0"/>
                  <w:marTop w:val="0"/>
                  <w:marBottom w:val="0"/>
                  <w:divBdr>
                    <w:top w:val="none" w:sz="0" w:space="0" w:color="auto"/>
                    <w:left w:val="none" w:sz="0" w:space="0" w:color="auto"/>
                    <w:bottom w:val="none" w:sz="0" w:space="0" w:color="auto"/>
                    <w:right w:val="none" w:sz="0" w:space="0" w:color="auto"/>
                  </w:divBdr>
                  <w:divsChild>
                    <w:div w:id="2049524191">
                      <w:marLeft w:val="0"/>
                      <w:marRight w:val="0"/>
                      <w:marTop w:val="0"/>
                      <w:marBottom w:val="0"/>
                      <w:divBdr>
                        <w:top w:val="none" w:sz="0" w:space="0" w:color="auto"/>
                        <w:left w:val="none" w:sz="0" w:space="0" w:color="auto"/>
                        <w:bottom w:val="none" w:sz="0" w:space="0" w:color="auto"/>
                        <w:right w:val="none" w:sz="0" w:space="0" w:color="auto"/>
                      </w:divBdr>
                    </w:div>
                  </w:divsChild>
                </w:div>
                <w:div w:id="121002437">
                  <w:marLeft w:val="0"/>
                  <w:marRight w:val="0"/>
                  <w:marTop w:val="0"/>
                  <w:marBottom w:val="0"/>
                  <w:divBdr>
                    <w:top w:val="none" w:sz="0" w:space="0" w:color="auto"/>
                    <w:left w:val="none" w:sz="0" w:space="0" w:color="auto"/>
                    <w:bottom w:val="none" w:sz="0" w:space="0" w:color="auto"/>
                    <w:right w:val="none" w:sz="0" w:space="0" w:color="auto"/>
                  </w:divBdr>
                  <w:divsChild>
                    <w:div w:id="854078688">
                      <w:marLeft w:val="0"/>
                      <w:marRight w:val="0"/>
                      <w:marTop w:val="0"/>
                      <w:marBottom w:val="0"/>
                      <w:divBdr>
                        <w:top w:val="none" w:sz="0" w:space="0" w:color="auto"/>
                        <w:left w:val="none" w:sz="0" w:space="0" w:color="auto"/>
                        <w:bottom w:val="none" w:sz="0" w:space="0" w:color="auto"/>
                        <w:right w:val="none" w:sz="0" w:space="0" w:color="auto"/>
                      </w:divBdr>
                    </w:div>
                  </w:divsChild>
                </w:div>
                <w:div w:id="1662003580">
                  <w:marLeft w:val="0"/>
                  <w:marRight w:val="0"/>
                  <w:marTop w:val="0"/>
                  <w:marBottom w:val="0"/>
                  <w:divBdr>
                    <w:top w:val="none" w:sz="0" w:space="0" w:color="auto"/>
                    <w:left w:val="none" w:sz="0" w:space="0" w:color="auto"/>
                    <w:bottom w:val="none" w:sz="0" w:space="0" w:color="auto"/>
                    <w:right w:val="none" w:sz="0" w:space="0" w:color="auto"/>
                  </w:divBdr>
                  <w:divsChild>
                    <w:div w:id="129246160">
                      <w:marLeft w:val="0"/>
                      <w:marRight w:val="0"/>
                      <w:marTop w:val="0"/>
                      <w:marBottom w:val="0"/>
                      <w:divBdr>
                        <w:top w:val="none" w:sz="0" w:space="0" w:color="auto"/>
                        <w:left w:val="none" w:sz="0" w:space="0" w:color="auto"/>
                        <w:bottom w:val="none" w:sz="0" w:space="0" w:color="auto"/>
                        <w:right w:val="none" w:sz="0" w:space="0" w:color="auto"/>
                      </w:divBdr>
                    </w:div>
                  </w:divsChild>
                </w:div>
                <w:div w:id="1119957894">
                  <w:marLeft w:val="0"/>
                  <w:marRight w:val="0"/>
                  <w:marTop w:val="0"/>
                  <w:marBottom w:val="0"/>
                  <w:divBdr>
                    <w:top w:val="none" w:sz="0" w:space="0" w:color="auto"/>
                    <w:left w:val="none" w:sz="0" w:space="0" w:color="auto"/>
                    <w:bottom w:val="none" w:sz="0" w:space="0" w:color="auto"/>
                    <w:right w:val="none" w:sz="0" w:space="0" w:color="auto"/>
                  </w:divBdr>
                  <w:divsChild>
                    <w:div w:id="334965504">
                      <w:marLeft w:val="0"/>
                      <w:marRight w:val="0"/>
                      <w:marTop w:val="0"/>
                      <w:marBottom w:val="0"/>
                      <w:divBdr>
                        <w:top w:val="none" w:sz="0" w:space="0" w:color="auto"/>
                        <w:left w:val="none" w:sz="0" w:space="0" w:color="auto"/>
                        <w:bottom w:val="none" w:sz="0" w:space="0" w:color="auto"/>
                        <w:right w:val="none" w:sz="0" w:space="0" w:color="auto"/>
                      </w:divBdr>
                    </w:div>
                  </w:divsChild>
                </w:div>
                <w:div w:id="275991804">
                  <w:marLeft w:val="0"/>
                  <w:marRight w:val="0"/>
                  <w:marTop w:val="0"/>
                  <w:marBottom w:val="0"/>
                  <w:divBdr>
                    <w:top w:val="none" w:sz="0" w:space="0" w:color="auto"/>
                    <w:left w:val="none" w:sz="0" w:space="0" w:color="auto"/>
                    <w:bottom w:val="none" w:sz="0" w:space="0" w:color="auto"/>
                    <w:right w:val="none" w:sz="0" w:space="0" w:color="auto"/>
                  </w:divBdr>
                  <w:divsChild>
                    <w:div w:id="1130317572">
                      <w:marLeft w:val="0"/>
                      <w:marRight w:val="0"/>
                      <w:marTop w:val="0"/>
                      <w:marBottom w:val="0"/>
                      <w:divBdr>
                        <w:top w:val="none" w:sz="0" w:space="0" w:color="auto"/>
                        <w:left w:val="none" w:sz="0" w:space="0" w:color="auto"/>
                        <w:bottom w:val="none" w:sz="0" w:space="0" w:color="auto"/>
                        <w:right w:val="none" w:sz="0" w:space="0" w:color="auto"/>
                      </w:divBdr>
                    </w:div>
                  </w:divsChild>
                </w:div>
                <w:div w:id="300159396">
                  <w:marLeft w:val="0"/>
                  <w:marRight w:val="0"/>
                  <w:marTop w:val="0"/>
                  <w:marBottom w:val="0"/>
                  <w:divBdr>
                    <w:top w:val="none" w:sz="0" w:space="0" w:color="auto"/>
                    <w:left w:val="none" w:sz="0" w:space="0" w:color="auto"/>
                    <w:bottom w:val="none" w:sz="0" w:space="0" w:color="auto"/>
                    <w:right w:val="none" w:sz="0" w:space="0" w:color="auto"/>
                  </w:divBdr>
                  <w:divsChild>
                    <w:div w:id="249435271">
                      <w:marLeft w:val="0"/>
                      <w:marRight w:val="0"/>
                      <w:marTop w:val="0"/>
                      <w:marBottom w:val="0"/>
                      <w:divBdr>
                        <w:top w:val="none" w:sz="0" w:space="0" w:color="auto"/>
                        <w:left w:val="none" w:sz="0" w:space="0" w:color="auto"/>
                        <w:bottom w:val="none" w:sz="0" w:space="0" w:color="auto"/>
                        <w:right w:val="none" w:sz="0" w:space="0" w:color="auto"/>
                      </w:divBdr>
                    </w:div>
                  </w:divsChild>
                </w:div>
                <w:div w:id="1266112464">
                  <w:marLeft w:val="0"/>
                  <w:marRight w:val="0"/>
                  <w:marTop w:val="0"/>
                  <w:marBottom w:val="0"/>
                  <w:divBdr>
                    <w:top w:val="none" w:sz="0" w:space="0" w:color="auto"/>
                    <w:left w:val="none" w:sz="0" w:space="0" w:color="auto"/>
                    <w:bottom w:val="none" w:sz="0" w:space="0" w:color="auto"/>
                    <w:right w:val="none" w:sz="0" w:space="0" w:color="auto"/>
                  </w:divBdr>
                  <w:divsChild>
                    <w:div w:id="1099058720">
                      <w:marLeft w:val="0"/>
                      <w:marRight w:val="0"/>
                      <w:marTop w:val="0"/>
                      <w:marBottom w:val="0"/>
                      <w:divBdr>
                        <w:top w:val="none" w:sz="0" w:space="0" w:color="auto"/>
                        <w:left w:val="none" w:sz="0" w:space="0" w:color="auto"/>
                        <w:bottom w:val="none" w:sz="0" w:space="0" w:color="auto"/>
                        <w:right w:val="none" w:sz="0" w:space="0" w:color="auto"/>
                      </w:divBdr>
                    </w:div>
                  </w:divsChild>
                </w:div>
                <w:div w:id="1320764384">
                  <w:marLeft w:val="0"/>
                  <w:marRight w:val="0"/>
                  <w:marTop w:val="0"/>
                  <w:marBottom w:val="0"/>
                  <w:divBdr>
                    <w:top w:val="none" w:sz="0" w:space="0" w:color="auto"/>
                    <w:left w:val="none" w:sz="0" w:space="0" w:color="auto"/>
                    <w:bottom w:val="none" w:sz="0" w:space="0" w:color="auto"/>
                    <w:right w:val="none" w:sz="0" w:space="0" w:color="auto"/>
                  </w:divBdr>
                  <w:divsChild>
                    <w:div w:id="1747722748">
                      <w:marLeft w:val="0"/>
                      <w:marRight w:val="0"/>
                      <w:marTop w:val="0"/>
                      <w:marBottom w:val="0"/>
                      <w:divBdr>
                        <w:top w:val="none" w:sz="0" w:space="0" w:color="auto"/>
                        <w:left w:val="none" w:sz="0" w:space="0" w:color="auto"/>
                        <w:bottom w:val="none" w:sz="0" w:space="0" w:color="auto"/>
                        <w:right w:val="none" w:sz="0" w:space="0" w:color="auto"/>
                      </w:divBdr>
                    </w:div>
                  </w:divsChild>
                </w:div>
                <w:div w:id="331227330">
                  <w:marLeft w:val="0"/>
                  <w:marRight w:val="0"/>
                  <w:marTop w:val="0"/>
                  <w:marBottom w:val="0"/>
                  <w:divBdr>
                    <w:top w:val="none" w:sz="0" w:space="0" w:color="auto"/>
                    <w:left w:val="none" w:sz="0" w:space="0" w:color="auto"/>
                    <w:bottom w:val="none" w:sz="0" w:space="0" w:color="auto"/>
                    <w:right w:val="none" w:sz="0" w:space="0" w:color="auto"/>
                  </w:divBdr>
                  <w:divsChild>
                    <w:div w:id="2102489527">
                      <w:marLeft w:val="0"/>
                      <w:marRight w:val="0"/>
                      <w:marTop w:val="0"/>
                      <w:marBottom w:val="0"/>
                      <w:divBdr>
                        <w:top w:val="none" w:sz="0" w:space="0" w:color="auto"/>
                        <w:left w:val="none" w:sz="0" w:space="0" w:color="auto"/>
                        <w:bottom w:val="none" w:sz="0" w:space="0" w:color="auto"/>
                        <w:right w:val="none" w:sz="0" w:space="0" w:color="auto"/>
                      </w:divBdr>
                    </w:div>
                  </w:divsChild>
                </w:div>
                <w:div w:id="742027609">
                  <w:marLeft w:val="0"/>
                  <w:marRight w:val="0"/>
                  <w:marTop w:val="0"/>
                  <w:marBottom w:val="0"/>
                  <w:divBdr>
                    <w:top w:val="none" w:sz="0" w:space="0" w:color="auto"/>
                    <w:left w:val="none" w:sz="0" w:space="0" w:color="auto"/>
                    <w:bottom w:val="none" w:sz="0" w:space="0" w:color="auto"/>
                    <w:right w:val="none" w:sz="0" w:space="0" w:color="auto"/>
                  </w:divBdr>
                  <w:divsChild>
                    <w:div w:id="1023170527">
                      <w:marLeft w:val="0"/>
                      <w:marRight w:val="0"/>
                      <w:marTop w:val="0"/>
                      <w:marBottom w:val="0"/>
                      <w:divBdr>
                        <w:top w:val="none" w:sz="0" w:space="0" w:color="auto"/>
                        <w:left w:val="none" w:sz="0" w:space="0" w:color="auto"/>
                        <w:bottom w:val="none" w:sz="0" w:space="0" w:color="auto"/>
                        <w:right w:val="none" w:sz="0" w:space="0" w:color="auto"/>
                      </w:divBdr>
                    </w:div>
                  </w:divsChild>
                </w:div>
                <w:div w:id="904873986">
                  <w:marLeft w:val="0"/>
                  <w:marRight w:val="0"/>
                  <w:marTop w:val="0"/>
                  <w:marBottom w:val="0"/>
                  <w:divBdr>
                    <w:top w:val="none" w:sz="0" w:space="0" w:color="auto"/>
                    <w:left w:val="none" w:sz="0" w:space="0" w:color="auto"/>
                    <w:bottom w:val="none" w:sz="0" w:space="0" w:color="auto"/>
                    <w:right w:val="none" w:sz="0" w:space="0" w:color="auto"/>
                  </w:divBdr>
                  <w:divsChild>
                    <w:div w:id="448017373">
                      <w:marLeft w:val="0"/>
                      <w:marRight w:val="0"/>
                      <w:marTop w:val="0"/>
                      <w:marBottom w:val="0"/>
                      <w:divBdr>
                        <w:top w:val="none" w:sz="0" w:space="0" w:color="auto"/>
                        <w:left w:val="none" w:sz="0" w:space="0" w:color="auto"/>
                        <w:bottom w:val="none" w:sz="0" w:space="0" w:color="auto"/>
                        <w:right w:val="none" w:sz="0" w:space="0" w:color="auto"/>
                      </w:divBdr>
                    </w:div>
                  </w:divsChild>
                </w:div>
                <w:div w:id="597370255">
                  <w:marLeft w:val="0"/>
                  <w:marRight w:val="0"/>
                  <w:marTop w:val="0"/>
                  <w:marBottom w:val="0"/>
                  <w:divBdr>
                    <w:top w:val="none" w:sz="0" w:space="0" w:color="auto"/>
                    <w:left w:val="none" w:sz="0" w:space="0" w:color="auto"/>
                    <w:bottom w:val="none" w:sz="0" w:space="0" w:color="auto"/>
                    <w:right w:val="none" w:sz="0" w:space="0" w:color="auto"/>
                  </w:divBdr>
                  <w:divsChild>
                    <w:div w:id="163473229">
                      <w:marLeft w:val="0"/>
                      <w:marRight w:val="0"/>
                      <w:marTop w:val="0"/>
                      <w:marBottom w:val="0"/>
                      <w:divBdr>
                        <w:top w:val="none" w:sz="0" w:space="0" w:color="auto"/>
                        <w:left w:val="none" w:sz="0" w:space="0" w:color="auto"/>
                        <w:bottom w:val="none" w:sz="0" w:space="0" w:color="auto"/>
                        <w:right w:val="none" w:sz="0" w:space="0" w:color="auto"/>
                      </w:divBdr>
                    </w:div>
                  </w:divsChild>
                </w:div>
                <w:div w:id="1532912842">
                  <w:marLeft w:val="0"/>
                  <w:marRight w:val="0"/>
                  <w:marTop w:val="0"/>
                  <w:marBottom w:val="0"/>
                  <w:divBdr>
                    <w:top w:val="none" w:sz="0" w:space="0" w:color="auto"/>
                    <w:left w:val="none" w:sz="0" w:space="0" w:color="auto"/>
                    <w:bottom w:val="none" w:sz="0" w:space="0" w:color="auto"/>
                    <w:right w:val="none" w:sz="0" w:space="0" w:color="auto"/>
                  </w:divBdr>
                  <w:divsChild>
                    <w:div w:id="1847016718">
                      <w:marLeft w:val="0"/>
                      <w:marRight w:val="0"/>
                      <w:marTop w:val="0"/>
                      <w:marBottom w:val="0"/>
                      <w:divBdr>
                        <w:top w:val="none" w:sz="0" w:space="0" w:color="auto"/>
                        <w:left w:val="none" w:sz="0" w:space="0" w:color="auto"/>
                        <w:bottom w:val="none" w:sz="0" w:space="0" w:color="auto"/>
                        <w:right w:val="none" w:sz="0" w:space="0" w:color="auto"/>
                      </w:divBdr>
                    </w:div>
                  </w:divsChild>
                </w:div>
                <w:div w:id="1643457823">
                  <w:marLeft w:val="0"/>
                  <w:marRight w:val="0"/>
                  <w:marTop w:val="0"/>
                  <w:marBottom w:val="0"/>
                  <w:divBdr>
                    <w:top w:val="none" w:sz="0" w:space="0" w:color="auto"/>
                    <w:left w:val="none" w:sz="0" w:space="0" w:color="auto"/>
                    <w:bottom w:val="none" w:sz="0" w:space="0" w:color="auto"/>
                    <w:right w:val="none" w:sz="0" w:space="0" w:color="auto"/>
                  </w:divBdr>
                  <w:divsChild>
                    <w:div w:id="778336260">
                      <w:marLeft w:val="0"/>
                      <w:marRight w:val="0"/>
                      <w:marTop w:val="0"/>
                      <w:marBottom w:val="0"/>
                      <w:divBdr>
                        <w:top w:val="none" w:sz="0" w:space="0" w:color="auto"/>
                        <w:left w:val="none" w:sz="0" w:space="0" w:color="auto"/>
                        <w:bottom w:val="none" w:sz="0" w:space="0" w:color="auto"/>
                        <w:right w:val="none" w:sz="0" w:space="0" w:color="auto"/>
                      </w:divBdr>
                    </w:div>
                  </w:divsChild>
                </w:div>
                <w:div w:id="558438581">
                  <w:marLeft w:val="0"/>
                  <w:marRight w:val="0"/>
                  <w:marTop w:val="0"/>
                  <w:marBottom w:val="0"/>
                  <w:divBdr>
                    <w:top w:val="none" w:sz="0" w:space="0" w:color="auto"/>
                    <w:left w:val="none" w:sz="0" w:space="0" w:color="auto"/>
                    <w:bottom w:val="none" w:sz="0" w:space="0" w:color="auto"/>
                    <w:right w:val="none" w:sz="0" w:space="0" w:color="auto"/>
                  </w:divBdr>
                  <w:divsChild>
                    <w:div w:id="163515390">
                      <w:marLeft w:val="0"/>
                      <w:marRight w:val="0"/>
                      <w:marTop w:val="0"/>
                      <w:marBottom w:val="0"/>
                      <w:divBdr>
                        <w:top w:val="none" w:sz="0" w:space="0" w:color="auto"/>
                        <w:left w:val="none" w:sz="0" w:space="0" w:color="auto"/>
                        <w:bottom w:val="none" w:sz="0" w:space="0" w:color="auto"/>
                        <w:right w:val="none" w:sz="0" w:space="0" w:color="auto"/>
                      </w:divBdr>
                    </w:div>
                  </w:divsChild>
                </w:div>
                <w:div w:id="1060589856">
                  <w:marLeft w:val="0"/>
                  <w:marRight w:val="0"/>
                  <w:marTop w:val="0"/>
                  <w:marBottom w:val="0"/>
                  <w:divBdr>
                    <w:top w:val="none" w:sz="0" w:space="0" w:color="auto"/>
                    <w:left w:val="none" w:sz="0" w:space="0" w:color="auto"/>
                    <w:bottom w:val="none" w:sz="0" w:space="0" w:color="auto"/>
                    <w:right w:val="none" w:sz="0" w:space="0" w:color="auto"/>
                  </w:divBdr>
                  <w:divsChild>
                    <w:div w:id="1420909139">
                      <w:marLeft w:val="0"/>
                      <w:marRight w:val="0"/>
                      <w:marTop w:val="0"/>
                      <w:marBottom w:val="0"/>
                      <w:divBdr>
                        <w:top w:val="none" w:sz="0" w:space="0" w:color="auto"/>
                        <w:left w:val="none" w:sz="0" w:space="0" w:color="auto"/>
                        <w:bottom w:val="none" w:sz="0" w:space="0" w:color="auto"/>
                        <w:right w:val="none" w:sz="0" w:space="0" w:color="auto"/>
                      </w:divBdr>
                    </w:div>
                  </w:divsChild>
                </w:div>
                <w:div w:id="1635866118">
                  <w:marLeft w:val="0"/>
                  <w:marRight w:val="0"/>
                  <w:marTop w:val="0"/>
                  <w:marBottom w:val="0"/>
                  <w:divBdr>
                    <w:top w:val="none" w:sz="0" w:space="0" w:color="auto"/>
                    <w:left w:val="none" w:sz="0" w:space="0" w:color="auto"/>
                    <w:bottom w:val="none" w:sz="0" w:space="0" w:color="auto"/>
                    <w:right w:val="none" w:sz="0" w:space="0" w:color="auto"/>
                  </w:divBdr>
                  <w:divsChild>
                    <w:div w:id="1179389155">
                      <w:marLeft w:val="0"/>
                      <w:marRight w:val="0"/>
                      <w:marTop w:val="0"/>
                      <w:marBottom w:val="0"/>
                      <w:divBdr>
                        <w:top w:val="none" w:sz="0" w:space="0" w:color="auto"/>
                        <w:left w:val="none" w:sz="0" w:space="0" w:color="auto"/>
                        <w:bottom w:val="none" w:sz="0" w:space="0" w:color="auto"/>
                        <w:right w:val="none" w:sz="0" w:space="0" w:color="auto"/>
                      </w:divBdr>
                    </w:div>
                  </w:divsChild>
                </w:div>
                <w:div w:id="376247459">
                  <w:marLeft w:val="0"/>
                  <w:marRight w:val="0"/>
                  <w:marTop w:val="0"/>
                  <w:marBottom w:val="0"/>
                  <w:divBdr>
                    <w:top w:val="none" w:sz="0" w:space="0" w:color="auto"/>
                    <w:left w:val="none" w:sz="0" w:space="0" w:color="auto"/>
                    <w:bottom w:val="none" w:sz="0" w:space="0" w:color="auto"/>
                    <w:right w:val="none" w:sz="0" w:space="0" w:color="auto"/>
                  </w:divBdr>
                  <w:divsChild>
                    <w:div w:id="1409033332">
                      <w:marLeft w:val="0"/>
                      <w:marRight w:val="0"/>
                      <w:marTop w:val="0"/>
                      <w:marBottom w:val="0"/>
                      <w:divBdr>
                        <w:top w:val="none" w:sz="0" w:space="0" w:color="auto"/>
                        <w:left w:val="none" w:sz="0" w:space="0" w:color="auto"/>
                        <w:bottom w:val="none" w:sz="0" w:space="0" w:color="auto"/>
                        <w:right w:val="none" w:sz="0" w:space="0" w:color="auto"/>
                      </w:divBdr>
                    </w:div>
                  </w:divsChild>
                </w:div>
                <w:div w:id="587152348">
                  <w:marLeft w:val="0"/>
                  <w:marRight w:val="0"/>
                  <w:marTop w:val="0"/>
                  <w:marBottom w:val="0"/>
                  <w:divBdr>
                    <w:top w:val="none" w:sz="0" w:space="0" w:color="auto"/>
                    <w:left w:val="none" w:sz="0" w:space="0" w:color="auto"/>
                    <w:bottom w:val="none" w:sz="0" w:space="0" w:color="auto"/>
                    <w:right w:val="none" w:sz="0" w:space="0" w:color="auto"/>
                  </w:divBdr>
                  <w:divsChild>
                    <w:div w:id="1244072718">
                      <w:marLeft w:val="0"/>
                      <w:marRight w:val="0"/>
                      <w:marTop w:val="0"/>
                      <w:marBottom w:val="0"/>
                      <w:divBdr>
                        <w:top w:val="none" w:sz="0" w:space="0" w:color="auto"/>
                        <w:left w:val="none" w:sz="0" w:space="0" w:color="auto"/>
                        <w:bottom w:val="none" w:sz="0" w:space="0" w:color="auto"/>
                        <w:right w:val="none" w:sz="0" w:space="0" w:color="auto"/>
                      </w:divBdr>
                    </w:div>
                  </w:divsChild>
                </w:div>
                <w:div w:id="1187256140">
                  <w:marLeft w:val="0"/>
                  <w:marRight w:val="0"/>
                  <w:marTop w:val="0"/>
                  <w:marBottom w:val="0"/>
                  <w:divBdr>
                    <w:top w:val="none" w:sz="0" w:space="0" w:color="auto"/>
                    <w:left w:val="none" w:sz="0" w:space="0" w:color="auto"/>
                    <w:bottom w:val="none" w:sz="0" w:space="0" w:color="auto"/>
                    <w:right w:val="none" w:sz="0" w:space="0" w:color="auto"/>
                  </w:divBdr>
                  <w:divsChild>
                    <w:div w:id="80028333">
                      <w:marLeft w:val="0"/>
                      <w:marRight w:val="0"/>
                      <w:marTop w:val="0"/>
                      <w:marBottom w:val="0"/>
                      <w:divBdr>
                        <w:top w:val="none" w:sz="0" w:space="0" w:color="auto"/>
                        <w:left w:val="none" w:sz="0" w:space="0" w:color="auto"/>
                        <w:bottom w:val="none" w:sz="0" w:space="0" w:color="auto"/>
                        <w:right w:val="none" w:sz="0" w:space="0" w:color="auto"/>
                      </w:divBdr>
                    </w:div>
                  </w:divsChild>
                </w:div>
                <w:div w:id="1128626621">
                  <w:marLeft w:val="0"/>
                  <w:marRight w:val="0"/>
                  <w:marTop w:val="0"/>
                  <w:marBottom w:val="0"/>
                  <w:divBdr>
                    <w:top w:val="none" w:sz="0" w:space="0" w:color="auto"/>
                    <w:left w:val="none" w:sz="0" w:space="0" w:color="auto"/>
                    <w:bottom w:val="none" w:sz="0" w:space="0" w:color="auto"/>
                    <w:right w:val="none" w:sz="0" w:space="0" w:color="auto"/>
                  </w:divBdr>
                  <w:divsChild>
                    <w:div w:id="1590965457">
                      <w:marLeft w:val="0"/>
                      <w:marRight w:val="0"/>
                      <w:marTop w:val="0"/>
                      <w:marBottom w:val="0"/>
                      <w:divBdr>
                        <w:top w:val="none" w:sz="0" w:space="0" w:color="auto"/>
                        <w:left w:val="none" w:sz="0" w:space="0" w:color="auto"/>
                        <w:bottom w:val="none" w:sz="0" w:space="0" w:color="auto"/>
                        <w:right w:val="none" w:sz="0" w:space="0" w:color="auto"/>
                      </w:divBdr>
                    </w:div>
                  </w:divsChild>
                </w:div>
                <w:div w:id="566694488">
                  <w:marLeft w:val="0"/>
                  <w:marRight w:val="0"/>
                  <w:marTop w:val="0"/>
                  <w:marBottom w:val="0"/>
                  <w:divBdr>
                    <w:top w:val="none" w:sz="0" w:space="0" w:color="auto"/>
                    <w:left w:val="none" w:sz="0" w:space="0" w:color="auto"/>
                    <w:bottom w:val="none" w:sz="0" w:space="0" w:color="auto"/>
                    <w:right w:val="none" w:sz="0" w:space="0" w:color="auto"/>
                  </w:divBdr>
                  <w:divsChild>
                    <w:div w:id="1860655408">
                      <w:marLeft w:val="0"/>
                      <w:marRight w:val="0"/>
                      <w:marTop w:val="0"/>
                      <w:marBottom w:val="0"/>
                      <w:divBdr>
                        <w:top w:val="none" w:sz="0" w:space="0" w:color="auto"/>
                        <w:left w:val="none" w:sz="0" w:space="0" w:color="auto"/>
                        <w:bottom w:val="none" w:sz="0" w:space="0" w:color="auto"/>
                        <w:right w:val="none" w:sz="0" w:space="0" w:color="auto"/>
                      </w:divBdr>
                    </w:div>
                  </w:divsChild>
                </w:div>
                <w:div w:id="402993643">
                  <w:marLeft w:val="0"/>
                  <w:marRight w:val="0"/>
                  <w:marTop w:val="0"/>
                  <w:marBottom w:val="0"/>
                  <w:divBdr>
                    <w:top w:val="none" w:sz="0" w:space="0" w:color="auto"/>
                    <w:left w:val="none" w:sz="0" w:space="0" w:color="auto"/>
                    <w:bottom w:val="none" w:sz="0" w:space="0" w:color="auto"/>
                    <w:right w:val="none" w:sz="0" w:space="0" w:color="auto"/>
                  </w:divBdr>
                  <w:divsChild>
                    <w:div w:id="1162238359">
                      <w:marLeft w:val="0"/>
                      <w:marRight w:val="0"/>
                      <w:marTop w:val="0"/>
                      <w:marBottom w:val="0"/>
                      <w:divBdr>
                        <w:top w:val="none" w:sz="0" w:space="0" w:color="auto"/>
                        <w:left w:val="none" w:sz="0" w:space="0" w:color="auto"/>
                        <w:bottom w:val="none" w:sz="0" w:space="0" w:color="auto"/>
                        <w:right w:val="none" w:sz="0" w:space="0" w:color="auto"/>
                      </w:divBdr>
                    </w:div>
                  </w:divsChild>
                </w:div>
                <w:div w:id="576286047">
                  <w:marLeft w:val="0"/>
                  <w:marRight w:val="0"/>
                  <w:marTop w:val="0"/>
                  <w:marBottom w:val="0"/>
                  <w:divBdr>
                    <w:top w:val="none" w:sz="0" w:space="0" w:color="auto"/>
                    <w:left w:val="none" w:sz="0" w:space="0" w:color="auto"/>
                    <w:bottom w:val="none" w:sz="0" w:space="0" w:color="auto"/>
                    <w:right w:val="none" w:sz="0" w:space="0" w:color="auto"/>
                  </w:divBdr>
                  <w:divsChild>
                    <w:div w:id="641931647">
                      <w:marLeft w:val="0"/>
                      <w:marRight w:val="0"/>
                      <w:marTop w:val="0"/>
                      <w:marBottom w:val="0"/>
                      <w:divBdr>
                        <w:top w:val="none" w:sz="0" w:space="0" w:color="auto"/>
                        <w:left w:val="none" w:sz="0" w:space="0" w:color="auto"/>
                        <w:bottom w:val="none" w:sz="0" w:space="0" w:color="auto"/>
                        <w:right w:val="none" w:sz="0" w:space="0" w:color="auto"/>
                      </w:divBdr>
                    </w:div>
                  </w:divsChild>
                </w:div>
                <w:div w:id="176501829">
                  <w:marLeft w:val="0"/>
                  <w:marRight w:val="0"/>
                  <w:marTop w:val="0"/>
                  <w:marBottom w:val="0"/>
                  <w:divBdr>
                    <w:top w:val="none" w:sz="0" w:space="0" w:color="auto"/>
                    <w:left w:val="none" w:sz="0" w:space="0" w:color="auto"/>
                    <w:bottom w:val="none" w:sz="0" w:space="0" w:color="auto"/>
                    <w:right w:val="none" w:sz="0" w:space="0" w:color="auto"/>
                  </w:divBdr>
                  <w:divsChild>
                    <w:div w:id="142240042">
                      <w:marLeft w:val="0"/>
                      <w:marRight w:val="0"/>
                      <w:marTop w:val="0"/>
                      <w:marBottom w:val="0"/>
                      <w:divBdr>
                        <w:top w:val="none" w:sz="0" w:space="0" w:color="auto"/>
                        <w:left w:val="none" w:sz="0" w:space="0" w:color="auto"/>
                        <w:bottom w:val="none" w:sz="0" w:space="0" w:color="auto"/>
                        <w:right w:val="none" w:sz="0" w:space="0" w:color="auto"/>
                      </w:divBdr>
                    </w:div>
                  </w:divsChild>
                </w:div>
                <w:div w:id="1444424996">
                  <w:marLeft w:val="0"/>
                  <w:marRight w:val="0"/>
                  <w:marTop w:val="0"/>
                  <w:marBottom w:val="0"/>
                  <w:divBdr>
                    <w:top w:val="none" w:sz="0" w:space="0" w:color="auto"/>
                    <w:left w:val="none" w:sz="0" w:space="0" w:color="auto"/>
                    <w:bottom w:val="none" w:sz="0" w:space="0" w:color="auto"/>
                    <w:right w:val="none" w:sz="0" w:space="0" w:color="auto"/>
                  </w:divBdr>
                  <w:divsChild>
                    <w:div w:id="1598172789">
                      <w:marLeft w:val="0"/>
                      <w:marRight w:val="0"/>
                      <w:marTop w:val="0"/>
                      <w:marBottom w:val="0"/>
                      <w:divBdr>
                        <w:top w:val="none" w:sz="0" w:space="0" w:color="auto"/>
                        <w:left w:val="none" w:sz="0" w:space="0" w:color="auto"/>
                        <w:bottom w:val="none" w:sz="0" w:space="0" w:color="auto"/>
                        <w:right w:val="none" w:sz="0" w:space="0" w:color="auto"/>
                      </w:divBdr>
                    </w:div>
                  </w:divsChild>
                </w:div>
                <w:div w:id="468744371">
                  <w:marLeft w:val="0"/>
                  <w:marRight w:val="0"/>
                  <w:marTop w:val="0"/>
                  <w:marBottom w:val="0"/>
                  <w:divBdr>
                    <w:top w:val="none" w:sz="0" w:space="0" w:color="auto"/>
                    <w:left w:val="none" w:sz="0" w:space="0" w:color="auto"/>
                    <w:bottom w:val="none" w:sz="0" w:space="0" w:color="auto"/>
                    <w:right w:val="none" w:sz="0" w:space="0" w:color="auto"/>
                  </w:divBdr>
                  <w:divsChild>
                    <w:div w:id="1526555178">
                      <w:marLeft w:val="0"/>
                      <w:marRight w:val="0"/>
                      <w:marTop w:val="0"/>
                      <w:marBottom w:val="0"/>
                      <w:divBdr>
                        <w:top w:val="none" w:sz="0" w:space="0" w:color="auto"/>
                        <w:left w:val="none" w:sz="0" w:space="0" w:color="auto"/>
                        <w:bottom w:val="none" w:sz="0" w:space="0" w:color="auto"/>
                        <w:right w:val="none" w:sz="0" w:space="0" w:color="auto"/>
                      </w:divBdr>
                    </w:div>
                  </w:divsChild>
                </w:div>
                <w:div w:id="321203708">
                  <w:marLeft w:val="0"/>
                  <w:marRight w:val="0"/>
                  <w:marTop w:val="0"/>
                  <w:marBottom w:val="0"/>
                  <w:divBdr>
                    <w:top w:val="none" w:sz="0" w:space="0" w:color="auto"/>
                    <w:left w:val="none" w:sz="0" w:space="0" w:color="auto"/>
                    <w:bottom w:val="none" w:sz="0" w:space="0" w:color="auto"/>
                    <w:right w:val="none" w:sz="0" w:space="0" w:color="auto"/>
                  </w:divBdr>
                  <w:divsChild>
                    <w:div w:id="81032277">
                      <w:marLeft w:val="0"/>
                      <w:marRight w:val="0"/>
                      <w:marTop w:val="0"/>
                      <w:marBottom w:val="0"/>
                      <w:divBdr>
                        <w:top w:val="none" w:sz="0" w:space="0" w:color="auto"/>
                        <w:left w:val="none" w:sz="0" w:space="0" w:color="auto"/>
                        <w:bottom w:val="none" w:sz="0" w:space="0" w:color="auto"/>
                        <w:right w:val="none" w:sz="0" w:space="0" w:color="auto"/>
                      </w:divBdr>
                    </w:div>
                  </w:divsChild>
                </w:div>
                <w:div w:id="258802125">
                  <w:marLeft w:val="0"/>
                  <w:marRight w:val="0"/>
                  <w:marTop w:val="0"/>
                  <w:marBottom w:val="0"/>
                  <w:divBdr>
                    <w:top w:val="none" w:sz="0" w:space="0" w:color="auto"/>
                    <w:left w:val="none" w:sz="0" w:space="0" w:color="auto"/>
                    <w:bottom w:val="none" w:sz="0" w:space="0" w:color="auto"/>
                    <w:right w:val="none" w:sz="0" w:space="0" w:color="auto"/>
                  </w:divBdr>
                  <w:divsChild>
                    <w:div w:id="1052730712">
                      <w:marLeft w:val="0"/>
                      <w:marRight w:val="0"/>
                      <w:marTop w:val="0"/>
                      <w:marBottom w:val="0"/>
                      <w:divBdr>
                        <w:top w:val="none" w:sz="0" w:space="0" w:color="auto"/>
                        <w:left w:val="none" w:sz="0" w:space="0" w:color="auto"/>
                        <w:bottom w:val="none" w:sz="0" w:space="0" w:color="auto"/>
                        <w:right w:val="none" w:sz="0" w:space="0" w:color="auto"/>
                      </w:divBdr>
                    </w:div>
                  </w:divsChild>
                </w:div>
                <w:div w:id="1132404718">
                  <w:marLeft w:val="0"/>
                  <w:marRight w:val="0"/>
                  <w:marTop w:val="0"/>
                  <w:marBottom w:val="0"/>
                  <w:divBdr>
                    <w:top w:val="none" w:sz="0" w:space="0" w:color="auto"/>
                    <w:left w:val="none" w:sz="0" w:space="0" w:color="auto"/>
                    <w:bottom w:val="none" w:sz="0" w:space="0" w:color="auto"/>
                    <w:right w:val="none" w:sz="0" w:space="0" w:color="auto"/>
                  </w:divBdr>
                  <w:divsChild>
                    <w:div w:id="419331763">
                      <w:marLeft w:val="0"/>
                      <w:marRight w:val="0"/>
                      <w:marTop w:val="0"/>
                      <w:marBottom w:val="0"/>
                      <w:divBdr>
                        <w:top w:val="none" w:sz="0" w:space="0" w:color="auto"/>
                        <w:left w:val="none" w:sz="0" w:space="0" w:color="auto"/>
                        <w:bottom w:val="none" w:sz="0" w:space="0" w:color="auto"/>
                        <w:right w:val="none" w:sz="0" w:space="0" w:color="auto"/>
                      </w:divBdr>
                    </w:div>
                  </w:divsChild>
                </w:div>
                <w:div w:id="620456113">
                  <w:marLeft w:val="0"/>
                  <w:marRight w:val="0"/>
                  <w:marTop w:val="0"/>
                  <w:marBottom w:val="0"/>
                  <w:divBdr>
                    <w:top w:val="none" w:sz="0" w:space="0" w:color="auto"/>
                    <w:left w:val="none" w:sz="0" w:space="0" w:color="auto"/>
                    <w:bottom w:val="none" w:sz="0" w:space="0" w:color="auto"/>
                    <w:right w:val="none" w:sz="0" w:space="0" w:color="auto"/>
                  </w:divBdr>
                  <w:divsChild>
                    <w:div w:id="1911577380">
                      <w:marLeft w:val="0"/>
                      <w:marRight w:val="0"/>
                      <w:marTop w:val="0"/>
                      <w:marBottom w:val="0"/>
                      <w:divBdr>
                        <w:top w:val="none" w:sz="0" w:space="0" w:color="auto"/>
                        <w:left w:val="none" w:sz="0" w:space="0" w:color="auto"/>
                        <w:bottom w:val="none" w:sz="0" w:space="0" w:color="auto"/>
                        <w:right w:val="none" w:sz="0" w:space="0" w:color="auto"/>
                      </w:divBdr>
                    </w:div>
                  </w:divsChild>
                </w:div>
                <w:div w:id="1176649610">
                  <w:marLeft w:val="0"/>
                  <w:marRight w:val="0"/>
                  <w:marTop w:val="0"/>
                  <w:marBottom w:val="0"/>
                  <w:divBdr>
                    <w:top w:val="none" w:sz="0" w:space="0" w:color="auto"/>
                    <w:left w:val="none" w:sz="0" w:space="0" w:color="auto"/>
                    <w:bottom w:val="none" w:sz="0" w:space="0" w:color="auto"/>
                    <w:right w:val="none" w:sz="0" w:space="0" w:color="auto"/>
                  </w:divBdr>
                  <w:divsChild>
                    <w:div w:id="1680426895">
                      <w:marLeft w:val="0"/>
                      <w:marRight w:val="0"/>
                      <w:marTop w:val="0"/>
                      <w:marBottom w:val="0"/>
                      <w:divBdr>
                        <w:top w:val="none" w:sz="0" w:space="0" w:color="auto"/>
                        <w:left w:val="none" w:sz="0" w:space="0" w:color="auto"/>
                        <w:bottom w:val="none" w:sz="0" w:space="0" w:color="auto"/>
                        <w:right w:val="none" w:sz="0" w:space="0" w:color="auto"/>
                      </w:divBdr>
                    </w:div>
                  </w:divsChild>
                </w:div>
                <w:div w:id="1954942027">
                  <w:marLeft w:val="0"/>
                  <w:marRight w:val="0"/>
                  <w:marTop w:val="0"/>
                  <w:marBottom w:val="0"/>
                  <w:divBdr>
                    <w:top w:val="none" w:sz="0" w:space="0" w:color="auto"/>
                    <w:left w:val="none" w:sz="0" w:space="0" w:color="auto"/>
                    <w:bottom w:val="none" w:sz="0" w:space="0" w:color="auto"/>
                    <w:right w:val="none" w:sz="0" w:space="0" w:color="auto"/>
                  </w:divBdr>
                  <w:divsChild>
                    <w:div w:id="606352040">
                      <w:marLeft w:val="0"/>
                      <w:marRight w:val="0"/>
                      <w:marTop w:val="0"/>
                      <w:marBottom w:val="0"/>
                      <w:divBdr>
                        <w:top w:val="none" w:sz="0" w:space="0" w:color="auto"/>
                        <w:left w:val="none" w:sz="0" w:space="0" w:color="auto"/>
                        <w:bottom w:val="none" w:sz="0" w:space="0" w:color="auto"/>
                        <w:right w:val="none" w:sz="0" w:space="0" w:color="auto"/>
                      </w:divBdr>
                    </w:div>
                  </w:divsChild>
                </w:div>
                <w:div w:id="692415250">
                  <w:marLeft w:val="0"/>
                  <w:marRight w:val="0"/>
                  <w:marTop w:val="0"/>
                  <w:marBottom w:val="0"/>
                  <w:divBdr>
                    <w:top w:val="none" w:sz="0" w:space="0" w:color="auto"/>
                    <w:left w:val="none" w:sz="0" w:space="0" w:color="auto"/>
                    <w:bottom w:val="none" w:sz="0" w:space="0" w:color="auto"/>
                    <w:right w:val="none" w:sz="0" w:space="0" w:color="auto"/>
                  </w:divBdr>
                  <w:divsChild>
                    <w:div w:id="923100992">
                      <w:marLeft w:val="0"/>
                      <w:marRight w:val="0"/>
                      <w:marTop w:val="0"/>
                      <w:marBottom w:val="0"/>
                      <w:divBdr>
                        <w:top w:val="none" w:sz="0" w:space="0" w:color="auto"/>
                        <w:left w:val="none" w:sz="0" w:space="0" w:color="auto"/>
                        <w:bottom w:val="none" w:sz="0" w:space="0" w:color="auto"/>
                        <w:right w:val="none" w:sz="0" w:space="0" w:color="auto"/>
                      </w:divBdr>
                    </w:div>
                  </w:divsChild>
                </w:div>
                <w:div w:id="1049647117">
                  <w:marLeft w:val="0"/>
                  <w:marRight w:val="0"/>
                  <w:marTop w:val="0"/>
                  <w:marBottom w:val="0"/>
                  <w:divBdr>
                    <w:top w:val="none" w:sz="0" w:space="0" w:color="auto"/>
                    <w:left w:val="none" w:sz="0" w:space="0" w:color="auto"/>
                    <w:bottom w:val="none" w:sz="0" w:space="0" w:color="auto"/>
                    <w:right w:val="none" w:sz="0" w:space="0" w:color="auto"/>
                  </w:divBdr>
                  <w:divsChild>
                    <w:div w:id="1079792397">
                      <w:marLeft w:val="0"/>
                      <w:marRight w:val="0"/>
                      <w:marTop w:val="0"/>
                      <w:marBottom w:val="0"/>
                      <w:divBdr>
                        <w:top w:val="none" w:sz="0" w:space="0" w:color="auto"/>
                        <w:left w:val="none" w:sz="0" w:space="0" w:color="auto"/>
                        <w:bottom w:val="none" w:sz="0" w:space="0" w:color="auto"/>
                        <w:right w:val="none" w:sz="0" w:space="0" w:color="auto"/>
                      </w:divBdr>
                    </w:div>
                  </w:divsChild>
                </w:div>
                <w:div w:id="1763574839">
                  <w:marLeft w:val="0"/>
                  <w:marRight w:val="0"/>
                  <w:marTop w:val="0"/>
                  <w:marBottom w:val="0"/>
                  <w:divBdr>
                    <w:top w:val="none" w:sz="0" w:space="0" w:color="auto"/>
                    <w:left w:val="none" w:sz="0" w:space="0" w:color="auto"/>
                    <w:bottom w:val="none" w:sz="0" w:space="0" w:color="auto"/>
                    <w:right w:val="none" w:sz="0" w:space="0" w:color="auto"/>
                  </w:divBdr>
                  <w:divsChild>
                    <w:div w:id="2136825905">
                      <w:marLeft w:val="0"/>
                      <w:marRight w:val="0"/>
                      <w:marTop w:val="0"/>
                      <w:marBottom w:val="0"/>
                      <w:divBdr>
                        <w:top w:val="none" w:sz="0" w:space="0" w:color="auto"/>
                        <w:left w:val="none" w:sz="0" w:space="0" w:color="auto"/>
                        <w:bottom w:val="none" w:sz="0" w:space="0" w:color="auto"/>
                        <w:right w:val="none" w:sz="0" w:space="0" w:color="auto"/>
                      </w:divBdr>
                    </w:div>
                  </w:divsChild>
                </w:div>
                <w:div w:id="176432460">
                  <w:marLeft w:val="0"/>
                  <w:marRight w:val="0"/>
                  <w:marTop w:val="0"/>
                  <w:marBottom w:val="0"/>
                  <w:divBdr>
                    <w:top w:val="none" w:sz="0" w:space="0" w:color="auto"/>
                    <w:left w:val="none" w:sz="0" w:space="0" w:color="auto"/>
                    <w:bottom w:val="none" w:sz="0" w:space="0" w:color="auto"/>
                    <w:right w:val="none" w:sz="0" w:space="0" w:color="auto"/>
                  </w:divBdr>
                  <w:divsChild>
                    <w:div w:id="1178614508">
                      <w:marLeft w:val="0"/>
                      <w:marRight w:val="0"/>
                      <w:marTop w:val="0"/>
                      <w:marBottom w:val="0"/>
                      <w:divBdr>
                        <w:top w:val="none" w:sz="0" w:space="0" w:color="auto"/>
                        <w:left w:val="none" w:sz="0" w:space="0" w:color="auto"/>
                        <w:bottom w:val="none" w:sz="0" w:space="0" w:color="auto"/>
                        <w:right w:val="none" w:sz="0" w:space="0" w:color="auto"/>
                      </w:divBdr>
                    </w:div>
                  </w:divsChild>
                </w:div>
                <w:div w:id="1471753794">
                  <w:marLeft w:val="0"/>
                  <w:marRight w:val="0"/>
                  <w:marTop w:val="0"/>
                  <w:marBottom w:val="0"/>
                  <w:divBdr>
                    <w:top w:val="none" w:sz="0" w:space="0" w:color="auto"/>
                    <w:left w:val="none" w:sz="0" w:space="0" w:color="auto"/>
                    <w:bottom w:val="none" w:sz="0" w:space="0" w:color="auto"/>
                    <w:right w:val="none" w:sz="0" w:space="0" w:color="auto"/>
                  </w:divBdr>
                  <w:divsChild>
                    <w:div w:id="2036534338">
                      <w:marLeft w:val="0"/>
                      <w:marRight w:val="0"/>
                      <w:marTop w:val="0"/>
                      <w:marBottom w:val="0"/>
                      <w:divBdr>
                        <w:top w:val="none" w:sz="0" w:space="0" w:color="auto"/>
                        <w:left w:val="none" w:sz="0" w:space="0" w:color="auto"/>
                        <w:bottom w:val="none" w:sz="0" w:space="0" w:color="auto"/>
                        <w:right w:val="none" w:sz="0" w:space="0" w:color="auto"/>
                      </w:divBdr>
                    </w:div>
                  </w:divsChild>
                </w:div>
                <w:div w:id="1405487700">
                  <w:marLeft w:val="0"/>
                  <w:marRight w:val="0"/>
                  <w:marTop w:val="0"/>
                  <w:marBottom w:val="0"/>
                  <w:divBdr>
                    <w:top w:val="none" w:sz="0" w:space="0" w:color="auto"/>
                    <w:left w:val="none" w:sz="0" w:space="0" w:color="auto"/>
                    <w:bottom w:val="none" w:sz="0" w:space="0" w:color="auto"/>
                    <w:right w:val="none" w:sz="0" w:space="0" w:color="auto"/>
                  </w:divBdr>
                  <w:divsChild>
                    <w:div w:id="548881969">
                      <w:marLeft w:val="0"/>
                      <w:marRight w:val="0"/>
                      <w:marTop w:val="0"/>
                      <w:marBottom w:val="0"/>
                      <w:divBdr>
                        <w:top w:val="none" w:sz="0" w:space="0" w:color="auto"/>
                        <w:left w:val="none" w:sz="0" w:space="0" w:color="auto"/>
                        <w:bottom w:val="none" w:sz="0" w:space="0" w:color="auto"/>
                        <w:right w:val="none" w:sz="0" w:space="0" w:color="auto"/>
                      </w:divBdr>
                    </w:div>
                  </w:divsChild>
                </w:div>
                <w:div w:id="1312948742">
                  <w:marLeft w:val="0"/>
                  <w:marRight w:val="0"/>
                  <w:marTop w:val="0"/>
                  <w:marBottom w:val="0"/>
                  <w:divBdr>
                    <w:top w:val="none" w:sz="0" w:space="0" w:color="auto"/>
                    <w:left w:val="none" w:sz="0" w:space="0" w:color="auto"/>
                    <w:bottom w:val="none" w:sz="0" w:space="0" w:color="auto"/>
                    <w:right w:val="none" w:sz="0" w:space="0" w:color="auto"/>
                  </w:divBdr>
                  <w:divsChild>
                    <w:div w:id="1382553420">
                      <w:marLeft w:val="0"/>
                      <w:marRight w:val="0"/>
                      <w:marTop w:val="0"/>
                      <w:marBottom w:val="0"/>
                      <w:divBdr>
                        <w:top w:val="none" w:sz="0" w:space="0" w:color="auto"/>
                        <w:left w:val="none" w:sz="0" w:space="0" w:color="auto"/>
                        <w:bottom w:val="none" w:sz="0" w:space="0" w:color="auto"/>
                        <w:right w:val="none" w:sz="0" w:space="0" w:color="auto"/>
                      </w:divBdr>
                    </w:div>
                  </w:divsChild>
                </w:div>
                <w:div w:id="811755541">
                  <w:marLeft w:val="0"/>
                  <w:marRight w:val="0"/>
                  <w:marTop w:val="0"/>
                  <w:marBottom w:val="0"/>
                  <w:divBdr>
                    <w:top w:val="none" w:sz="0" w:space="0" w:color="auto"/>
                    <w:left w:val="none" w:sz="0" w:space="0" w:color="auto"/>
                    <w:bottom w:val="none" w:sz="0" w:space="0" w:color="auto"/>
                    <w:right w:val="none" w:sz="0" w:space="0" w:color="auto"/>
                  </w:divBdr>
                  <w:divsChild>
                    <w:div w:id="523203350">
                      <w:marLeft w:val="0"/>
                      <w:marRight w:val="0"/>
                      <w:marTop w:val="0"/>
                      <w:marBottom w:val="0"/>
                      <w:divBdr>
                        <w:top w:val="none" w:sz="0" w:space="0" w:color="auto"/>
                        <w:left w:val="none" w:sz="0" w:space="0" w:color="auto"/>
                        <w:bottom w:val="none" w:sz="0" w:space="0" w:color="auto"/>
                        <w:right w:val="none" w:sz="0" w:space="0" w:color="auto"/>
                      </w:divBdr>
                    </w:div>
                  </w:divsChild>
                </w:div>
                <w:div w:id="1898201733">
                  <w:marLeft w:val="0"/>
                  <w:marRight w:val="0"/>
                  <w:marTop w:val="0"/>
                  <w:marBottom w:val="0"/>
                  <w:divBdr>
                    <w:top w:val="none" w:sz="0" w:space="0" w:color="auto"/>
                    <w:left w:val="none" w:sz="0" w:space="0" w:color="auto"/>
                    <w:bottom w:val="none" w:sz="0" w:space="0" w:color="auto"/>
                    <w:right w:val="none" w:sz="0" w:space="0" w:color="auto"/>
                  </w:divBdr>
                  <w:divsChild>
                    <w:div w:id="353725050">
                      <w:marLeft w:val="0"/>
                      <w:marRight w:val="0"/>
                      <w:marTop w:val="0"/>
                      <w:marBottom w:val="0"/>
                      <w:divBdr>
                        <w:top w:val="none" w:sz="0" w:space="0" w:color="auto"/>
                        <w:left w:val="none" w:sz="0" w:space="0" w:color="auto"/>
                        <w:bottom w:val="none" w:sz="0" w:space="0" w:color="auto"/>
                        <w:right w:val="none" w:sz="0" w:space="0" w:color="auto"/>
                      </w:divBdr>
                    </w:div>
                  </w:divsChild>
                </w:div>
                <w:div w:id="1301231339">
                  <w:marLeft w:val="0"/>
                  <w:marRight w:val="0"/>
                  <w:marTop w:val="0"/>
                  <w:marBottom w:val="0"/>
                  <w:divBdr>
                    <w:top w:val="none" w:sz="0" w:space="0" w:color="auto"/>
                    <w:left w:val="none" w:sz="0" w:space="0" w:color="auto"/>
                    <w:bottom w:val="none" w:sz="0" w:space="0" w:color="auto"/>
                    <w:right w:val="none" w:sz="0" w:space="0" w:color="auto"/>
                  </w:divBdr>
                  <w:divsChild>
                    <w:div w:id="1986350421">
                      <w:marLeft w:val="0"/>
                      <w:marRight w:val="0"/>
                      <w:marTop w:val="0"/>
                      <w:marBottom w:val="0"/>
                      <w:divBdr>
                        <w:top w:val="none" w:sz="0" w:space="0" w:color="auto"/>
                        <w:left w:val="none" w:sz="0" w:space="0" w:color="auto"/>
                        <w:bottom w:val="none" w:sz="0" w:space="0" w:color="auto"/>
                        <w:right w:val="none" w:sz="0" w:space="0" w:color="auto"/>
                      </w:divBdr>
                    </w:div>
                  </w:divsChild>
                </w:div>
                <w:div w:id="1846095137">
                  <w:marLeft w:val="0"/>
                  <w:marRight w:val="0"/>
                  <w:marTop w:val="0"/>
                  <w:marBottom w:val="0"/>
                  <w:divBdr>
                    <w:top w:val="none" w:sz="0" w:space="0" w:color="auto"/>
                    <w:left w:val="none" w:sz="0" w:space="0" w:color="auto"/>
                    <w:bottom w:val="none" w:sz="0" w:space="0" w:color="auto"/>
                    <w:right w:val="none" w:sz="0" w:space="0" w:color="auto"/>
                  </w:divBdr>
                  <w:divsChild>
                    <w:div w:id="1735471574">
                      <w:marLeft w:val="0"/>
                      <w:marRight w:val="0"/>
                      <w:marTop w:val="0"/>
                      <w:marBottom w:val="0"/>
                      <w:divBdr>
                        <w:top w:val="none" w:sz="0" w:space="0" w:color="auto"/>
                        <w:left w:val="none" w:sz="0" w:space="0" w:color="auto"/>
                        <w:bottom w:val="none" w:sz="0" w:space="0" w:color="auto"/>
                        <w:right w:val="none" w:sz="0" w:space="0" w:color="auto"/>
                      </w:divBdr>
                    </w:div>
                  </w:divsChild>
                </w:div>
                <w:div w:id="1045907160">
                  <w:marLeft w:val="0"/>
                  <w:marRight w:val="0"/>
                  <w:marTop w:val="0"/>
                  <w:marBottom w:val="0"/>
                  <w:divBdr>
                    <w:top w:val="none" w:sz="0" w:space="0" w:color="auto"/>
                    <w:left w:val="none" w:sz="0" w:space="0" w:color="auto"/>
                    <w:bottom w:val="none" w:sz="0" w:space="0" w:color="auto"/>
                    <w:right w:val="none" w:sz="0" w:space="0" w:color="auto"/>
                  </w:divBdr>
                  <w:divsChild>
                    <w:div w:id="1295525065">
                      <w:marLeft w:val="0"/>
                      <w:marRight w:val="0"/>
                      <w:marTop w:val="0"/>
                      <w:marBottom w:val="0"/>
                      <w:divBdr>
                        <w:top w:val="none" w:sz="0" w:space="0" w:color="auto"/>
                        <w:left w:val="none" w:sz="0" w:space="0" w:color="auto"/>
                        <w:bottom w:val="none" w:sz="0" w:space="0" w:color="auto"/>
                        <w:right w:val="none" w:sz="0" w:space="0" w:color="auto"/>
                      </w:divBdr>
                    </w:div>
                  </w:divsChild>
                </w:div>
                <w:div w:id="477455587">
                  <w:marLeft w:val="0"/>
                  <w:marRight w:val="0"/>
                  <w:marTop w:val="0"/>
                  <w:marBottom w:val="0"/>
                  <w:divBdr>
                    <w:top w:val="none" w:sz="0" w:space="0" w:color="auto"/>
                    <w:left w:val="none" w:sz="0" w:space="0" w:color="auto"/>
                    <w:bottom w:val="none" w:sz="0" w:space="0" w:color="auto"/>
                    <w:right w:val="none" w:sz="0" w:space="0" w:color="auto"/>
                  </w:divBdr>
                  <w:divsChild>
                    <w:div w:id="1529441322">
                      <w:marLeft w:val="0"/>
                      <w:marRight w:val="0"/>
                      <w:marTop w:val="0"/>
                      <w:marBottom w:val="0"/>
                      <w:divBdr>
                        <w:top w:val="none" w:sz="0" w:space="0" w:color="auto"/>
                        <w:left w:val="none" w:sz="0" w:space="0" w:color="auto"/>
                        <w:bottom w:val="none" w:sz="0" w:space="0" w:color="auto"/>
                        <w:right w:val="none" w:sz="0" w:space="0" w:color="auto"/>
                      </w:divBdr>
                    </w:div>
                  </w:divsChild>
                </w:div>
                <w:div w:id="1616249211">
                  <w:marLeft w:val="0"/>
                  <w:marRight w:val="0"/>
                  <w:marTop w:val="0"/>
                  <w:marBottom w:val="0"/>
                  <w:divBdr>
                    <w:top w:val="none" w:sz="0" w:space="0" w:color="auto"/>
                    <w:left w:val="none" w:sz="0" w:space="0" w:color="auto"/>
                    <w:bottom w:val="none" w:sz="0" w:space="0" w:color="auto"/>
                    <w:right w:val="none" w:sz="0" w:space="0" w:color="auto"/>
                  </w:divBdr>
                  <w:divsChild>
                    <w:div w:id="76488932">
                      <w:marLeft w:val="0"/>
                      <w:marRight w:val="0"/>
                      <w:marTop w:val="0"/>
                      <w:marBottom w:val="0"/>
                      <w:divBdr>
                        <w:top w:val="none" w:sz="0" w:space="0" w:color="auto"/>
                        <w:left w:val="none" w:sz="0" w:space="0" w:color="auto"/>
                        <w:bottom w:val="none" w:sz="0" w:space="0" w:color="auto"/>
                        <w:right w:val="none" w:sz="0" w:space="0" w:color="auto"/>
                      </w:divBdr>
                    </w:div>
                  </w:divsChild>
                </w:div>
                <w:div w:id="803889634">
                  <w:marLeft w:val="0"/>
                  <w:marRight w:val="0"/>
                  <w:marTop w:val="0"/>
                  <w:marBottom w:val="0"/>
                  <w:divBdr>
                    <w:top w:val="none" w:sz="0" w:space="0" w:color="auto"/>
                    <w:left w:val="none" w:sz="0" w:space="0" w:color="auto"/>
                    <w:bottom w:val="none" w:sz="0" w:space="0" w:color="auto"/>
                    <w:right w:val="none" w:sz="0" w:space="0" w:color="auto"/>
                  </w:divBdr>
                  <w:divsChild>
                    <w:div w:id="1300188023">
                      <w:marLeft w:val="0"/>
                      <w:marRight w:val="0"/>
                      <w:marTop w:val="0"/>
                      <w:marBottom w:val="0"/>
                      <w:divBdr>
                        <w:top w:val="none" w:sz="0" w:space="0" w:color="auto"/>
                        <w:left w:val="none" w:sz="0" w:space="0" w:color="auto"/>
                        <w:bottom w:val="none" w:sz="0" w:space="0" w:color="auto"/>
                        <w:right w:val="none" w:sz="0" w:space="0" w:color="auto"/>
                      </w:divBdr>
                    </w:div>
                  </w:divsChild>
                </w:div>
                <w:div w:id="994719812">
                  <w:marLeft w:val="0"/>
                  <w:marRight w:val="0"/>
                  <w:marTop w:val="0"/>
                  <w:marBottom w:val="0"/>
                  <w:divBdr>
                    <w:top w:val="none" w:sz="0" w:space="0" w:color="auto"/>
                    <w:left w:val="none" w:sz="0" w:space="0" w:color="auto"/>
                    <w:bottom w:val="none" w:sz="0" w:space="0" w:color="auto"/>
                    <w:right w:val="none" w:sz="0" w:space="0" w:color="auto"/>
                  </w:divBdr>
                  <w:divsChild>
                    <w:div w:id="866598864">
                      <w:marLeft w:val="0"/>
                      <w:marRight w:val="0"/>
                      <w:marTop w:val="0"/>
                      <w:marBottom w:val="0"/>
                      <w:divBdr>
                        <w:top w:val="none" w:sz="0" w:space="0" w:color="auto"/>
                        <w:left w:val="none" w:sz="0" w:space="0" w:color="auto"/>
                        <w:bottom w:val="none" w:sz="0" w:space="0" w:color="auto"/>
                        <w:right w:val="none" w:sz="0" w:space="0" w:color="auto"/>
                      </w:divBdr>
                    </w:div>
                  </w:divsChild>
                </w:div>
                <w:div w:id="1610972634">
                  <w:marLeft w:val="0"/>
                  <w:marRight w:val="0"/>
                  <w:marTop w:val="0"/>
                  <w:marBottom w:val="0"/>
                  <w:divBdr>
                    <w:top w:val="none" w:sz="0" w:space="0" w:color="auto"/>
                    <w:left w:val="none" w:sz="0" w:space="0" w:color="auto"/>
                    <w:bottom w:val="none" w:sz="0" w:space="0" w:color="auto"/>
                    <w:right w:val="none" w:sz="0" w:space="0" w:color="auto"/>
                  </w:divBdr>
                  <w:divsChild>
                    <w:div w:id="879322648">
                      <w:marLeft w:val="0"/>
                      <w:marRight w:val="0"/>
                      <w:marTop w:val="0"/>
                      <w:marBottom w:val="0"/>
                      <w:divBdr>
                        <w:top w:val="none" w:sz="0" w:space="0" w:color="auto"/>
                        <w:left w:val="none" w:sz="0" w:space="0" w:color="auto"/>
                        <w:bottom w:val="none" w:sz="0" w:space="0" w:color="auto"/>
                        <w:right w:val="none" w:sz="0" w:space="0" w:color="auto"/>
                      </w:divBdr>
                    </w:div>
                  </w:divsChild>
                </w:div>
                <w:div w:id="779879486">
                  <w:marLeft w:val="0"/>
                  <w:marRight w:val="0"/>
                  <w:marTop w:val="0"/>
                  <w:marBottom w:val="0"/>
                  <w:divBdr>
                    <w:top w:val="none" w:sz="0" w:space="0" w:color="auto"/>
                    <w:left w:val="none" w:sz="0" w:space="0" w:color="auto"/>
                    <w:bottom w:val="none" w:sz="0" w:space="0" w:color="auto"/>
                    <w:right w:val="none" w:sz="0" w:space="0" w:color="auto"/>
                  </w:divBdr>
                  <w:divsChild>
                    <w:div w:id="787158833">
                      <w:marLeft w:val="0"/>
                      <w:marRight w:val="0"/>
                      <w:marTop w:val="0"/>
                      <w:marBottom w:val="0"/>
                      <w:divBdr>
                        <w:top w:val="none" w:sz="0" w:space="0" w:color="auto"/>
                        <w:left w:val="none" w:sz="0" w:space="0" w:color="auto"/>
                        <w:bottom w:val="none" w:sz="0" w:space="0" w:color="auto"/>
                        <w:right w:val="none" w:sz="0" w:space="0" w:color="auto"/>
                      </w:divBdr>
                    </w:div>
                  </w:divsChild>
                </w:div>
                <w:div w:id="302274885">
                  <w:marLeft w:val="0"/>
                  <w:marRight w:val="0"/>
                  <w:marTop w:val="0"/>
                  <w:marBottom w:val="0"/>
                  <w:divBdr>
                    <w:top w:val="none" w:sz="0" w:space="0" w:color="auto"/>
                    <w:left w:val="none" w:sz="0" w:space="0" w:color="auto"/>
                    <w:bottom w:val="none" w:sz="0" w:space="0" w:color="auto"/>
                    <w:right w:val="none" w:sz="0" w:space="0" w:color="auto"/>
                  </w:divBdr>
                  <w:divsChild>
                    <w:div w:id="1099982522">
                      <w:marLeft w:val="0"/>
                      <w:marRight w:val="0"/>
                      <w:marTop w:val="0"/>
                      <w:marBottom w:val="0"/>
                      <w:divBdr>
                        <w:top w:val="none" w:sz="0" w:space="0" w:color="auto"/>
                        <w:left w:val="none" w:sz="0" w:space="0" w:color="auto"/>
                        <w:bottom w:val="none" w:sz="0" w:space="0" w:color="auto"/>
                        <w:right w:val="none" w:sz="0" w:space="0" w:color="auto"/>
                      </w:divBdr>
                    </w:div>
                  </w:divsChild>
                </w:div>
                <w:div w:id="1177698962">
                  <w:marLeft w:val="0"/>
                  <w:marRight w:val="0"/>
                  <w:marTop w:val="0"/>
                  <w:marBottom w:val="0"/>
                  <w:divBdr>
                    <w:top w:val="none" w:sz="0" w:space="0" w:color="auto"/>
                    <w:left w:val="none" w:sz="0" w:space="0" w:color="auto"/>
                    <w:bottom w:val="none" w:sz="0" w:space="0" w:color="auto"/>
                    <w:right w:val="none" w:sz="0" w:space="0" w:color="auto"/>
                  </w:divBdr>
                  <w:divsChild>
                    <w:div w:id="1363625020">
                      <w:marLeft w:val="0"/>
                      <w:marRight w:val="0"/>
                      <w:marTop w:val="0"/>
                      <w:marBottom w:val="0"/>
                      <w:divBdr>
                        <w:top w:val="none" w:sz="0" w:space="0" w:color="auto"/>
                        <w:left w:val="none" w:sz="0" w:space="0" w:color="auto"/>
                        <w:bottom w:val="none" w:sz="0" w:space="0" w:color="auto"/>
                        <w:right w:val="none" w:sz="0" w:space="0" w:color="auto"/>
                      </w:divBdr>
                    </w:div>
                  </w:divsChild>
                </w:div>
                <w:div w:id="561909582">
                  <w:marLeft w:val="0"/>
                  <w:marRight w:val="0"/>
                  <w:marTop w:val="0"/>
                  <w:marBottom w:val="0"/>
                  <w:divBdr>
                    <w:top w:val="none" w:sz="0" w:space="0" w:color="auto"/>
                    <w:left w:val="none" w:sz="0" w:space="0" w:color="auto"/>
                    <w:bottom w:val="none" w:sz="0" w:space="0" w:color="auto"/>
                    <w:right w:val="none" w:sz="0" w:space="0" w:color="auto"/>
                  </w:divBdr>
                  <w:divsChild>
                    <w:div w:id="1780025442">
                      <w:marLeft w:val="0"/>
                      <w:marRight w:val="0"/>
                      <w:marTop w:val="0"/>
                      <w:marBottom w:val="0"/>
                      <w:divBdr>
                        <w:top w:val="none" w:sz="0" w:space="0" w:color="auto"/>
                        <w:left w:val="none" w:sz="0" w:space="0" w:color="auto"/>
                        <w:bottom w:val="none" w:sz="0" w:space="0" w:color="auto"/>
                        <w:right w:val="none" w:sz="0" w:space="0" w:color="auto"/>
                      </w:divBdr>
                    </w:div>
                  </w:divsChild>
                </w:div>
                <w:div w:id="924679986">
                  <w:marLeft w:val="0"/>
                  <w:marRight w:val="0"/>
                  <w:marTop w:val="0"/>
                  <w:marBottom w:val="0"/>
                  <w:divBdr>
                    <w:top w:val="none" w:sz="0" w:space="0" w:color="auto"/>
                    <w:left w:val="none" w:sz="0" w:space="0" w:color="auto"/>
                    <w:bottom w:val="none" w:sz="0" w:space="0" w:color="auto"/>
                    <w:right w:val="none" w:sz="0" w:space="0" w:color="auto"/>
                  </w:divBdr>
                  <w:divsChild>
                    <w:div w:id="930117815">
                      <w:marLeft w:val="0"/>
                      <w:marRight w:val="0"/>
                      <w:marTop w:val="0"/>
                      <w:marBottom w:val="0"/>
                      <w:divBdr>
                        <w:top w:val="none" w:sz="0" w:space="0" w:color="auto"/>
                        <w:left w:val="none" w:sz="0" w:space="0" w:color="auto"/>
                        <w:bottom w:val="none" w:sz="0" w:space="0" w:color="auto"/>
                        <w:right w:val="none" w:sz="0" w:space="0" w:color="auto"/>
                      </w:divBdr>
                    </w:div>
                  </w:divsChild>
                </w:div>
                <w:div w:id="1469668324">
                  <w:marLeft w:val="0"/>
                  <w:marRight w:val="0"/>
                  <w:marTop w:val="0"/>
                  <w:marBottom w:val="0"/>
                  <w:divBdr>
                    <w:top w:val="none" w:sz="0" w:space="0" w:color="auto"/>
                    <w:left w:val="none" w:sz="0" w:space="0" w:color="auto"/>
                    <w:bottom w:val="none" w:sz="0" w:space="0" w:color="auto"/>
                    <w:right w:val="none" w:sz="0" w:space="0" w:color="auto"/>
                  </w:divBdr>
                  <w:divsChild>
                    <w:div w:id="1272014003">
                      <w:marLeft w:val="0"/>
                      <w:marRight w:val="0"/>
                      <w:marTop w:val="0"/>
                      <w:marBottom w:val="0"/>
                      <w:divBdr>
                        <w:top w:val="none" w:sz="0" w:space="0" w:color="auto"/>
                        <w:left w:val="none" w:sz="0" w:space="0" w:color="auto"/>
                        <w:bottom w:val="none" w:sz="0" w:space="0" w:color="auto"/>
                        <w:right w:val="none" w:sz="0" w:space="0" w:color="auto"/>
                      </w:divBdr>
                    </w:div>
                  </w:divsChild>
                </w:div>
                <w:div w:id="2145999986">
                  <w:marLeft w:val="0"/>
                  <w:marRight w:val="0"/>
                  <w:marTop w:val="0"/>
                  <w:marBottom w:val="0"/>
                  <w:divBdr>
                    <w:top w:val="none" w:sz="0" w:space="0" w:color="auto"/>
                    <w:left w:val="none" w:sz="0" w:space="0" w:color="auto"/>
                    <w:bottom w:val="none" w:sz="0" w:space="0" w:color="auto"/>
                    <w:right w:val="none" w:sz="0" w:space="0" w:color="auto"/>
                  </w:divBdr>
                  <w:divsChild>
                    <w:div w:id="1551767610">
                      <w:marLeft w:val="0"/>
                      <w:marRight w:val="0"/>
                      <w:marTop w:val="0"/>
                      <w:marBottom w:val="0"/>
                      <w:divBdr>
                        <w:top w:val="none" w:sz="0" w:space="0" w:color="auto"/>
                        <w:left w:val="none" w:sz="0" w:space="0" w:color="auto"/>
                        <w:bottom w:val="none" w:sz="0" w:space="0" w:color="auto"/>
                        <w:right w:val="none" w:sz="0" w:space="0" w:color="auto"/>
                      </w:divBdr>
                    </w:div>
                  </w:divsChild>
                </w:div>
                <w:div w:id="1734044026">
                  <w:marLeft w:val="0"/>
                  <w:marRight w:val="0"/>
                  <w:marTop w:val="0"/>
                  <w:marBottom w:val="0"/>
                  <w:divBdr>
                    <w:top w:val="none" w:sz="0" w:space="0" w:color="auto"/>
                    <w:left w:val="none" w:sz="0" w:space="0" w:color="auto"/>
                    <w:bottom w:val="none" w:sz="0" w:space="0" w:color="auto"/>
                    <w:right w:val="none" w:sz="0" w:space="0" w:color="auto"/>
                  </w:divBdr>
                  <w:divsChild>
                    <w:div w:id="498469291">
                      <w:marLeft w:val="0"/>
                      <w:marRight w:val="0"/>
                      <w:marTop w:val="0"/>
                      <w:marBottom w:val="0"/>
                      <w:divBdr>
                        <w:top w:val="none" w:sz="0" w:space="0" w:color="auto"/>
                        <w:left w:val="none" w:sz="0" w:space="0" w:color="auto"/>
                        <w:bottom w:val="none" w:sz="0" w:space="0" w:color="auto"/>
                        <w:right w:val="none" w:sz="0" w:space="0" w:color="auto"/>
                      </w:divBdr>
                    </w:div>
                  </w:divsChild>
                </w:div>
                <w:div w:id="1736315194">
                  <w:marLeft w:val="0"/>
                  <w:marRight w:val="0"/>
                  <w:marTop w:val="0"/>
                  <w:marBottom w:val="0"/>
                  <w:divBdr>
                    <w:top w:val="none" w:sz="0" w:space="0" w:color="auto"/>
                    <w:left w:val="none" w:sz="0" w:space="0" w:color="auto"/>
                    <w:bottom w:val="none" w:sz="0" w:space="0" w:color="auto"/>
                    <w:right w:val="none" w:sz="0" w:space="0" w:color="auto"/>
                  </w:divBdr>
                  <w:divsChild>
                    <w:div w:id="439765613">
                      <w:marLeft w:val="0"/>
                      <w:marRight w:val="0"/>
                      <w:marTop w:val="0"/>
                      <w:marBottom w:val="0"/>
                      <w:divBdr>
                        <w:top w:val="none" w:sz="0" w:space="0" w:color="auto"/>
                        <w:left w:val="none" w:sz="0" w:space="0" w:color="auto"/>
                        <w:bottom w:val="none" w:sz="0" w:space="0" w:color="auto"/>
                        <w:right w:val="none" w:sz="0" w:space="0" w:color="auto"/>
                      </w:divBdr>
                    </w:div>
                  </w:divsChild>
                </w:div>
                <w:div w:id="561411697">
                  <w:marLeft w:val="0"/>
                  <w:marRight w:val="0"/>
                  <w:marTop w:val="0"/>
                  <w:marBottom w:val="0"/>
                  <w:divBdr>
                    <w:top w:val="none" w:sz="0" w:space="0" w:color="auto"/>
                    <w:left w:val="none" w:sz="0" w:space="0" w:color="auto"/>
                    <w:bottom w:val="none" w:sz="0" w:space="0" w:color="auto"/>
                    <w:right w:val="none" w:sz="0" w:space="0" w:color="auto"/>
                  </w:divBdr>
                  <w:divsChild>
                    <w:div w:id="1928464856">
                      <w:marLeft w:val="0"/>
                      <w:marRight w:val="0"/>
                      <w:marTop w:val="0"/>
                      <w:marBottom w:val="0"/>
                      <w:divBdr>
                        <w:top w:val="none" w:sz="0" w:space="0" w:color="auto"/>
                        <w:left w:val="none" w:sz="0" w:space="0" w:color="auto"/>
                        <w:bottom w:val="none" w:sz="0" w:space="0" w:color="auto"/>
                        <w:right w:val="none" w:sz="0" w:space="0" w:color="auto"/>
                      </w:divBdr>
                    </w:div>
                  </w:divsChild>
                </w:div>
                <w:div w:id="1405373193">
                  <w:marLeft w:val="0"/>
                  <w:marRight w:val="0"/>
                  <w:marTop w:val="0"/>
                  <w:marBottom w:val="0"/>
                  <w:divBdr>
                    <w:top w:val="none" w:sz="0" w:space="0" w:color="auto"/>
                    <w:left w:val="none" w:sz="0" w:space="0" w:color="auto"/>
                    <w:bottom w:val="none" w:sz="0" w:space="0" w:color="auto"/>
                    <w:right w:val="none" w:sz="0" w:space="0" w:color="auto"/>
                  </w:divBdr>
                  <w:divsChild>
                    <w:div w:id="19859685">
                      <w:marLeft w:val="0"/>
                      <w:marRight w:val="0"/>
                      <w:marTop w:val="0"/>
                      <w:marBottom w:val="0"/>
                      <w:divBdr>
                        <w:top w:val="none" w:sz="0" w:space="0" w:color="auto"/>
                        <w:left w:val="none" w:sz="0" w:space="0" w:color="auto"/>
                        <w:bottom w:val="none" w:sz="0" w:space="0" w:color="auto"/>
                        <w:right w:val="none" w:sz="0" w:space="0" w:color="auto"/>
                      </w:divBdr>
                    </w:div>
                  </w:divsChild>
                </w:div>
                <w:div w:id="997655111">
                  <w:marLeft w:val="0"/>
                  <w:marRight w:val="0"/>
                  <w:marTop w:val="0"/>
                  <w:marBottom w:val="0"/>
                  <w:divBdr>
                    <w:top w:val="none" w:sz="0" w:space="0" w:color="auto"/>
                    <w:left w:val="none" w:sz="0" w:space="0" w:color="auto"/>
                    <w:bottom w:val="none" w:sz="0" w:space="0" w:color="auto"/>
                    <w:right w:val="none" w:sz="0" w:space="0" w:color="auto"/>
                  </w:divBdr>
                  <w:divsChild>
                    <w:div w:id="683672047">
                      <w:marLeft w:val="0"/>
                      <w:marRight w:val="0"/>
                      <w:marTop w:val="0"/>
                      <w:marBottom w:val="0"/>
                      <w:divBdr>
                        <w:top w:val="none" w:sz="0" w:space="0" w:color="auto"/>
                        <w:left w:val="none" w:sz="0" w:space="0" w:color="auto"/>
                        <w:bottom w:val="none" w:sz="0" w:space="0" w:color="auto"/>
                        <w:right w:val="none" w:sz="0" w:space="0" w:color="auto"/>
                      </w:divBdr>
                    </w:div>
                  </w:divsChild>
                </w:div>
                <w:div w:id="2018270441">
                  <w:marLeft w:val="0"/>
                  <w:marRight w:val="0"/>
                  <w:marTop w:val="0"/>
                  <w:marBottom w:val="0"/>
                  <w:divBdr>
                    <w:top w:val="none" w:sz="0" w:space="0" w:color="auto"/>
                    <w:left w:val="none" w:sz="0" w:space="0" w:color="auto"/>
                    <w:bottom w:val="none" w:sz="0" w:space="0" w:color="auto"/>
                    <w:right w:val="none" w:sz="0" w:space="0" w:color="auto"/>
                  </w:divBdr>
                  <w:divsChild>
                    <w:div w:id="1869874987">
                      <w:marLeft w:val="0"/>
                      <w:marRight w:val="0"/>
                      <w:marTop w:val="0"/>
                      <w:marBottom w:val="0"/>
                      <w:divBdr>
                        <w:top w:val="none" w:sz="0" w:space="0" w:color="auto"/>
                        <w:left w:val="none" w:sz="0" w:space="0" w:color="auto"/>
                        <w:bottom w:val="none" w:sz="0" w:space="0" w:color="auto"/>
                        <w:right w:val="none" w:sz="0" w:space="0" w:color="auto"/>
                      </w:divBdr>
                    </w:div>
                  </w:divsChild>
                </w:div>
                <w:div w:id="1110126758">
                  <w:marLeft w:val="0"/>
                  <w:marRight w:val="0"/>
                  <w:marTop w:val="0"/>
                  <w:marBottom w:val="0"/>
                  <w:divBdr>
                    <w:top w:val="none" w:sz="0" w:space="0" w:color="auto"/>
                    <w:left w:val="none" w:sz="0" w:space="0" w:color="auto"/>
                    <w:bottom w:val="none" w:sz="0" w:space="0" w:color="auto"/>
                    <w:right w:val="none" w:sz="0" w:space="0" w:color="auto"/>
                  </w:divBdr>
                  <w:divsChild>
                    <w:div w:id="176121024">
                      <w:marLeft w:val="0"/>
                      <w:marRight w:val="0"/>
                      <w:marTop w:val="0"/>
                      <w:marBottom w:val="0"/>
                      <w:divBdr>
                        <w:top w:val="none" w:sz="0" w:space="0" w:color="auto"/>
                        <w:left w:val="none" w:sz="0" w:space="0" w:color="auto"/>
                        <w:bottom w:val="none" w:sz="0" w:space="0" w:color="auto"/>
                        <w:right w:val="none" w:sz="0" w:space="0" w:color="auto"/>
                      </w:divBdr>
                    </w:div>
                  </w:divsChild>
                </w:div>
                <w:div w:id="34819423">
                  <w:marLeft w:val="0"/>
                  <w:marRight w:val="0"/>
                  <w:marTop w:val="0"/>
                  <w:marBottom w:val="0"/>
                  <w:divBdr>
                    <w:top w:val="none" w:sz="0" w:space="0" w:color="auto"/>
                    <w:left w:val="none" w:sz="0" w:space="0" w:color="auto"/>
                    <w:bottom w:val="none" w:sz="0" w:space="0" w:color="auto"/>
                    <w:right w:val="none" w:sz="0" w:space="0" w:color="auto"/>
                  </w:divBdr>
                  <w:divsChild>
                    <w:div w:id="1555434133">
                      <w:marLeft w:val="0"/>
                      <w:marRight w:val="0"/>
                      <w:marTop w:val="0"/>
                      <w:marBottom w:val="0"/>
                      <w:divBdr>
                        <w:top w:val="none" w:sz="0" w:space="0" w:color="auto"/>
                        <w:left w:val="none" w:sz="0" w:space="0" w:color="auto"/>
                        <w:bottom w:val="none" w:sz="0" w:space="0" w:color="auto"/>
                        <w:right w:val="none" w:sz="0" w:space="0" w:color="auto"/>
                      </w:divBdr>
                    </w:div>
                  </w:divsChild>
                </w:div>
                <w:div w:id="53167522">
                  <w:marLeft w:val="0"/>
                  <w:marRight w:val="0"/>
                  <w:marTop w:val="0"/>
                  <w:marBottom w:val="0"/>
                  <w:divBdr>
                    <w:top w:val="none" w:sz="0" w:space="0" w:color="auto"/>
                    <w:left w:val="none" w:sz="0" w:space="0" w:color="auto"/>
                    <w:bottom w:val="none" w:sz="0" w:space="0" w:color="auto"/>
                    <w:right w:val="none" w:sz="0" w:space="0" w:color="auto"/>
                  </w:divBdr>
                  <w:divsChild>
                    <w:div w:id="1591770895">
                      <w:marLeft w:val="0"/>
                      <w:marRight w:val="0"/>
                      <w:marTop w:val="0"/>
                      <w:marBottom w:val="0"/>
                      <w:divBdr>
                        <w:top w:val="none" w:sz="0" w:space="0" w:color="auto"/>
                        <w:left w:val="none" w:sz="0" w:space="0" w:color="auto"/>
                        <w:bottom w:val="none" w:sz="0" w:space="0" w:color="auto"/>
                        <w:right w:val="none" w:sz="0" w:space="0" w:color="auto"/>
                      </w:divBdr>
                    </w:div>
                  </w:divsChild>
                </w:div>
                <w:div w:id="1401755607">
                  <w:marLeft w:val="0"/>
                  <w:marRight w:val="0"/>
                  <w:marTop w:val="0"/>
                  <w:marBottom w:val="0"/>
                  <w:divBdr>
                    <w:top w:val="none" w:sz="0" w:space="0" w:color="auto"/>
                    <w:left w:val="none" w:sz="0" w:space="0" w:color="auto"/>
                    <w:bottom w:val="none" w:sz="0" w:space="0" w:color="auto"/>
                    <w:right w:val="none" w:sz="0" w:space="0" w:color="auto"/>
                  </w:divBdr>
                  <w:divsChild>
                    <w:div w:id="1953897846">
                      <w:marLeft w:val="0"/>
                      <w:marRight w:val="0"/>
                      <w:marTop w:val="0"/>
                      <w:marBottom w:val="0"/>
                      <w:divBdr>
                        <w:top w:val="none" w:sz="0" w:space="0" w:color="auto"/>
                        <w:left w:val="none" w:sz="0" w:space="0" w:color="auto"/>
                        <w:bottom w:val="none" w:sz="0" w:space="0" w:color="auto"/>
                        <w:right w:val="none" w:sz="0" w:space="0" w:color="auto"/>
                      </w:divBdr>
                    </w:div>
                  </w:divsChild>
                </w:div>
                <w:div w:id="1359888720">
                  <w:marLeft w:val="0"/>
                  <w:marRight w:val="0"/>
                  <w:marTop w:val="0"/>
                  <w:marBottom w:val="0"/>
                  <w:divBdr>
                    <w:top w:val="none" w:sz="0" w:space="0" w:color="auto"/>
                    <w:left w:val="none" w:sz="0" w:space="0" w:color="auto"/>
                    <w:bottom w:val="none" w:sz="0" w:space="0" w:color="auto"/>
                    <w:right w:val="none" w:sz="0" w:space="0" w:color="auto"/>
                  </w:divBdr>
                  <w:divsChild>
                    <w:div w:id="540484863">
                      <w:marLeft w:val="0"/>
                      <w:marRight w:val="0"/>
                      <w:marTop w:val="0"/>
                      <w:marBottom w:val="0"/>
                      <w:divBdr>
                        <w:top w:val="none" w:sz="0" w:space="0" w:color="auto"/>
                        <w:left w:val="none" w:sz="0" w:space="0" w:color="auto"/>
                        <w:bottom w:val="none" w:sz="0" w:space="0" w:color="auto"/>
                        <w:right w:val="none" w:sz="0" w:space="0" w:color="auto"/>
                      </w:divBdr>
                    </w:div>
                  </w:divsChild>
                </w:div>
                <w:div w:id="786660611">
                  <w:marLeft w:val="0"/>
                  <w:marRight w:val="0"/>
                  <w:marTop w:val="0"/>
                  <w:marBottom w:val="0"/>
                  <w:divBdr>
                    <w:top w:val="none" w:sz="0" w:space="0" w:color="auto"/>
                    <w:left w:val="none" w:sz="0" w:space="0" w:color="auto"/>
                    <w:bottom w:val="none" w:sz="0" w:space="0" w:color="auto"/>
                    <w:right w:val="none" w:sz="0" w:space="0" w:color="auto"/>
                  </w:divBdr>
                  <w:divsChild>
                    <w:div w:id="1130783799">
                      <w:marLeft w:val="0"/>
                      <w:marRight w:val="0"/>
                      <w:marTop w:val="0"/>
                      <w:marBottom w:val="0"/>
                      <w:divBdr>
                        <w:top w:val="none" w:sz="0" w:space="0" w:color="auto"/>
                        <w:left w:val="none" w:sz="0" w:space="0" w:color="auto"/>
                        <w:bottom w:val="none" w:sz="0" w:space="0" w:color="auto"/>
                        <w:right w:val="none" w:sz="0" w:space="0" w:color="auto"/>
                      </w:divBdr>
                    </w:div>
                  </w:divsChild>
                </w:div>
                <w:div w:id="1899823797">
                  <w:marLeft w:val="0"/>
                  <w:marRight w:val="0"/>
                  <w:marTop w:val="0"/>
                  <w:marBottom w:val="0"/>
                  <w:divBdr>
                    <w:top w:val="none" w:sz="0" w:space="0" w:color="auto"/>
                    <w:left w:val="none" w:sz="0" w:space="0" w:color="auto"/>
                    <w:bottom w:val="none" w:sz="0" w:space="0" w:color="auto"/>
                    <w:right w:val="none" w:sz="0" w:space="0" w:color="auto"/>
                  </w:divBdr>
                  <w:divsChild>
                    <w:div w:id="1991134780">
                      <w:marLeft w:val="0"/>
                      <w:marRight w:val="0"/>
                      <w:marTop w:val="0"/>
                      <w:marBottom w:val="0"/>
                      <w:divBdr>
                        <w:top w:val="none" w:sz="0" w:space="0" w:color="auto"/>
                        <w:left w:val="none" w:sz="0" w:space="0" w:color="auto"/>
                        <w:bottom w:val="none" w:sz="0" w:space="0" w:color="auto"/>
                        <w:right w:val="none" w:sz="0" w:space="0" w:color="auto"/>
                      </w:divBdr>
                    </w:div>
                  </w:divsChild>
                </w:div>
                <w:div w:id="465045537">
                  <w:marLeft w:val="0"/>
                  <w:marRight w:val="0"/>
                  <w:marTop w:val="0"/>
                  <w:marBottom w:val="0"/>
                  <w:divBdr>
                    <w:top w:val="none" w:sz="0" w:space="0" w:color="auto"/>
                    <w:left w:val="none" w:sz="0" w:space="0" w:color="auto"/>
                    <w:bottom w:val="none" w:sz="0" w:space="0" w:color="auto"/>
                    <w:right w:val="none" w:sz="0" w:space="0" w:color="auto"/>
                  </w:divBdr>
                  <w:divsChild>
                    <w:div w:id="1703436255">
                      <w:marLeft w:val="0"/>
                      <w:marRight w:val="0"/>
                      <w:marTop w:val="0"/>
                      <w:marBottom w:val="0"/>
                      <w:divBdr>
                        <w:top w:val="none" w:sz="0" w:space="0" w:color="auto"/>
                        <w:left w:val="none" w:sz="0" w:space="0" w:color="auto"/>
                        <w:bottom w:val="none" w:sz="0" w:space="0" w:color="auto"/>
                        <w:right w:val="none" w:sz="0" w:space="0" w:color="auto"/>
                      </w:divBdr>
                    </w:div>
                  </w:divsChild>
                </w:div>
                <w:div w:id="271665933">
                  <w:marLeft w:val="0"/>
                  <w:marRight w:val="0"/>
                  <w:marTop w:val="0"/>
                  <w:marBottom w:val="0"/>
                  <w:divBdr>
                    <w:top w:val="none" w:sz="0" w:space="0" w:color="auto"/>
                    <w:left w:val="none" w:sz="0" w:space="0" w:color="auto"/>
                    <w:bottom w:val="none" w:sz="0" w:space="0" w:color="auto"/>
                    <w:right w:val="none" w:sz="0" w:space="0" w:color="auto"/>
                  </w:divBdr>
                  <w:divsChild>
                    <w:div w:id="1724673199">
                      <w:marLeft w:val="0"/>
                      <w:marRight w:val="0"/>
                      <w:marTop w:val="0"/>
                      <w:marBottom w:val="0"/>
                      <w:divBdr>
                        <w:top w:val="none" w:sz="0" w:space="0" w:color="auto"/>
                        <w:left w:val="none" w:sz="0" w:space="0" w:color="auto"/>
                        <w:bottom w:val="none" w:sz="0" w:space="0" w:color="auto"/>
                        <w:right w:val="none" w:sz="0" w:space="0" w:color="auto"/>
                      </w:divBdr>
                    </w:div>
                  </w:divsChild>
                </w:div>
                <w:div w:id="700588026">
                  <w:marLeft w:val="0"/>
                  <w:marRight w:val="0"/>
                  <w:marTop w:val="0"/>
                  <w:marBottom w:val="0"/>
                  <w:divBdr>
                    <w:top w:val="none" w:sz="0" w:space="0" w:color="auto"/>
                    <w:left w:val="none" w:sz="0" w:space="0" w:color="auto"/>
                    <w:bottom w:val="none" w:sz="0" w:space="0" w:color="auto"/>
                    <w:right w:val="none" w:sz="0" w:space="0" w:color="auto"/>
                  </w:divBdr>
                  <w:divsChild>
                    <w:div w:id="1419593844">
                      <w:marLeft w:val="0"/>
                      <w:marRight w:val="0"/>
                      <w:marTop w:val="0"/>
                      <w:marBottom w:val="0"/>
                      <w:divBdr>
                        <w:top w:val="none" w:sz="0" w:space="0" w:color="auto"/>
                        <w:left w:val="none" w:sz="0" w:space="0" w:color="auto"/>
                        <w:bottom w:val="none" w:sz="0" w:space="0" w:color="auto"/>
                        <w:right w:val="none" w:sz="0" w:space="0" w:color="auto"/>
                      </w:divBdr>
                    </w:div>
                  </w:divsChild>
                </w:div>
                <w:div w:id="1826124764">
                  <w:marLeft w:val="0"/>
                  <w:marRight w:val="0"/>
                  <w:marTop w:val="0"/>
                  <w:marBottom w:val="0"/>
                  <w:divBdr>
                    <w:top w:val="none" w:sz="0" w:space="0" w:color="auto"/>
                    <w:left w:val="none" w:sz="0" w:space="0" w:color="auto"/>
                    <w:bottom w:val="none" w:sz="0" w:space="0" w:color="auto"/>
                    <w:right w:val="none" w:sz="0" w:space="0" w:color="auto"/>
                  </w:divBdr>
                  <w:divsChild>
                    <w:div w:id="1548839619">
                      <w:marLeft w:val="0"/>
                      <w:marRight w:val="0"/>
                      <w:marTop w:val="0"/>
                      <w:marBottom w:val="0"/>
                      <w:divBdr>
                        <w:top w:val="none" w:sz="0" w:space="0" w:color="auto"/>
                        <w:left w:val="none" w:sz="0" w:space="0" w:color="auto"/>
                        <w:bottom w:val="none" w:sz="0" w:space="0" w:color="auto"/>
                        <w:right w:val="none" w:sz="0" w:space="0" w:color="auto"/>
                      </w:divBdr>
                    </w:div>
                  </w:divsChild>
                </w:div>
                <w:div w:id="1185635275">
                  <w:marLeft w:val="0"/>
                  <w:marRight w:val="0"/>
                  <w:marTop w:val="0"/>
                  <w:marBottom w:val="0"/>
                  <w:divBdr>
                    <w:top w:val="none" w:sz="0" w:space="0" w:color="auto"/>
                    <w:left w:val="none" w:sz="0" w:space="0" w:color="auto"/>
                    <w:bottom w:val="none" w:sz="0" w:space="0" w:color="auto"/>
                    <w:right w:val="none" w:sz="0" w:space="0" w:color="auto"/>
                  </w:divBdr>
                  <w:divsChild>
                    <w:div w:id="1660426897">
                      <w:marLeft w:val="0"/>
                      <w:marRight w:val="0"/>
                      <w:marTop w:val="0"/>
                      <w:marBottom w:val="0"/>
                      <w:divBdr>
                        <w:top w:val="none" w:sz="0" w:space="0" w:color="auto"/>
                        <w:left w:val="none" w:sz="0" w:space="0" w:color="auto"/>
                        <w:bottom w:val="none" w:sz="0" w:space="0" w:color="auto"/>
                        <w:right w:val="none" w:sz="0" w:space="0" w:color="auto"/>
                      </w:divBdr>
                    </w:div>
                  </w:divsChild>
                </w:div>
                <w:div w:id="221327837">
                  <w:marLeft w:val="0"/>
                  <w:marRight w:val="0"/>
                  <w:marTop w:val="0"/>
                  <w:marBottom w:val="0"/>
                  <w:divBdr>
                    <w:top w:val="none" w:sz="0" w:space="0" w:color="auto"/>
                    <w:left w:val="none" w:sz="0" w:space="0" w:color="auto"/>
                    <w:bottom w:val="none" w:sz="0" w:space="0" w:color="auto"/>
                    <w:right w:val="none" w:sz="0" w:space="0" w:color="auto"/>
                  </w:divBdr>
                  <w:divsChild>
                    <w:div w:id="497691311">
                      <w:marLeft w:val="0"/>
                      <w:marRight w:val="0"/>
                      <w:marTop w:val="0"/>
                      <w:marBottom w:val="0"/>
                      <w:divBdr>
                        <w:top w:val="none" w:sz="0" w:space="0" w:color="auto"/>
                        <w:left w:val="none" w:sz="0" w:space="0" w:color="auto"/>
                        <w:bottom w:val="none" w:sz="0" w:space="0" w:color="auto"/>
                        <w:right w:val="none" w:sz="0" w:space="0" w:color="auto"/>
                      </w:divBdr>
                    </w:div>
                  </w:divsChild>
                </w:div>
                <w:div w:id="735736982">
                  <w:marLeft w:val="0"/>
                  <w:marRight w:val="0"/>
                  <w:marTop w:val="0"/>
                  <w:marBottom w:val="0"/>
                  <w:divBdr>
                    <w:top w:val="none" w:sz="0" w:space="0" w:color="auto"/>
                    <w:left w:val="none" w:sz="0" w:space="0" w:color="auto"/>
                    <w:bottom w:val="none" w:sz="0" w:space="0" w:color="auto"/>
                    <w:right w:val="none" w:sz="0" w:space="0" w:color="auto"/>
                  </w:divBdr>
                  <w:divsChild>
                    <w:div w:id="264655412">
                      <w:marLeft w:val="0"/>
                      <w:marRight w:val="0"/>
                      <w:marTop w:val="0"/>
                      <w:marBottom w:val="0"/>
                      <w:divBdr>
                        <w:top w:val="none" w:sz="0" w:space="0" w:color="auto"/>
                        <w:left w:val="none" w:sz="0" w:space="0" w:color="auto"/>
                        <w:bottom w:val="none" w:sz="0" w:space="0" w:color="auto"/>
                        <w:right w:val="none" w:sz="0" w:space="0" w:color="auto"/>
                      </w:divBdr>
                    </w:div>
                  </w:divsChild>
                </w:div>
                <w:div w:id="418407626">
                  <w:marLeft w:val="0"/>
                  <w:marRight w:val="0"/>
                  <w:marTop w:val="0"/>
                  <w:marBottom w:val="0"/>
                  <w:divBdr>
                    <w:top w:val="none" w:sz="0" w:space="0" w:color="auto"/>
                    <w:left w:val="none" w:sz="0" w:space="0" w:color="auto"/>
                    <w:bottom w:val="none" w:sz="0" w:space="0" w:color="auto"/>
                    <w:right w:val="none" w:sz="0" w:space="0" w:color="auto"/>
                  </w:divBdr>
                  <w:divsChild>
                    <w:div w:id="1071461160">
                      <w:marLeft w:val="0"/>
                      <w:marRight w:val="0"/>
                      <w:marTop w:val="0"/>
                      <w:marBottom w:val="0"/>
                      <w:divBdr>
                        <w:top w:val="none" w:sz="0" w:space="0" w:color="auto"/>
                        <w:left w:val="none" w:sz="0" w:space="0" w:color="auto"/>
                        <w:bottom w:val="none" w:sz="0" w:space="0" w:color="auto"/>
                        <w:right w:val="none" w:sz="0" w:space="0" w:color="auto"/>
                      </w:divBdr>
                    </w:div>
                  </w:divsChild>
                </w:div>
                <w:div w:id="893347003">
                  <w:marLeft w:val="0"/>
                  <w:marRight w:val="0"/>
                  <w:marTop w:val="0"/>
                  <w:marBottom w:val="0"/>
                  <w:divBdr>
                    <w:top w:val="none" w:sz="0" w:space="0" w:color="auto"/>
                    <w:left w:val="none" w:sz="0" w:space="0" w:color="auto"/>
                    <w:bottom w:val="none" w:sz="0" w:space="0" w:color="auto"/>
                    <w:right w:val="none" w:sz="0" w:space="0" w:color="auto"/>
                  </w:divBdr>
                  <w:divsChild>
                    <w:div w:id="761341722">
                      <w:marLeft w:val="0"/>
                      <w:marRight w:val="0"/>
                      <w:marTop w:val="0"/>
                      <w:marBottom w:val="0"/>
                      <w:divBdr>
                        <w:top w:val="none" w:sz="0" w:space="0" w:color="auto"/>
                        <w:left w:val="none" w:sz="0" w:space="0" w:color="auto"/>
                        <w:bottom w:val="none" w:sz="0" w:space="0" w:color="auto"/>
                        <w:right w:val="none" w:sz="0" w:space="0" w:color="auto"/>
                      </w:divBdr>
                    </w:div>
                  </w:divsChild>
                </w:div>
                <w:div w:id="162625050">
                  <w:marLeft w:val="0"/>
                  <w:marRight w:val="0"/>
                  <w:marTop w:val="0"/>
                  <w:marBottom w:val="0"/>
                  <w:divBdr>
                    <w:top w:val="none" w:sz="0" w:space="0" w:color="auto"/>
                    <w:left w:val="none" w:sz="0" w:space="0" w:color="auto"/>
                    <w:bottom w:val="none" w:sz="0" w:space="0" w:color="auto"/>
                    <w:right w:val="none" w:sz="0" w:space="0" w:color="auto"/>
                  </w:divBdr>
                  <w:divsChild>
                    <w:div w:id="190386127">
                      <w:marLeft w:val="0"/>
                      <w:marRight w:val="0"/>
                      <w:marTop w:val="0"/>
                      <w:marBottom w:val="0"/>
                      <w:divBdr>
                        <w:top w:val="none" w:sz="0" w:space="0" w:color="auto"/>
                        <w:left w:val="none" w:sz="0" w:space="0" w:color="auto"/>
                        <w:bottom w:val="none" w:sz="0" w:space="0" w:color="auto"/>
                        <w:right w:val="none" w:sz="0" w:space="0" w:color="auto"/>
                      </w:divBdr>
                    </w:div>
                  </w:divsChild>
                </w:div>
                <w:div w:id="2013795803">
                  <w:marLeft w:val="0"/>
                  <w:marRight w:val="0"/>
                  <w:marTop w:val="0"/>
                  <w:marBottom w:val="0"/>
                  <w:divBdr>
                    <w:top w:val="none" w:sz="0" w:space="0" w:color="auto"/>
                    <w:left w:val="none" w:sz="0" w:space="0" w:color="auto"/>
                    <w:bottom w:val="none" w:sz="0" w:space="0" w:color="auto"/>
                    <w:right w:val="none" w:sz="0" w:space="0" w:color="auto"/>
                  </w:divBdr>
                  <w:divsChild>
                    <w:div w:id="161096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457553">
      <w:bodyDiv w:val="1"/>
      <w:marLeft w:val="0"/>
      <w:marRight w:val="0"/>
      <w:marTop w:val="0"/>
      <w:marBottom w:val="0"/>
      <w:divBdr>
        <w:top w:val="none" w:sz="0" w:space="0" w:color="auto"/>
        <w:left w:val="none" w:sz="0" w:space="0" w:color="auto"/>
        <w:bottom w:val="none" w:sz="0" w:space="0" w:color="auto"/>
        <w:right w:val="none" w:sz="0" w:space="0" w:color="auto"/>
      </w:divBdr>
    </w:div>
    <w:div w:id="889654257">
      <w:bodyDiv w:val="1"/>
      <w:marLeft w:val="0"/>
      <w:marRight w:val="0"/>
      <w:marTop w:val="0"/>
      <w:marBottom w:val="0"/>
      <w:divBdr>
        <w:top w:val="none" w:sz="0" w:space="0" w:color="auto"/>
        <w:left w:val="none" w:sz="0" w:space="0" w:color="auto"/>
        <w:bottom w:val="none" w:sz="0" w:space="0" w:color="auto"/>
        <w:right w:val="none" w:sz="0" w:space="0" w:color="auto"/>
      </w:divBdr>
    </w:div>
    <w:div w:id="896815695">
      <w:bodyDiv w:val="1"/>
      <w:marLeft w:val="0"/>
      <w:marRight w:val="0"/>
      <w:marTop w:val="0"/>
      <w:marBottom w:val="0"/>
      <w:divBdr>
        <w:top w:val="none" w:sz="0" w:space="0" w:color="auto"/>
        <w:left w:val="none" w:sz="0" w:space="0" w:color="auto"/>
        <w:bottom w:val="none" w:sz="0" w:space="0" w:color="auto"/>
        <w:right w:val="none" w:sz="0" w:space="0" w:color="auto"/>
      </w:divBdr>
    </w:div>
    <w:div w:id="948782603">
      <w:bodyDiv w:val="1"/>
      <w:marLeft w:val="0"/>
      <w:marRight w:val="0"/>
      <w:marTop w:val="0"/>
      <w:marBottom w:val="0"/>
      <w:divBdr>
        <w:top w:val="none" w:sz="0" w:space="0" w:color="auto"/>
        <w:left w:val="none" w:sz="0" w:space="0" w:color="auto"/>
        <w:bottom w:val="none" w:sz="0" w:space="0" w:color="auto"/>
        <w:right w:val="none" w:sz="0" w:space="0" w:color="auto"/>
      </w:divBdr>
    </w:div>
    <w:div w:id="952325913">
      <w:bodyDiv w:val="1"/>
      <w:marLeft w:val="0"/>
      <w:marRight w:val="0"/>
      <w:marTop w:val="0"/>
      <w:marBottom w:val="0"/>
      <w:divBdr>
        <w:top w:val="none" w:sz="0" w:space="0" w:color="auto"/>
        <w:left w:val="none" w:sz="0" w:space="0" w:color="auto"/>
        <w:bottom w:val="none" w:sz="0" w:space="0" w:color="auto"/>
        <w:right w:val="none" w:sz="0" w:space="0" w:color="auto"/>
      </w:divBdr>
      <w:divsChild>
        <w:div w:id="741105874">
          <w:marLeft w:val="0"/>
          <w:marRight w:val="0"/>
          <w:marTop w:val="0"/>
          <w:marBottom w:val="0"/>
          <w:divBdr>
            <w:top w:val="none" w:sz="0" w:space="0" w:color="auto"/>
            <w:left w:val="none" w:sz="0" w:space="0" w:color="auto"/>
            <w:bottom w:val="none" w:sz="0" w:space="0" w:color="auto"/>
            <w:right w:val="none" w:sz="0" w:space="0" w:color="auto"/>
          </w:divBdr>
        </w:div>
        <w:div w:id="1258951855">
          <w:marLeft w:val="0"/>
          <w:marRight w:val="0"/>
          <w:marTop w:val="0"/>
          <w:marBottom w:val="0"/>
          <w:divBdr>
            <w:top w:val="none" w:sz="0" w:space="0" w:color="auto"/>
            <w:left w:val="none" w:sz="0" w:space="0" w:color="auto"/>
            <w:bottom w:val="none" w:sz="0" w:space="0" w:color="auto"/>
            <w:right w:val="none" w:sz="0" w:space="0" w:color="auto"/>
          </w:divBdr>
        </w:div>
        <w:div w:id="1175992186">
          <w:marLeft w:val="0"/>
          <w:marRight w:val="0"/>
          <w:marTop w:val="0"/>
          <w:marBottom w:val="0"/>
          <w:divBdr>
            <w:top w:val="none" w:sz="0" w:space="0" w:color="auto"/>
            <w:left w:val="none" w:sz="0" w:space="0" w:color="auto"/>
            <w:bottom w:val="none" w:sz="0" w:space="0" w:color="auto"/>
            <w:right w:val="none" w:sz="0" w:space="0" w:color="auto"/>
          </w:divBdr>
        </w:div>
        <w:div w:id="1475758752">
          <w:marLeft w:val="0"/>
          <w:marRight w:val="0"/>
          <w:marTop w:val="0"/>
          <w:marBottom w:val="0"/>
          <w:divBdr>
            <w:top w:val="none" w:sz="0" w:space="0" w:color="auto"/>
            <w:left w:val="none" w:sz="0" w:space="0" w:color="auto"/>
            <w:bottom w:val="none" w:sz="0" w:space="0" w:color="auto"/>
            <w:right w:val="none" w:sz="0" w:space="0" w:color="auto"/>
          </w:divBdr>
        </w:div>
        <w:div w:id="2011329490">
          <w:marLeft w:val="0"/>
          <w:marRight w:val="0"/>
          <w:marTop w:val="0"/>
          <w:marBottom w:val="0"/>
          <w:divBdr>
            <w:top w:val="none" w:sz="0" w:space="0" w:color="auto"/>
            <w:left w:val="none" w:sz="0" w:space="0" w:color="auto"/>
            <w:bottom w:val="none" w:sz="0" w:space="0" w:color="auto"/>
            <w:right w:val="none" w:sz="0" w:space="0" w:color="auto"/>
          </w:divBdr>
        </w:div>
        <w:div w:id="1270164338">
          <w:marLeft w:val="0"/>
          <w:marRight w:val="0"/>
          <w:marTop w:val="0"/>
          <w:marBottom w:val="0"/>
          <w:divBdr>
            <w:top w:val="none" w:sz="0" w:space="0" w:color="auto"/>
            <w:left w:val="none" w:sz="0" w:space="0" w:color="auto"/>
            <w:bottom w:val="none" w:sz="0" w:space="0" w:color="auto"/>
            <w:right w:val="none" w:sz="0" w:space="0" w:color="auto"/>
          </w:divBdr>
        </w:div>
        <w:div w:id="1340355377">
          <w:marLeft w:val="0"/>
          <w:marRight w:val="0"/>
          <w:marTop w:val="0"/>
          <w:marBottom w:val="0"/>
          <w:divBdr>
            <w:top w:val="none" w:sz="0" w:space="0" w:color="auto"/>
            <w:left w:val="none" w:sz="0" w:space="0" w:color="auto"/>
            <w:bottom w:val="none" w:sz="0" w:space="0" w:color="auto"/>
            <w:right w:val="none" w:sz="0" w:space="0" w:color="auto"/>
          </w:divBdr>
        </w:div>
        <w:div w:id="1951475872">
          <w:marLeft w:val="0"/>
          <w:marRight w:val="0"/>
          <w:marTop w:val="0"/>
          <w:marBottom w:val="0"/>
          <w:divBdr>
            <w:top w:val="none" w:sz="0" w:space="0" w:color="auto"/>
            <w:left w:val="none" w:sz="0" w:space="0" w:color="auto"/>
            <w:bottom w:val="none" w:sz="0" w:space="0" w:color="auto"/>
            <w:right w:val="none" w:sz="0" w:space="0" w:color="auto"/>
          </w:divBdr>
        </w:div>
        <w:div w:id="452287876">
          <w:marLeft w:val="0"/>
          <w:marRight w:val="0"/>
          <w:marTop w:val="0"/>
          <w:marBottom w:val="0"/>
          <w:divBdr>
            <w:top w:val="none" w:sz="0" w:space="0" w:color="auto"/>
            <w:left w:val="none" w:sz="0" w:space="0" w:color="auto"/>
            <w:bottom w:val="none" w:sz="0" w:space="0" w:color="auto"/>
            <w:right w:val="none" w:sz="0" w:space="0" w:color="auto"/>
          </w:divBdr>
        </w:div>
      </w:divsChild>
    </w:div>
    <w:div w:id="973943899">
      <w:bodyDiv w:val="1"/>
      <w:marLeft w:val="0"/>
      <w:marRight w:val="0"/>
      <w:marTop w:val="0"/>
      <w:marBottom w:val="0"/>
      <w:divBdr>
        <w:top w:val="none" w:sz="0" w:space="0" w:color="auto"/>
        <w:left w:val="none" w:sz="0" w:space="0" w:color="auto"/>
        <w:bottom w:val="none" w:sz="0" w:space="0" w:color="auto"/>
        <w:right w:val="none" w:sz="0" w:space="0" w:color="auto"/>
      </w:divBdr>
    </w:div>
    <w:div w:id="1005863788">
      <w:bodyDiv w:val="1"/>
      <w:marLeft w:val="0"/>
      <w:marRight w:val="0"/>
      <w:marTop w:val="0"/>
      <w:marBottom w:val="0"/>
      <w:divBdr>
        <w:top w:val="none" w:sz="0" w:space="0" w:color="auto"/>
        <w:left w:val="none" w:sz="0" w:space="0" w:color="auto"/>
        <w:bottom w:val="none" w:sz="0" w:space="0" w:color="auto"/>
        <w:right w:val="none" w:sz="0" w:space="0" w:color="auto"/>
      </w:divBdr>
    </w:div>
    <w:div w:id="1011957514">
      <w:bodyDiv w:val="1"/>
      <w:marLeft w:val="0"/>
      <w:marRight w:val="0"/>
      <w:marTop w:val="0"/>
      <w:marBottom w:val="0"/>
      <w:divBdr>
        <w:top w:val="none" w:sz="0" w:space="0" w:color="auto"/>
        <w:left w:val="none" w:sz="0" w:space="0" w:color="auto"/>
        <w:bottom w:val="none" w:sz="0" w:space="0" w:color="auto"/>
        <w:right w:val="none" w:sz="0" w:space="0" w:color="auto"/>
      </w:divBdr>
    </w:div>
    <w:div w:id="1021710452">
      <w:bodyDiv w:val="1"/>
      <w:marLeft w:val="0"/>
      <w:marRight w:val="0"/>
      <w:marTop w:val="0"/>
      <w:marBottom w:val="0"/>
      <w:divBdr>
        <w:top w:val="none" w:sz="0" w:space="0" w:color="auto"/>
        <w:left w:val="none" w:sz="0" w:space="0" w:color="auto"/>
        <w:bottom w:val="none" w:sz="0" w:space="0" w:color="auto"/>
        <w:right w:val="none" w:sz="0" w:space="0" w:color="auto"/>
      </w:divBdr>
    </w:div>
    <w:div w:id="1051224044">
      <w:bodyDiv w:val="1"/>
      <w:marLeft w:val="0"/>
      <w:marRight w:val="0"/>
      <w:marTop w:val="0"/>
      <w:marBottom w:val="0"/>
      <w:divBdr>
        <w:top w:val="none" w:sz="0" w:space="0" w:color="auto"/>
        <w:left w:val="none" w:sz="0" w:space="0" w:color="auto"/>
        <w:bottom w:val="none" w:sz="0" w:space="0" w:color="auto"/>
        <w:right w:val="none" w:sz="0" w:space="0" w:color="auto"/>
      </w:divBdr>
    </w:div>
    <w:div w:id="1078213479">
      <w:bodyDiv w:val="1"/>
      <w:marLeft w:val="0"/>
      <w:marRight w:val="0"/>
      <w:marTop w:val="0"/>
      <w:marBottom w:val="0"/>
      <w:divBdr>
        <w:top w:val="none" w:sz="0" w:space="0" w:color="auto"/>
        <w:left w:val="none" w:sz="0" w:space="0" w:color="auto"/>
        <w:bottom w:val="none" w:sz="0" w:space="0" w:color="auto"/>
        <w:right w:val="none" w:sz="0" w:space="0" w:color="auto"/>
      </w:divBdr>
    </w:div>
    <w:div w:id="1095520921">
      <w:bodyDiv w:val="1"/>
      <w:marLeft w:val="0"/>
      <w:marRight w:val="0"/>
      <w:marTop w:val="0"/>
      <w:marBottom w:val="0"/>
      <w:divBdr>
        <w:top w:val="none" w:sz="0" w:space="0" w:color="auto"/>
        <w:left w:val="none" w:sz="0" w:space="0" w:color="auto"/>
        <w:bottom w:val="none" w:sz="0" w:space="0" w:color="auto"/>
        <w:right w:val="none" w:sz="0" w:space="0" w:color="auto"/>
      </w:divBdr>
    </w:div>
    <w:div w:id="1121729763">
      <w:bodyDiv w:val="1"/>
      <w:marLeft w:val="0"/>
      <w:marRight w:val="0"/>
      <w:marTop w:val="0"/>
      <w:marBottom w:val="0"/>
      <w:divBdr>
        <w:top w:val="none" w:sz="0" w:space="0" w:color="auto"/>
        <w:left w:val="none" w:sz="0" w:space="0" w:color="auto"/>
        <w:bottom w:val="none" w:sz="0" w:space="0" w:color="auto"/>
        <w:right w:val="none" w:sz="0" w:space="0" w:color="auto"/>
      </w:divBdr>
    </w:div>
    <w:div w:id="1130703546">
      <w:bodyDiv w:val="1"/>
      <w:marLeft w:val="0"/>
      <w:marRight w:val="0"/>
      <w:marTop w:val="0"/>
      <w:marBottom w:val="0"/>
      <w:divBdr>
        <w:top w:val="none" w:sz="0" w:space="0" w:color="auto"/>
        <w:left w:val="none" w:sz="0" w:space="0" w:color="auto"/>
        <w:bottom w:val="none" w:sz="0" w:space="0" w:color="auto"/>
        <w:right w:val="none" w:sz="0" w:space="0" w:color="auto"/>
      </w:divBdr>
    </w:div>
    <w:div w:id="1145271382">
      <w:bodyDiv w:val="1"/>
      <w:marLeft w:val="0"/>
      <w:marRight w:val="0"/>
      <w:marTop w:val="0"/>
      <w:marBottom w:val="0"/>
      <w:divBdr>
        <w:top w:val="none" w:sz="0" w:space="0" w:color="auto"/>
        <w:left w:val="none" w:sz="0" w:space="0" w:color="auto"/>
        <w:bottom w:val="none" w:sz="0" w:space="0" w:color="auto"/>
        <w:right w:val="none" w:sz="0" w:space="0" w:color="auto"/>
      </w:divBdr>
    </w:div>
    <w:div w:id="1163274608">
      <w:bodyDiv w:val="1"/>
      <w:marLeft w:val="0"/>
      <w:marRight w:val="0"/>
      <w:marTop w:val="0"/>
      <w:marBottom w:val="0"/>
      <w:divBdr>
        <w:top w:val="none" w:sz="0" w:space="0" w:color="auto"/>
        <w:left w:val="none" w:sz="0" w:space="0" w:color="auto"/>
        <w:bottom w:val="none" w:sz="0" w:space="0" w:color="auto"/>
        <w:right w:val="none" w:sz="0" w:space="0" w:color="auto"/>
      </w:divBdr>
    </w:div>
    <w:div w:id="1168403765">
      <w:bodyDiv w:val="1"/>
      <w:marLeft w:val="0"/>
      <w:marRight w:val="0"/>
      <w:marTop w:val="0"/>
      <w:marBottom w:val="0"/>
      <w:divBdr>
        <w:top w:val="none" w:sz="0" w:space="0" w:color="auto"/>
        <w:left w:val="none" w:sz="0" w:space="0" w:color="auto"/>
        <w:bottom w:val="none" w:sz="0" w:space="0" w:color="auto"/>
        <w:right w:val="none" w:sz="0" w:space="0" w:color="auto"/>
      </w:divBdr>
    </w:div>
    <w:div w:id="1169099771">
      <w:bodyDiv w:val="1"/>
      <w:marLeft w:val="0"/>
      <w:marRight w:val="0"/>
      <w:marTop w:val="0"/>
      <w:marBottom w:val="0"/>
      <w:divBdr>
        <w:top w:val="none" w:sz="0" w:space="0" w:color="auto"/>
        <w:left w:val="none" w:sz="0" w:space="0" w:color="auto"/>
        <w:bottom w:val="none" w:sz="0" w:space="0" w:color="auto"/>
        <w:right w:val="none" w:sz="0" w:space="0" w:color="auto"/>
      </w:divBdr>
    </w:div>
    <w:div w:id="1190993852">
      <w:bodyDiv w:val="1"/>
      <w:marLeft w:val="0"/>
      <w:marRight w:val="0"/>
      <w:marTop w:val="0"/>
      <w:marBottom w:val="0"/>
      <w:divBdr>
        <w:top w:val="none" w:sz="0" w:space="0" w:color="auto"/>
        <w:left w:val="none" w:sz="0" w:space="0" w:color="auto"/>
        <w:bottom w:val="none" w:sz="0" w:space="0" w:color="auto"/>
        <w:right w:val="none" w:sz="0" w:space="0" w:color="auto"/>
      </w:divBdr>
    </w:div>
    <w:div w:id="1202137006">
      <w:bodyDiv w:val="1"/>
      <w:marLeft w:val="0"/>
      <w:marRight w:val="0"/>
      <w:marTop w:val="0"/>
      <w:marBottom w:val="0"/>
      <w:divBdr>
        <w:top w:val="none" w:sz="0" w:space="0" w:color="auto"/>
        <w:left w:val="none" w:sz="0" w:space="0" w:color="auto"/>
        <w:bottom w:val="none" w:sz="0" w:space="0" w:color="auto"/>
        <w:right w:val="none" w:sz="0" w:space="0" w:color="auto"/>
      </w:divBdr>
      <w:divsChild>
        <w:div w:id="1297101933">
          <w:marLeft w:val="0"/>
          <w:marRight w:val="0"/>
          <w:marTop w:val="0"/>
          <w:marBottom w:val="0"/>
          <w:divBdr>
            <w:top w:val="none" w:sz="0" w:space="0" w:color="auto"/>
            <w:left w:val="none" w:sz="0" w:space="0" w:color="auto"/>
            <w:bottom w:val="none" w:sz="0" w:space="0" w:color="auto"/>
            <w:right w:val="none" w:sz="0" w:space="0" w:color="auto"/>
          </w:divBdr>
        </w:div>
        <w:div w:id="1211110197">
          <w:marLeft w:val="0"/>
          <w:marRight w:val="0"/>
          <w:marTop w:val="0"/>
          <w:marBottom w:val="0"/>
          <w:divBdr>
            <w:top w:val="none" w:sz="0" w:space="0" w:color="auto"/>
            <w:left w:val="none" w:sz="0" w:space="0" w:color="auto"/>
            <w:bottom w:val="none" w:sz="0" w:space="0" w:color="auto"/>
            <w:right w:val="none" w:sz="0" w:space="0" w:color="auto"/>
          </w:divBdr>
        </w:div>
        <w:div w:id="1873876932">
          <w:marLeft w:val="0"/>
          <w:marRight w:val="0"/>
          <w:marTop w:val="0"/>
          <w:marBottom w:val="0"/>
          <w:divBdr>
            <w:top w:val="none" w:sz="0" w:space="0" w:color="auto"/>
            <w:left w:val="none" w:sz="0" w:space="0" w:color="auto"/>
            <w:bottom w:val="none" w:sz="0" w:space="0" w:color="auto"/>
            <w:right w:val="none" w:sz="0" w:space="0" w:color="auto"/>
          </w:divBdr>
        </w:div>
        <w:div w:id="1472282375">
          <w:marLeft w:val="0"/>
          <w:marRight w:val="0"/>
          <w:marTop w:val="0"/>
          <w:marBottom w:val="0"/>
          <w:divBdr>
            <w:top w:val="none" w:sz="0" w:space="0" w:color="auto"/>
            <w:left w:val="none" w:sz="0" w:space="0" w:color="auto"/>
            <w:bottom w:val="none" w:sz="0" w:space="0" w:color="auto"/>
            <w:right w:val="none" w:sz="0" w:space="0" w:color="auto"/>
          </w:divBdr>
        </w:div>
        <w:div w:id="2117480183">
          <w:marLeft w:val="0"/>
          <w:marRight w:val="0"/>
          <w:marTop w:val="0"/>
          <w:marBottom w:val="0"/>
          <w:divBdr>
            <w:top w:val="none" w:sz="0" w:space="0" w:color="auto"/>
            <w:left w:val="none" w:sz="0" w:space="0" w:color="auto"/>
            <w:bottom w:val="none" w:sz="0" w:space="0" w:color="auto"/>
            <w:right w:val="none" w:sz="0" w:space="0" w:color="auto"/>
          </w:divBdr>
        </w:div>
        <w:div w:id="1631590704">
          <w:marLeft w:val="0"/>
          <w:marRight w:val="0"/>
          <w:marTop w:val="0"/>
          <w:marBottom w:val="0"/>
          <w:divBdr>
            <w:top w:val="none" w:sz="0" w:space="0" w:color="auto"/>
            <w:left w:val="none" w:sz="0" w:space="0" w:color="auto"/>
            <w:bottom w:val="none" w:sz="0" w:space="0" w:color="auto"/>
            <w:right w:val="none" w:sz="0" w:space="0" w:color="auto"/>
          </w:divBdr>
        </w:div>
        <w:div w:id="1539854002">
          <w:marLeft w:val="0"/>
          <w:marRight w:val="0"/>
          <w:marTop w:val="0"/>
          <w:marBottom w:val="0"/>
          <w:divBdr>
            <w:top w:val="none" w:sz="0" w:space="0" w:color="auto"/>
            <w:left w:val="none" w:sz="0" w:space="0" w:color="auto"/>
            <w:bottom w:val="none" w:sz="0" w:space="0" w:color="auto"/>
            <w:right w:val="none" w:sz="0" w:space="0" w:color="auto"/>
          </w:divBdr>
        </w:div>
        <w:div w:id="860781552">
          <w:marLeft w:val="0"/>
          <w:marRight w:val="0"/>
          <w:marTop w:val="0"/>
          <w:marBottom w:val="0"/>
          <w:divBdr>
            <w:top w:val="none" w:sz="0" w:space="0" w:color="auto"/>
            <w:left w:val="none" w:sz="0" w:space="0" w:color="auto"/>
            <w:bottom w:val="none" w:sz="0" w:space="0" w:color="auto"/>
            <w:right w:val="none" w:sz="0" w:space="0" w:color="auto"/>
          </w:divBdr>
        </w:div>
      </w:divsChild>
    </w:div>
    <w:div w:id="1215389675">
      <w:bodyDiv w:val="1"/>
      <w:marLeft w:val="0"/>
      <w:marRight w:val="0"/>
      <w:marTop w:val="0"/>
      <w:marBottom w:val="0"/>
      <w:divBdr>
        <w:top w:val="none" w:sz="0" w:space="0" w:color="auto"/>
        <w:left w:val="none" w:sz="0" w:space="0" w:color="auto"/>
        <w:bottom w:val="none" w:sz="0" w:space="0" w:color="auto"/>
        <w:right w:val="none" w:sz="0" w:space="0" w:color="auto"/>
      </w:divBdr>
    </w:div>
    <w:div w:id="1217618201">
      <w:bodyDiv w:val="1"/>
      <w:marLeft w:val="0"/>
      <w:marRight w:val="0"/>
      <w:marTop w:val="0"/>
      <w:marBottom w:val="0"/>
      <w:divBdr>
        <w:top w:val="none" w:sz="0" w:space="0" w:color="auto"/>
        <w:left w:val="none" w:sz="0" w:space="0" w:color="auto"/>
        <w:bottom w:val="none" w:sz="0" w:space="0" w:color="auto"/>
        <w:right w:val="none" w:sz="0" w:space="0" w:color="auto"/>
      </w:divBdr>
    </w:div>
    <w:div w:id="1226993846">
      <w:bodyDiv w:val="1"/>
      <w:marLeft w:val="0"/>
      <w:marRight w:val="0"/>
      <w:marTop w:val="0"/>
      <w:marBottom w:val="0"/>
      <w:divBdr>
        <w:top w:val="none" w:sz="0" w:space="0" w:color="auto"/>
        <w:left w:val="none" w:sz="0" w:space="0" w:color="auto"/>
        <w:bottom w:val="none" w:sz="0" w:space="0" w:color="auto"/>
        <w:right w:val="none" w:sz="0" w:space="0" w:color="auto"/>
      </w:divBdr>
    </w:div>
    <w:div w:id="1278877793">
      <w:bodyDiv w:val="1"/>
      <w:marLeft w:val="0"/>
      <w:marRight w:val="0"/>
      <w:marTop w:val="0"/>
      <w:marBottom w:val="0"/>
      <w:divBdr>
        <w:top w:val="none" w:sz="0" w:space="0" w:color="auto"/>
        <w:left w:val="none" w:sz="0" w:space="0" w:color="auto"/>
        <w:bottom w:val="none" w:sz="0" w:space="0" w:color="auto"/>
        <w:right w:val="none" w:sz="0" w:space="0" w:color="auto"/>
      </w:divBdr>
      <w:divsChild>
        <w:div w:id="1841499830">
          <w:marLeft w:val="0"/>
          <w:marRight w:val="0"/>
          <w:marTop w:val="0"/>
          <w:marBottom w:val="0"/>
          <w:divBdr>
            <w:top w:val="none" w:sz="0" w:space="0" w:color="auto"/>
            <w:left w:val="none" w:sz="0" w:space="0" w:color="auto"/>
            <w:bottom w:val="none" w:sz="0" w:space="0" w:color="auto"/>
            <w:right w:val="none" w:sz="0" w:space="0" w:color="auto"/>
          </w:divBdr>
          <w:divsChild>
            <w:div w:id="452287777">
              <w:marLeft w:val="0"/>
              <w:marRight w:val="60"/>
              <w:marTop w:val="0"/>
              <w:marBottom w:val="0"/>
              <w:divBdr>
                <w:top w:val="none" w:sz="0" w:space="0" w:color="auto"/>
                <w:left w:val="none" w:sz="0" w:space="0" w:color="auto"/>
                <w:bottom w:val="none" w:sz="0" w:space="0" w:color="auto"/>
                <w:right w:val="none" w:sz="0" w:space="0" w:color="auto"/>
              </w:divBdr>
              <w:divsChild>
                <w:div w:id="1589538529">
                  <w:marLeft w:val="0"/>
                  <w:marRight w:val="0"/>
                  <w:marTop w:val="0"/>
                  <w:marBottom w:val="120"/>
                  <w:divBdr>
                    <w:top w:val="single" w:sz="6" w:space="0" w:color="C0C0C0"/>
                    <w:left w:val="single" w:sz="6" w:space="0" w:color="D9D9D9"/>
                    <w:bottom w:val="single" w:sz="6" w:space="0" w:color="D9D9D9"/>
                    <w:right w:val="single" w:sz="6" w:space="0" w:color="D9D9D9"/>
                  </w:divBdr>
                  <w:divsChild>
                    <w:div w:id="1603027774">
                      <w:marLeft w:val="0"/>
                      <w:marRight w:val="0"/>
                      <w:marTop w:val="0"/>
                      <w:marBottom w:val="0"/>
                      <w:divBdr>
                        <w:top w:val="none" w:sz="0" w:space="0" w:color="auto"/>
                        <w:left w:val="none" w:sz="0" w:space="0" w:color="auto"/>
                        <w:bottom w:val="none" w:sz="0" w:space="0" w:color="auto"/>
                        <w:right w:val="none" w:sz="0" w:space="0" w:color="auto"/>
                      </w:divBdr>
                    </w:div>
                    <w:div w:id="811948748">
                      <w:marLeft w:val="0"/>
                      <w:marRight w:val="0"/>
                      <w:marTop w:val="0"/>
                      <w:marBottom w:val="0"/>
                      <w:divBdr>
                        <w:top w:val="none" w:sz="0" w:space="0" w:color="auto"/>
                        <w:left w:val="none" w:sz="0" w:space="0" w:color="auto"/>
                        <w:bottom w:val="none" w:sz="0" w:space="0" w:color="auto"/>
                        <w:right w:val="none" w:sz="0" w:space="0" w:color="auto"/>
                      </w:divBdr>
                    </w:div>
                  </w:divsChild>
                </w:div>
                <w:div w:id="14905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31179">
          <w:marLeft w:val="0"/>
          <w:marRight w:val="0"/>
          <w:marTop w:val="0"/>
          <w:marBottom w:val="0"/>
          <w:divBdr>
            <w:top w:val="none" w:sz="0" w:space="0" w:color="auto"/>
            <w:left w:val="none" w:sz="0" w:space="0" w:color="auto"/>
            <w:bottom w:val="none" w:sz="0" w:space="0" w:color="auto"/>
            <w:right w:val="none" w:sz="0" w:space="0" w:color="auto"/>
          </w:divBdr>
          <w:divsChild>
            <w:div w:id="1418600080">
              <w:marLeft w:val="60"/>
              <w:marRight w:val="0"/>
              <w:marTop w:val="0"/>
              <w:marBottom w:val="0"/>
              <w:divBdr>
                <w:top w:val="none" w:sz="0" w:space="0" w:color="auto"/>
                <w:left w:val="none" w:sz="0" w:space="0" w:color="auto"/>
                <w:bottom w:val="none" w:sz="0" w:space="0" w:color="auto"/>
                <w:right w:val="none" w:sz="0" w:space="0" w:color="auto"/>
              </w:divBdr>
              <w:divsChild>
                <w:div w:id="395590882">
                  <w:marLeft w:val="0"/>
                  <w:marRight w:val="0"/>
                  <w:marTop w:val="0"/>
                  <w:marBottom w:val="0"/>
                  <w:divBdr>
                    <w:top w:val="none" w:sz="0" w:space="0" w:color="auto"/>
                    <w:left w:val="none" w:sz="0" w:space="0" w:color="auto"/>
                    <w:bottom w:val="none" w:sz="0" w:space="0" w:color="auto"/>
                    <w:right w:val="none" w:sz="0" w:space="0" w:color="auto"/>
                  </w:divBdr>
                  <w:divsChild>
                    <w:div w:id="54663500">
                      <w:marLeft w:val="0"/>
                      <w:marRight w:val="0"/>
                      <w:marTop w:val="0"/>
                      <w:marBottom w:val="120"/>
                      <w:divBdr>
                        <w:top w:val="single" w:sz="6" w:space="0" w:color="F5F5F5"/>
                        <w:left w:val="single" w:sz="6" w:space="0" w:color="F5F5F5"/>
                        <w:bottom w:val="single" w:sz="6" w:space="0" w:color="F5F5F5"/>
                        <w:right w:val="single" w:sz="6" w:space="0" w:color="F5F5F5"/>
                      </w:divBdr>
                      <w:divsChild>
                        <w:div w:id="1618563468">
                          <w:marLeft w:val="0"/>
                          <w:marRight w:val="0"/>
                          <w:marTop w:val="0"/>
                          <w:marBottom w:val="0"/>
                          <w:divBdr>
                            <w:top w:val="none" w:sz="0" w:space="0" w:color="auto"/>
                            <w:left w:val="none" w:sz="0" w:space="0" w:color="auto"/>
                            <w:bottom w:val="none" w:sz="0" w:space="0" w:color="auto"/>
                            <w:right w:val="none" w:sz="0" w:space="0" w:color="auto"/>
                          </w:divBdr>
                          <w:divsChild>
                            <w:div w:id="15144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611201">
      <w:bodyDiv w:val="1"/>
      <w:marLeft w:val="0"/>
      <w:marRight w:val="0"/>
      <w:marTop w:val="0"/>
      <w:marBottom w:val="0"/>
      <w:divBdr>
        <w:top w:val="none" w:sz="0" w:space="0" w:color="auto"/>
        <w:left w:val="none" w:sz="0" w:space="0" w:color="auto"/>
        <w:bottom w:val="none" w:sz="0" w:space="0" w:color="auto"/>
        <w:right w:val="none" w:sz="0" w:space="0" w:color="auto"/>
      </w:divBdr>
    </w:div>
    <w:div w:id="1307202206">
      <w:bodyDiv w:val="1"/>
      <w:marLeft w:val="0"/>
      <w:marRight w:val="0"/>
      <w:marTop w:val="0"/>
      <w:marBottom w:val="0"/>
      <w:divBdr>
        <w:top w:val="none" w:sz="0" w:space="0" w:color="auto"/>
        <w:left w:val="none" w:sz="0" w:space="0" w:color="auto"/>
        <w:bottom w:val="none" w:sz="0" w:space="0" w:color="auto"/>
        <w:right w:val="none" w:sz="0" w:space="0" w:color="auto"/>
      </w:divBdr>
    </w:div>
    <w:div w:id="1308050844">
      <w:bodyDiv w:val="1"/>
      <w:marLeft w:val="0"/>
      <w:marRight w:val="0"/>
      <w:marTop w:val="0"/>
      <w:marBottom w:val="0"/>
      <w:divBdr>
        <w:top w:val="none" w:sz="0" w:space="0" w:color="auto"/>
        <w:left w:val="none" w:sz="0" w:space="0" w:color="auto"/>
        <w:bottom w:val="none" w:sz="0" w:space="0" w:color="auto"/>
        <w:right w:val="none" w:sz="0" w:space="0" w:color="auto"/>
      </w:divBdr>
    </w:div>
    <w:div w:id="1360159850">
      <w:bodyDiv w:val="1"/>
      <w:marLeft w:val="0"/>
      <w:marRight w:val="0"/>
      <w:marTop w:val="0"/>
      <w:marBottom w:val="0"/>
      <w:divBdr>
        <w:top w:val="none" w:sz="0" w:space="0" w:color="auto"/>
        <w:left w:val="none" w:sz="0" w:space="0" w:color="auto"/>
        <w:bottom w:val="none" w:sz="0" w:space="0" w:color="auto"/>
        <w:right w:val="none" w:sz="0" w:space="0" w:color="auto"/>
      </w:divBdr>
      <w:divsChild>
        <w:div w:id="1898659310">
          <w:marLeft w:val="0"/>
          <w:marRight w:val="0"/>
          <w:marTop w:val="0"/>
          <w:marBottom w:val="0"/>
          <w:divBdr>
            <w:top w:val="none" w:sz="0" w:space="0" w:color="auto"/>
            <w:left w:val="none" w:sz="0" w:space="0" w:color="auto"/>
            <w:bottom w:val="none" w:sz="0" w:space="0" w:color="auto"/>
            <w:right w:val="none" w:sz="0" w:space="0" w:color="auto"/>
          </w:divBdr>
        </w:div>
        <w:div w:id="421269472">
          <w:marLeft w:val="0"/>
          <w:marRight w:val="0"/>
          <w:marTop w:val="0"/>
          <w:marBottom w:val="0"/>
          <w:divBdr>
            <w:top w:val="none" w:sz="0" w:space="0" w:color="auto"/>
            <w:left w:val="none" w:sz="0" w:space="0" w:color="auto"/>
            <w:bottom w:val="none" w:sz="0" w:space="0" w:color="auto"/>
            <w:right w:val="none" w:sz="0" w:space="0" w:color="auto"/>
          </w:divBdr>
        </w:div>
        <w:div w:id="1860582302">
          <w:marLeft w:val="0"/>
          <w:marRight w:val="0"/>
          <w:marTop w:val="0"/>
          <w:marBottom w:val="0"/>
          <w:divBdr>
            <w:top w:val="none" w:sz="0" w:space="0" w:color="auto"/>
            <w:left w:val="none" w:sz="0" w:space="0" w:color="auto"/>
            <w:bottom w:val="none" w:sz="0" w:space="0" w:color="auto"/>
            <w:right w:val="none" w:sz="0" w:space="0" w:color="auto"/>
          </w:divBdr>
        </w:div>
        <w:div w:id="601227579">
          <w:marLeft w:val="0"/>
          <w:marRight w:val="0"/>
          <w:marTop w:val="0"/>
          <w:marBottom w:val="0"/>
          <w:divBdr>
            <w:top w:val="none" w:sz="0" w:space="0" w:color="auto"/>
            <w:left w:val="none" w:sz="0" w:space="0" w:color="auto"/>
            <w:bottom w:val="none" w:sz="0" w:space="0" w:color="auto"/>
            <w:right w:val="none" w:sz="0" w:space="0" w:color="auto"/>
          </w:divBdr>
        </w:div>
        <w:div w:id="1461268228">
          <w:marLeft w:val="0"/>
          <w:marRight w:val="0"/>
          <w:marTop w:val="0"/>
          <w:marBottom w:val="0"/>
          <w:divBdr>
            <w:top w:val="none" w:sz="0" w:space="0" w:color="auto"/>
            <w:left w:val="none" w:sz="0" w:space="0" w:color="auto"/>
            <w:bottom w:val="none" w:sz="0" w:space="0" w:color="auto"/>
            <w:right w:val="none" w:sz="0" w:space="0" w:color="auto"/>
          </w:divBdr>
        </w:div>
        <w:div w:id="620772348">
          <w:marLeft w:val="0"/>
          <w:marRight w:val="0"/>
          <w:marTop w:val="0"/>
          <w:marBottom w:val="0"/>
          <w:divBdr>
            <w:top w:val="none" w:sz="0" w:space="0" w:color="auto"/>
            <w:left w:val="none" w:sz="0" w:space="0" w:color="auto"/>
            <w:bottom w:val="none" w:sz="0" w:space="0" w:color="auto"/>
            <w:right w:val="none" w:sz="0" w:space="0" w:color="auto"/>
          </w:divBdr>
        </w:div>
        <w:div w:id="1174804011">
          <w:marLeft w:val="0"/>
          <w:marRight w:val="0"/>
          <w:marTop w:val="0"/>
          <w:marBottom w:val="0"/>
          <w:divBdr>
            <w:top w:val="none" w:sz="0" w:space="0" w:color="auto"/>
            <w:left w:val="none" w:sz="0" w:space="0" w:color="auto"/>
            <w:bottom w:val="none" w:sz="0" w:space="0" w:color="auto"/>
            <w:right w:val="none" w:sz="0" w:space="0" w:color="auto"/>
          </w:divBdr>
        </w:div>
        <w:div w:id="141044675">
          <w:marLeft w:val="0"/>
          <w:marRight w:val="0"/>
          <w:marTop w:val="0"/>
          <w:marBottom w:val="0"/>
          <w:divBdr>
            <w:top w:val="none" w:sz="0" w:space="0" w:color="auto"/>
            <w:left w:val="none" w:sz="0" w:space="0" w:color="auto"/>
            <w:bottom w:val="none" w:sz="0" w:space="0" w:color="auto"/>
            <w:right w:val="none" w:sz="0" w:space="0" w:color="auto"/>
          </w:divBdr>
        </w:div>
        <w:div w:id="1903951957">
          <w:marLeft w:val="0"/>
          <w:marRight w:val="0"/>
          <w:marTop w:val="0"/>
          <w:marBottom w:val="0"/>
          <w:divBdr>
            <w:top w:val="none" w:sz="0" w:space="0" w:color="auto"/>
            <w:left w:val="none" w:sz="0" w:space="0" w:color="auto"/>
            <w:bottom w:val="none" w:sz="0" w:space="0" w:color="auto"/>
            <w:right w:val="none" w:sz="0" w:space="0" w:color="auto"/>
          </w:divBdr>
        </w:div>
      </w:divsChild>
    </w:div>
    <w:div w:id="1362507860">
      <w:bodyDiv w:val="1"/>
      <w:marLeft w:val="0"/>
      <w:marRight w:val="0"/>
      <w:marTop w:val="0"/>
      <w:marBottom w:val="0"/>
      <w:divBdr>
        <w:top w:val="none" w:sz="0" w:space="0" w:color="auto"/>
        <w:left w:val="none" w:sz="0" w:space="0" w:color="auto"/>
        <w:bottom w:val="none" w:sz="0" w:space="0" w:color="auto"/>
        <w:right w:val="none" w:sz="0" w:space="0" w:color="auto"/>
      </w:divBdr>
    </w:div>
    <w:div w:id="1383555355">
      <w:bodyDiv w:val="1"/>
      <w:marLeft w:val="0"/>
      <w:marRight w:val="0"/>
      <w:marTop w:val="0"/>
      <w:marBottom w:val="0"/>
      <w:divBdr>
        <w:top w:val="none" w:sz="0" w:space="0" w:color="auto"/>
        <w:left w:val="none" w:sz="0" w:space="0" w:color="auto"/>
        <w:bottom w:val="none" w:sz="0" w:space="0" w:color="auto"/>
        <w:right w:val="none" w:sz="0" w:space="0" w:color="auto"/>
      </w:divBdr>
    </w:div>
    <w:div w:id="1415741099">
      <w:bodyDiv w:val="1"/>
      <w:marLeft w:val="0"/>
      <w:marRight w:val="0"/>
      <w:marTop w:val="0"/>
      <w:marBottom w:val="0"/>
      <w:divBdr>
        <w:top w:val="none" w:sz="0" w:space="0" w:color="auto"/>
        <w:left w:val="none" w:sz="0" w:space="0" w:color="auto"/>
        <w:bottom w:val="none" w:sz="0" w:space="0" w:color="auto"/>
        <w:right w:val="none" w:sz="0" w:space="0" w:color="auto"/>
      </w:divBdr>
    </w:div>
    <w:div w:id="1421368391">
      <w:bodyDiv w:val="1"/>
      <w:marLeft w:val="0"/>
      <w:marRight w:val="0"/>
      <w:marTop w:val="0"/>
      <w:marBottom w:val="0"/>
      <w:divBdr>
        <w:top w:val="none" w:sz="0" w:space="0" w:color="auto"/>
        <w:left w:val="none" w:sz="0" w:space="0" w:color="auto"/>
        <w:bottom w:val="none" w:sz="0" w:space="0" w:color="auto"/>
        <w:right w:val="none" w:sz="0" w:space="0" w:color="auto"/>
      </w:divBdr>
    </w:div>
    <w:div w:id="1449928923">
      <w:bodyDiv w:val="1"/>
      <w:marLeft w:val="0"/>
      <w:marRight w:val="0"/>
      <w:marTop w:val="0"/>
      <w:marBottom w:val="0"/>
      <w:divBdr>
        <w:top w:val="none" w:sz="0" w:space="0" w:color="auto"/>
        <w:left w:val="none" w:sz="0" w:space="0" w:color="auto"/>
        <w:bottom w:val="none" w:sz="0" w:space="0" w:color="auto"/>
        <w:right w:val="none" w:sz="0" w:space="0" w:color="auto"/>
      </w:divBdr>
    </w:div>
    <w:div w:id="1453669130">
      <w:bodyDiv w:val="1"/>
      <w:marLeft w:val="0"/>
      <w:marRight w:val="0"/>
      <w:marTop w:val="0"/>
      <w:marBottom w:val="0"/>
      <w:divBdr>
        <w:top w:val="none" w:sz="0" w:space="0" w:color="auto"/>
        <w:left w:val="none" w:sz="0" w:space="0" w:color="auto"/>
        <w:bottom w:val="none" w:sz="0" w:space="0" w:color="auto"/>
        <w:right w:val="none" w:sz="0" w:space="0" w:color="auto"/>
      </w:divBdr>
    </w:div>
    <w:div w:id="1456292692">
      <w:bodyDiv w:val="1"/>
      <w:marLeft w:val="0"/>
      <w:marRight w:val="0"/>
      <w:marTop w:val="0"/>
      <w:marBottom w:val="0"/>
      <w:divBdr>
        <w:top w:val="none" w:sz="0" w:space="0" w:color="auto"/>
        <w:left w:val="none" w:sz="0" w:space="0" w:color="auto"/>
        <w:bottom w:val="none" w:sz="0" w:space="0" w:color="auto"/>
        <w:right w:val="none" w:sz="0" w:space="0" w:color="auto"/>
      </w:divBdr>
    </w:div>
    <w:div w:id="1459762703">
      <w:bodyDiv w:val="1"/>
      <w:marLeft w:val="0"/>
      <w:marRight w:val="0"/>
      <w:marTop w:val="0"/>
      <w:marBottom w:val="0"/>
      <w:divBdr>
        <w:top w:val="none" w:sz="0" w:space="0" w:color="auto"/>
        <w:left w:val="none" w:sz="0" w:space="0" w:color="auto"/>
        <w:bottom w:val="none" w:sz="0" w:space="0" w:color="auto"/>
        <w:right w:val="none" w:sz="0" w:space="0" w:color="auto"/>
      </w:divBdr>
      <w:divsChild>
        <w:div w:id="888227429">
          <w:marLeft w:val="0"/>
          <w:marRight w:val="0"/>
          <w:marTop w:val="0"/>
          <w:marBottom w:val="0"/>
          <w:divBdr>
            <w:top w:val="none" w:sz="0" w:space="0" w:color="auto"/>
            <w:left w:val="none" w:sz="0" w:space="0" w:color="auto"/>
            <w:bottom w:val="none" w:sz="0" w:space="0" w:color="auto"/>
            <w:right w:val="none" w:sz="0" w:space="0" w:color="auto"/>
          </w:divBdr>
        </w:div>
        <w:div w:id="669523199">
          <w:marLeft w:val="0"/>
          <w:marRight w:val="0"/>
          <w:marTop w:val="0"/>
          <w:marBottom w:val="0"/>
          <w:divBdr>
            <w:top w:val="none" w:sz="0" w:space="0" w:color="auto"/>
            <w:left w:val="none" w:sz="0" w:space="0" w:color="auto"/>
            <w:bottom w:val="none" w:sz="0" w:space="0" w:color="auto"/>
            <w:right w:val="none" w:sz="0" w:space="0" w:color="auto"/>
          </w:divBdr>
        </w:div>
        <w:div w:id="2076781793">
          <w:marLeft w:val="0"/>
          <w:marRight w:val="0"/>
          <w:marTop w:val="0"/>
          <w:marBottom w:val="0"/>
          <w:divBdr>
            <w:top w:val="none" w:sz="0" w:space="0" w:color="auto"/>
            <w:left w:val="none" w:sz="0" w:space="0" w:color="auto"/>
            <w:bottom w:val="none" w:sz="0" w:space="0" w:color="auto"/>
            <w:right w:val="none" w:sz="0" w:space="0" w:color="auto"/>
          </w:divBdr>
        </w:div>
        <w:div w:id="1400177449">
          <w:marLeft w:val="0"/>
          <w:marRight w:val="0"/>
          <w:marTop w:val="0"/>
          <w:marBottom w:val="0"/>
          <w:divBdr>
            <w:top w:val="none" w:sz="0" w:space="0" w:color="auto"/>
            <w:left w:val="none" w:sz="0" w:space="0" w:color="auto"/>
            <w:bottom w:val="none" w:sz="0" w:space="0" w:color="auto"/>
            <w:right w:val="none" w:sz="0" w:space="0" w:color="auto"/>
          </w:divBdr>
        </w:div>
      </w:divsChild>
    </w:div>
    <w:div w:id="1465344906">
      <w:bodyDiv w:val="1"/>
      <w:marLeft w:val="0"/>
      <w:marRight w:val="0"/>
      <w:marTop w:val="0"/>
      <w:marBottom w:val="0"/>
      <w:divBdr>
        <w:top w:val="none" w:sz="0" w:space="0" w:color="auto"/>
        <w:left w:val="none" w:sz="0" w:space="0" w:color="auto"/>
        <w:bottom w:val="none" w:sz="0" w:space="0" w:color="auto"/>
        <w:right w:val="none" w:sz="0" w:space="0" w:color="auto"/>
      </w:divBdr>
    </w:div>
    <w:div w:id="1477262124">
      <w:bodyDiv w:val="1"/>
      <w:marLeft w:val="0"/>
      <w:marRight w:val="0"/>
      <w:marTop w:val="0"/>
      <w:marBottom w:val="0"/>
      <w:divBdr>
        <w:top w:val="none" w:sz="0" w:space="0" w:color="auto"/>
        <w:left w:val="none" w:sz="0" w:space="0" w:color="auto"/>
        <w:bottom w:val="none" w:sz="0" w:space="0" w:color="auto"/>
        <w:right w:val="none" w:sz="0" w:space="0" w:color="auto"/>
      </w:divBdr>
      <w:divsChild>
        <w:div w:id="261842716">
          <w:marLeft w:val="0"/>
          <w:marRight w:val="0"/>
          <w:marTop w:val="0"/>
          <w:marBottom w:val="0"/>
          <w:divBdr>
            <w:top w:val="none" w:sz="0" w:space="0" w:color="auto"/>
            <w:left w:val="none" w:sz="0" w:space="0" w:color="auto"/>
            <w:bottom w:val="none" w:sz="0" w:space="0" w:color="auto"/>
            <w:right w:val="none" w:sz="0" w:space="0" w:color="auto"/>
          </w:divBdr>
        </w:div>
        <w:div w:id="1366444857">
          <w:marLeft w:val="0"/>
          <w:marRight w:val="0"/>
          <w:marTop w:val="0"/>
          <w:marBottom w:val="0"/>
          <w:divBdr>
            <w:top w:val="none" w:sz="0" w:space="0" w:color="auto"/>
            <w:left w:val="none" w:sz="0" w:space="0" w:color="auto"/>
            <w:bottom w:val="none" w:sz="0" w:space="0" w:color="auto"/>
            <w:right w:val="none" w:sz="0" w:space="0" w:color="auto"/>
          </w:divBdr>
        </w:div>
        <w:div w:id="308824658">
          <w:marLeft w:val="0"/>
          <w:marRight w:val="0"/>
          <w:marTop w:val="0"/>
          <w:marBottom w:val="0"/>
          <w:divBdr>
            <w:top w:val="none" w:sz="0" w:space="0" w:color="auto"/>
            <w:left w:val="none" w:sz="0" w:space="0" w:color="auto"/>
            <w:bottom w:val="none" w:sz="0" w:space="0" w:color="auto"/>
            <w:right w:val="none" w:sz="0" w:space="0" w:color="auto"/>
          </w:divBdr>
          <w:divsChild>
            <w:div w:id="1947809426">
              <w:marLeft w:val="0"/>
              <w:marRight w:val="0"/>
              <w:marTop w:val="30"/>
              <w:marBottom w:val="30"/>
              <w:divBdr>
                <w:top w:val="none" w:sz="0" w:space="0" w:color="auto"/>
                <w:left w:val="none" w:sz="0" w:space="0" w:color="auto"/>
                <w:bottom w:val="none" w:sz="0" w:space="0" w:color="auto"/>
                <w:right w:val="none" w:sz="0" w:space="0" w:color="auto"/>
              </w:divBdr>
              <w:divsChild>
                <w:div w:id="712576372">
                  <w:marLeft w:val="0"/>
                  <w:marRight w:val="0"/>
                  <w:marTop w:val="0"/>
                  <w:marBottom w:val="0"/>
                  <w:divBdr>
                    <w:top w:val="none" w:sz="0" w:space="0" w:color="auto"/>
                    <w:left w:val="none" w:sz="0" w:space="0" w:color="auto"/>
                    <w:bottom w:val="none" w:sz="0" w:space="0" w:color="auto"/>
                    <w:right w:val="none" w:sz="0" w:space="0" w:color="auto"/>
                  </w:divBdr>
                  <w:divsChild>
                    <w:div w:id="1804542323">
                      <w:marLeft w:val="0"/>
                      <w:marRight w:val="0"/>
                      <w:marTop w:val="0"/>
                      <w:marBottom w:val="0"/>
                      <w:divBdr>
                        <w:top w:val="none" w:sz="0" w:space="0" w:color="auto"/>
                        <w:left w:val="none" w:sz="0" w:space="0" w:color="auto"/>
                        <w:bottom w:val="none" w:sz="0" w:space="0" w:color="auto"/>
                        <w:right w:val="none" w:sz="0" w:space="0" w:color="auto"/>
                      </w:divBdr>
                    </w:div>
                    <w:div w:id="1532067800">
                      <w:marLeft w:val="0"/>
                      <w:marRight w:val="0"/>
                      <w:marTop w:val="0"/>
                      <w:marBottom w:val="0"/>
                      <w:divBdr>
                        <w:top w:val="none" w:sz="0" w:space="0" w:color="auto"/>
                        <w:left w:val="none" w:sz="0" w:space="0" w:color="auto"/>
                        <w:bottom w:val="none" w:sz="0" w:space="0" w:color="auto"/>
                        <w:right w:val="none" w:sz="0" w:space="0" w:color="auto"/>
                      </w:divBdr>
                    </w:div>
                  </w:divsChild>
                </w:div>
                <w:div w:id="7799889">
                  <w:marLeft w:val="0"/>
                  <w:marRight w:val="0"/>
                  <w:marTop w:val="0"/>
                  <w:marBottom w:val="0"/>
                  <w:divBdr>
                    <w:top w:val="none" w:sz="0" w:space="0" w:color="auto"/>
                    <w:left w:val="none" w:sz="0" w:space="0" w:color="auto"/>
                    <w:bottom w:val="none" w:sz="0" w:space="0" w:color="auto"/>
                    <w:right w:val="none" w:sz="0" w:space="0" w:color="auto"/>
                  </w:divBdr>
                  <w:divsChild>
                    <w:div w:id="399518506">
                      <w:marLeft w:val="0"/>
                      <w:marRight w:val="0"/>
                      <w:marTop w:val="0"/>
                      <w:marBottom w:val="0"/>
                      <w:divBdr>
                        <w:top w:val="none" w:sz="0" w:space="0" w:color="auto"/>
                        <w:left w:val="none" w:sz="0" w:space="0" w:color="auto"/>
                        <w:bottom w:val="none" w:sz="0" w:space="0" w:color="auto"/>
                        <w:right w:val="none" w:sz="0" w:space="0" w:color="auto"/>
                      </w:divBdr>
                    </w:div>
                  </w:divsChild>
                </w:div>
                <w:div w:id="1384871843">
                  <w:marLeft w:val="0"/>
                  <w:marRight w:val="0"/>
                  <w:marTop w:val="0"/>
                  <w:marBottom w:val="0"/>
                  <w:divBdr>
                    <w:top w:val="none" w:sz="0" w:space="0" w:color="auto"/>
                    <w:left w:val="none" w:sz="0" w:space="0" w:color="auto"/>
                    <w:bottom w:val="none" w:sz="0" w:space="0" w:color="auto"/>
                    <w:right w:val="none" w:sz="0" w:space="0" w:color="auto"/>
                  </w:divBdr>
                  <w:divsChild>
                    <w:div w:id="409695502">
                      <w:marLeft w:val="0"/>
                      <w:marRight w:val="0"/>
                      <w:marTop w:val="0"/>
                      <w:marBottom w:val="0"/>
                      <w:divBdr>
                        <w:top w:val="none" w:sz="0" w:space="0" w:color="auto"/>
                        <w:left w:val="none" w:sz="0" w:space="0" w:color="auto"/>
                        <w:bottom w:val="none" w:sz="0" w:space="0" w:color="auto"/>
                        <w:right w:val="none" w:sz="0" w:space="0" w:color="auto"/>
                      </w:divBdr>
                    </w:div>
                  </w:divsChild>
                </w:div>
                <w:div w:id="284040767">
                  <w:marLeft w:val="0"/>
                  <w:marRight w:val="0"/>
                  <w:marTop w:val="0"/>
                  <w:marBottom w:val="0"/>
                  <w:divBdr>
                    <w:top w:val="none" w:sz="0" w:space="0" w:color="auto"/>
                    <w:left w:val="none" w:sz="0" w:space="0" w:color="auto"/>
                    <w:bottom w:val="none" w:sz="0" w:space="0" w:color="auto"/>
                    <w:right w:val="none" w:sz="0" w:space="0" w:color="auto"/>
                  </w:divBdr>
                  <w:divsChild>
                    <w:div w:id="1729066913">
                      <w:marLeft w:val="0"/>
                      <w:marRight w:val="0"/>
                      <w:marTop w:val="0"/>
                      <w:marBottom w:val="0"/>
                      <w:divBdr>
                        <w:top w:val="none" w:sz="0" w:space="0" w:color="auto"/>
                        <w:left w:val="none" w:sz="0" w:space="0" w:color="auto"/>
                        <w:bottom w:val="none" w:sz="0" w:space="0" w:color="auto"/>
                        <w:right w:val="none" w:sz="0" w:space="0" w:color="auto"/>
                      </w:divBdr>
                    </w:div>
                  </w:divsChild>
                </w:div>
                <w:div w:id="127364351">
                  <w:marLeft w:val="0"/>
                  <w:marRight w:val="0"/>
                  <w:marTop w:val="0"/>
                  <w:marBottom w:val="0"/>
                  <w:divBdr>
                    <w:top w:val="none" w:sz="0" w:space="0" w:color="auto"/>
                    <w:left w:val="none" w:sz="0" w:space="0" w:color="auto"/>
                    <w:bottom w:val="none" w:sz="0" w:space="0" w:color="auto"/>
                    <w:right w:val="none" w:sz="0" w:space="0" w:color="auto"/>
                  </w:divBdr>
                  <w:divsChild>
                    <w:div w:id="1603339124">
                      <w:marLeft w:val="0"/>
                      <w:marRight w:val="0"/>
                      <w:marTop w:val="0"/>
                      <w:marBottom w:val="0"/>
                      <w:divBdr>
                        <w:top w:val="none" w:sz="0" w:space="0" w:color="auto"/>
                        <w:left w:val="none" w:sz="0" w:space="0" w:color="auto"/>
                        <w:bottom w:val="none" w:sz="0" w:space="0" w:color="auto"/>
                        <w:right w:val="none" w:sz="0" w:space="0" w:color="auto"/>
                      </w:divBdr>
                    </w:div>
                  </w:divsChild>
                </w:div>
                <w:div w:id="102118681">
                  <w:marLeft w:val="0"/>
                  <w:marRight w:val="0"/>
                  <w:marTop w:val="0"/>
                  <w:marBottom w:val="0"/>
                  <w:divBdr>
                    <w:top w:val="none" w:sz="0" w:space="0" w:color="auto"/>
                    <w:left w:val="none" w:sz="0" w:space="0" w:color="auto"/>
                    <w:bottom w:val="none" w:sz="0" w:space="0" w:color="auto"/>
                    <w:right w:val="none" w:sz="0" w:space="0" w:color="auto"/>
                  </w:divBdr>
                  <w:divsChild>
                    <w:div w:id="445270215">
                      <w:marLeft w:val="0"/>
                      <w:marRight w:val="0"/>
                      <w:marTop w:val="0"/>
                      <w:marBottom w:val="0"/>
                      <w:divBdr>
                        <w:top w:val="none" w:sz="0" w:space="0" w:color="auto"/>
                        <w:left w:val="none" w:sz="0" w:space="0" w:color="auto"/>
                        <w:bottom w:val="none" w:sz="0" w:space="0" w:color="auto"/>
                        <w:right w:val="none" w:sz="0" w:space="0" w:color="auto"/>
                      </w:divBdr>
                    </w:div>
                  </w:divsChild>
                </w:div>
                <w:div w:id="1072655823">
                  <w:marLeft w:val="0"/>
                  <w:marRight w:val="0"/>
                  <w:marTop w:val="0"/>
                  <w:marBottom w:val="0"/>
                  <w:divBdr>
                    <w:top w:val="none" w:sz="0" w:space="0" w:color="auto"/>
                    <w:left w:val="none" w:sz="0" w:space="0" w:color="auto"/>
                    <w:bottom w:val="none" w:sz="0" w:space="0" w:color="auto"/>
                    <w:right w:val="none" w:sz="0" w:space="0" w:color="auto"/>
                  </w:divBdr>
                  <w:divsChild>
                    <w:div w:id="154957517">
                      <w:marLeft w:val="0"/>
                      <w:marRight w:val="0"/>
                      <w:marTop w:val="0"/>
                      <w:marBottom w:val="0"/>
                      <w:divBdr>
                        <w:top w:val="none" w:sz="0" w:space="0" w:color="auto"/>
                        <w:left w:val="none" w:sz="0" w:space="0" w:color="auto"/>
                        <w:bottom w:val="none" w:sz="0" w:space="0" w:color="auto"/>
                        <w:right w:val="none" w:sz="0" w:space="0" w:color="auto"/>
                      </w:divBdr>
                    </w:div>
                  </w:divsChild>
                </w:div>
                <w:div w:id="502741127">
                  <w:marLeft w:val="0"/>
                  <w:marRight w:val="0"/>
                  <w:marTop w:val="0"/>
                  <w:marBottom w:val="0"/>
                  <w:divBdr>
                    <w:top w:val="none" w:sz="0" w:space="0" w:color="auto"/>
                    <w:left w:val="none" w:sz="0" w:space="0" w:color="auto"/>
                    <w:bottom w:val="none" w:sz="0" w:space="0" w:color="auto"/>
                    <w:right w:val="none" w:sz="0" w:space="0" w:color="auto"/>
                  </w:divBdr>
                  <w:divsChild>
                    <w:div w:id="1056975866">
                      <w:marLeft w:val="0"/>
                      <w:marRight w:val="0"/>
                      <w:marTop w:val="0"/>
                      <w:marBottom w:val="0"/>
                      <w:divBdr>
                        <w:top w:val="none" w:sz="0" w:space="0" w:color="auto"/>
                        <w:left w:val="none" w:sz="0" w:space="0" w:color="auto"/>
                        <w:bottom w:val="none" w:sz="0" w:space="0" w:color="auto"/>
                        <w:right w:val="none" w:sz="0" w:space="0" w:color="auto"/>
                      </w:divBdr>
                    </w:div>
                  </w:divsChild>
                </w:div>
                <w:div w:id="2052420504">
                  <w:marLeft w:val="0"/>
                  <w:marRight w:val="0"/>
                  <w:marTop w:val="0"/>
                  <w:marBottom w:val="0"/>
                  <w:divBdr>
                    <w:top w:val="none" w:sz="0" w:space="0" w:color="auto"/>
                    <w:left w:val="none" w:sz="0" w:space="0" w:color="auto"/>
                    <w:bottom w:val="none" w:sz="0" w:space="0" w:color="auto"/>
                    <w:right w:val="none" w:sz="0" w:space="0" w:color="auto"/>
                  </w:divBdr>
                  <w:divsChild>
                    <w:div w:id="645744017">
                      <w:marLeft w:val="0"/>
                      <w:marRight w:val="0"/>
                      <w:marTop w:val="0"/>
                      <w:marBottom w:val="0"/>
                      <w:divBdr>
                        <w:top w:val="none" w:sz="0" w:space="0" w:color="auto"/>
                        <w:left w:val="none" w:sz="0" w:space="0" w:color="auto"/>
                        <w:bottom w:val="none" w:sz="0" w:space="0" w:color="auto"/>
                        <w:right w:val="none" w:sz="0" w:space="0" w:color="auto"/>
                      </w:divBdr>
                    </w:div>
                  </w:divsChild>
                </w:div>
                <w:div w:id="103351284">
                  <w:marLeft w:val="0"/>
                  <w:marRight w:val="0"/>
                  <w:marTop w:val="0"/>
                  <w:marBottom w:val="0"/>
                  <w:divBdr>
                    <w:top w:val="none" w:sz="0" w:space="0" w:color="auto"/>
                    <w:left w:val="none" w:sz="0" w:space="0" w:color="auto"/>
                    <w:bottom w:val="none" w:sz="0" w:space="0" w:color="auto"/>
                    <w:right w:val="none" w:sz="0" w:space="0" w:color="auto"/>
                  </w:divBdr>
                  <w:divsChild>
                    <w:div w:id="790905907">
                      <w:marLeft w:val="0"/>
                      <w:marRight w:val="0"/>
                      <w:marTop w:val="0"/>
                      <w:marBottom w:val="0"/>
                      <w:divBdr>
                        <w:top w:val="none" w:sz="0" w:space="0" w:color="auto"/>
                        <w:left w:val="none" w:sz="0" w:space="0" w:color="auto"/>
                        <w:bottom w:val="none" w:sz="0" w:space="0" w:color="auto"/>
                        <w:right w:val="none" w:sz="0" w:space="0" w:color="auto"/>
                      </w:divBdr>
                    </w:div>
                  </w:divsChild>
                </w:div>
                <w:div w:id="860318590">
                  <w:marLeft w:val="0"/>
                  <w:marRight w:val="0"/>
                  <w:marTop w:val="0"/>
                  <w:marBottom w:val="0"/>
                  <w:divBdr>
                    <w:top w:val="none" w:sz="0" w:space="0" w:color="auto"/>
                    <w:left w:val="none" w:sz="0" w:space="0" w:color="auto"/>
                    <w:bottom w:val="none" w:sz="0" w:space="0" w:color="auto"/>
                    <w:right w:val="none" w:sz="0" w:space="0" w:color="auto"/>
                  </w:divBdr>
                  <w:divsChild>
                    <w:div w:id="757214222">
                      <w:marLeft w:val="0"/>
                      <w:marRight w:val="0"/>
                      <w:marTop w:val="0"/>
                      <w:marBottom w:val="0"/>
                      <w:divBdr>
                        <w:top w:val="none" w:sz="0" w:space="0" w:color="auto"/>
                        <w:left w:val="none" w:sz="0" w:space="0" w:color="auto"/>
                        <w:bottom w:val="none" w:sz="0" w:space="0" w:color="auto"/>
                        <w:right w:val="none" w:sz="0" w:space="0" w:color="auto"/>
                      </w:divBdr>
                    </w:div>
                  </w:divsChild>
                </w:div>
                <w:div w:id="2119787283">
                  <w:marLeft w:val="0"/>
                  <w:marRight w:val="0"/>
                  <w:marTop w:val="0"/>
                  <w:marBottom w:val="0"/>
                  <w:divBdr>
                    <w:top w:val="none" w:sz="0" w:space="0" w:color="auto"/>
                    <w:left w:val="none" w:sz="0" w:space="0" w:color="auto"/>
                    <w:bottom w:val="none" w:sz="0" w:space="0" w:color="auto"/>
                    <w:right w:val="none" w:sz="0" w:space="0" w:color="auto"/>
                  </w:divBdr>
                  <w:divsChild>
                    <w:div w:id="1600870683">
                      <w:marLeft w:val="0"/>
                      <w:marRight w:val="0"/>
                      <w:marTop w:val="0"/>
                      <w:marBottom w:val="0"/>
                      <w:divBdr>
                        <w:top w:val="none" w:sz="0" w:space="0" w:color="auto"/>
                        <w:left w:val="none" w:sz="0" w:space="0" w:color="auto"/>
                        <w:bottom w:val="none" w:sz="0" w:space="0" w:color="auto"/>
                        <w:right w:val="none" w:sz="0" w:space="0" w:color="auto"/>
                      </w:divBdr>
                    </w:div>
                  </w:divsChild>
                </w:div>
                <w:div w:id="18511671">
                  <w:marLeft w:val="0"/>
                  <w:marRight w:val="0"/>
                  <w:marTop w:val="0"/>
                  <w:marBottom w:val="0"/>
                  <w:divBdr>
                    <w:top w:val="none" w:sz="0" w:space="0" w:color="auto"/>
                    <w:left w:val="none" w:sz="0" w:space="0" w:color="auto"/>
                    <w:bottom w:val="none" w:sz="0" w:space="0" w:color="auto"/>
                    <w:right w:val="none" w:sz="0" w:space="0" w:color="auto"/>
                  </w:divBdr>
                  <w:divsChild>
                    <w:div w:id="1995865927">
                      <w:marLeft w:val="0"/>
                      <w:marRight w:val="0"/>
                      <w:marTop w:val="0"/>
                      <w:marBottom w:val="0"/>
                      <w:divBdr>
                        <w:top w:val="none" w:sz="0" w:space="0" w:color="auto"/>
                        <w:left w:val="none" w:sz="0" w:space="0" w:color="auto"/>
                        <w:bottom w:val="none" w:sz="0" w:space="0" w:color="auto"/>
                        <w:right w:val="none" w:sz="0" w:space="0" w:color="auto"/>
                      </w:divBdr>
                    </w:div>
                  </w:divsChild>
                </w:div>
                <w:div w:id="45764692">
                  <w:marLeft w:val="0"/>
                  <w:marRight w:val="0"/>
                  <w:marTop w:val="0"/>
                  <w:marBottom w:val="0"/>
                  <w:divBdr>
                    <w:top w:val="none" w:sz="0" w:space="0" w:color="auto"/>
                    <w:left w:val="none" w:sz="0" w:space="0" w:color="auto"/>
                    <w:bottom w:val="none" w:sz="0" w:space="0" w:color="auto"/>
                    <w:right w:val="none" w:sz="0" w:space="0" w:color="auto"/>
                  </w:divBdr>
                  <w:divsChild>
                    <w:div w:id="684554071">
                      <w:marLeft w:val="0"/>
                      <w:marRight w:val="0"/>
                      <w:marTop w:val="0"/>
                      <w:marBottom w:val="0"/>
                      <w:divBdr>
                        <w:top w:val="none" w:sz="0" w:space="0" w:color="auto"/>
                        <w:left w:val="none" w:sz="0" w:space="0" w:color="auto"/>
                        <w:bottom w:val="none" w:sz="0" w:space="0" w:color="auto"/>
                        <w:right w:val="none" w:sz="0" w:space="0" w:color="auto"/>
                      </w:divBdr>
                    </w:div>
                  </w:divsChild>
                </w:div>
                <w:div w:id="745151008">
                  <w:marLeft w:val="0"/>
                  <w:marRight w:val="0"/>
                  <w:marTop w:val="0"/>
                  <w:marBottom w:val="0"/>
                  <w:divBdr>
                    <w:top w:val="none" w:sz="0" w:space="0" w:color="auto"/>
                    <w:left w:val="none" w:sz="0" w:space="0" w:color="auto"/>
                    <w:bottom w:val="none" w:sz="0" w:space="0" w:color="auto"/>
                    <w:right w:val="none" w:sz="0" w:space="0" w:color="auto"/>
                  </w:divBdr>
                  <w:divsChild>
                    <w:div w:id="1425570122">
                      <w:marLeft w:val="0"/>
                      <w:marRight w:val="0"/>
                      <w:marTop w:val="0"/>
                      <w:marBottom w:val="0"/>
                      <w:divBdr>
                        <w:top w:val="none" w:sz="0" w:space="0" w:color="auto"/>
                        <w:left w:val="none" w:sz="0" w:space="0" w:color="auto"/>
                        <w:bottom w:val="none" w:sz="0" w:space="0" w:color="auto"/>
                        <w:right w:val="none" w:sz="0" w:space="0" w:color="auto"/>
                      </w:divBdr>
                    </w:div>
                  </w:divsChild>
                </w:div>
                <w:div w:id="1863131206">
                  <w:marLeft w:val="0"/>
                  <w:marRight w:val="0"/>
                  <w:marTop w:val="0"/>
                  <w:marBottom w:val="0"/>
                  <w:divBdr>
                    <w:top w:val="none" w:sz="0" w:space="0" w:color="auto"/>
                    <w:left w:val="none" w:sz="0" w:space="0" w:color="auto"/>
                    <w:bottom w:val="none" w:sz="0" w:space="0" w:color="auto"/>
                    <w:right w:val="none" w:sz="0" w:space="0" w:color="auto"/>
                  </w:divBdr>
                  <w:divsChild>
                    <w:div w:id="1536961442">
                      <w:marLeft w:val="0"/>
                      <w:marRight w:val="0"/>
                      <w:marTop w:val="0"/>
                      <w:marBottom w:val="0"/>
                      <w:divBdr>
                        <w:top w:val="none" w:sz="0" w:space="0" w:color="auto"/>
                        <w:left w:val="none" w:sz="0" w:space="0" w:color="auto"/>
                        <w:bottom w:val="none" w:sz="0" w:space="0" w:color="auto"/>
                        <w:right w:val="none" w:sz="0" w:space="0" w:color="auto"/>
                      </w:divBdr>
                    </w:div>
                  </w:divsChild>
                </w:div>
                <w:div w:id="1914243799">
                  <w:marLeft w:val="0"/>
                  <w:marRight w:val="0"/>
                  <w:marTop w:val="0"/>
                  <w:marBottom w:val="0"/>
                  <w:divBdr>
                    <w:top w:val="none" w:sz="0" w:space="0" w:color="auto"/>
                    <w:left w:val="none" w:sz="0" w:space="0" w:color="auto"/>
                    <w:bottom w:val="none" w:sz="0" w:space="0" w:color="auto"/>
                    <w:right w:val="none" w:sz="0" w:space="0" w:color="auto"/>
                  </w:divBdr>
                  <w:divsChild>
                    <w:div w:id="902250443">
                      <w:marLeft w:val="0"/>
                      <w:marRight w:val="0"/>
                      <w:marTop w:val="0"/>
                      <w:marBottom w:val="0"/>
                      <w:divBdr>
                        <w:top w:val="none" w:sz="0" w:space="0" w:color="auto"/>
                        <w:left w:val="none" w:sz="0" w:space="0" w:color="auto"/>
                        <w:bottom w:val="none" w:sz="0" w:space="0" w:color="auto"/>
                        <w:right w:val="none" w:sz="0" w:space="0" w:color="auto"/>
                      </w:divBdr>
                    </w:div>
                  </w:divsChild>
                </w:div>
                <w:div w:id="1050569528">
                  <w:marLeft w:val="0"/>
                  <w:marRight w:val="0"/>
                  <w:marTop w:val="0"/>
                  <w:marBottom w:val="0"/>
                  <w:divBdr>
                    <w:top w:val="none" w:sz="0" w:space="0" w:color="auto"/>
                    <w:left w:val="none" w:sz="0" w:space="0" w:color="auto"/>
                    <w:bottom w:val="none" w:sz="0" w:space="0" w:color="auto"/>
                    <w:right w:val="none" w:sz="0" w:space="0" w:color="auto"/>
                  </w:divBdr>
                  <w:divsChild>
                    <w:div w:id="1606159349">
                      <w:marLeft w:val="0"/>
                      <w:marRight w:val="0"/>
                      <w:marTop w:val="0"/>
                      <w:marBottom w:val="0"/>
                      <w:divBdr>
                        <w:top w:val="none" w:sz="0" w:space="0" w:color="auto"/>
                        <w:left w:val="none" w:sz="0" w:space="0" w:color="auto"/>
                        <w:bottom w:val="none" w:sz="0" w:space="0" w:color="auto"/>
                        <w:right w:val="none" w:sz="0" w:space="0" w:color="auto"/>
                      </w:divBdr>
                    </w:div>
                  </w:divsChild>
                </w:div>
                <w:div w:id="1291129845">
                  <w:marLeft w:val="0"/>
                  <w:marRight w:val="0"/>
                  <w:marTop w:val="0"/>
                  <w:marBottom w:val="0"/>
                  <w:divBdr>
                    <w:top w:val="none" w:sz="0" w:space="0" w:color="auto"/>
                    <w:left w:val="none" w:sz="0" w:space="0" w:color="auto"/>
                    <w:bottom w:val="none" w:sz="0" w:space="0" w:color="auto"/>
                    <w:right w:val="none" w:sz="0" w:space="0" w:color="auto"/>
                  </w:divBdr>
                  <w:divsChild>
                    <w:div w:id="1755081951">
                      <w:marLeft w:val="0"/>
                      <w:marRight w:val="0"/>
                      <w:marTop w:val="0"/>
                      <w:marBottom w:val="0"/>
                      <w:divBdr>
                        <w:top w:val="none" w:sz="0" w:space="0" w:color="auto"/>
                        <w:left w:val="none" w:sz="0" w:space="0" w:color="auto"/>
                        <w:bottom w:val="none" w:sz="0" w:space="0" w:color="auto"/>
                        <w:right w:val="none" w:sz="0" w:space="0" w:color="auto"/>
                      </w:divBdr>
                    </w:div>
                  </w:divsChild>
                </w:div>
                <w:div w:id="596600000">
                  <w:marLeft w:val="0"/>
                  <w:marRight w:val="0"/>
                  <w:marTop w:val="0"/>
                  <w:marBottom w:val="0"/>
                  <w:divBdr>
                    <w:top w:val="none" w:sz="0" w:space="0" w:color="auto"/>
                    <w:left w:val="none" w:sz="0" w:space="0" w:color="auto"/>
                    <w:bottom w:val="none" w:sz="0" w:space="0" w:color="auto"/>
                    <w:right w:val="none" w:sz="0" w:space="0" w:color="auto"/>
                  </w:divBdr>
                  <w:divsChild>
                    <w:div w:id="463158164">
                      <w:marLeft w:val="0"/>
                      <w:marRight w:val="0"/>
                      <w:marTop w:val="0"/>
                      <w:marBottom w:val="0"/>
                      <w:divBdr>
                        <w:top w:val="none" w:sz="0" w:space="0" w:color="auto"/>
                        <w:left w:val="none" w:sz="0" w:space="0" w:color="auto"/>
                        <w:bottom w:val="none" w:sz="0" w:space="0" w:color="auto"/>
                        <w:right w:val="none" w:sz="0" w:space="0" w:color="auto"/>
                      </w:divBdr>
                    </w:div>
                  </w:divsChild>
                </w:div>
                <w:div w:id="1655404570">
                  <w:marLeft w:val="0"/>
                  <w:marRight w:val="0"/>
                  <w:marTop w:val="0"/>
                  <w:marBottom w:val="0"/>
                  <w:divBdr>
                    <w:top w:val="none" w:sz="0" w:space="0" w:color="auto"/>
                    <w:left w:val="none" w:sz="0" w:space="0" w:color="auto"/>
                    <w:bottom w:val="none" w:sz="0" w:space="0" w:color="auto"/>
                    <w:right w:val="none" w:sz="0" w:space="0" w:color="auto"/>
                  </w:divBdr>
                  <w:divsChild>
                    <w:div w:id="1108550094">
                      <w:marLeft w:val="0"/>
                      <w:marRight w:val="0"/>
                      <w:marTop w:val="0"/>
                      <w:marBottom w:val="0"/>
                      <w:divBdr>
                        <w:top w:val="none" w:sz="0" w:space="0" w:color="auto"/>
                        <w:left w:val="none" w:sz="0" w:space="0" w:color="auto"/>
                        <w:bottom w:val="none" w:sz="0" w:space="0" w:color="auto"/>
                        <w:right w:val="none" w:sz="0" w:space="0" w:color="auto"/>
                      </w:divBdr>
                    </w:div>
                  </w:divsChild>
                </w:div>
                <w:div w:id="178397057">
                  <w:marLeft w:val="0"/>
                  <w:marRight w:val="0"/>
                  <w:marTop w:val="0"/>
                  <w:marBottom w:val="0"/>
                  <w:divBdr>
                    <w:top w:val="none" w:sz="0" w:space="0" w:color="auto"/>
                    <w:left w:val="none" w:sz="0" w:space="0" w:color="auto"/>
                    <w:bottom w:val="none" w:sz="0" w:space="0" w:color="auto"/>
                    <w:right w:val="none" w:sz="0" w:space="0" w:color="auto"/>
                  </w:divBdr>
                  <w:divsChild>
                    <w:div w:id="840892853">
                      <w:marLeft w:val="0"/>
                      <w:marRight w:val="0"/>
                      <w:marTop w:val="0"/>
                      <w:marBottom w:val="0"/>
                      <w:divBdr>
                        <w:top w:val="none" w:sz="0" w:space="0" w:color="auto"/>
                        <w:left w:val="none" w:sz="0" w:space="0" w:color="auto"/>
                        <w:bottom w:val="none" w:sz="0" w:space="0" w:color="auto"/>
                        <w:right w:val="none" w:sz="0" w:space="0" w:color="auto"/>
                      </w:divBdr>
                    </w:div>
                  </w:divsChild>
                </w:div>
                <w:div w:id="969895486">
                  <w:marLeft w:val="0"/>
                  <w:marRight w:val="0"/>
                  <w:marTop w:val="0"/>
                  <w:marBottom w:val="0"/>
                  <w:divBdr>
                    <w:top w:val="none" w:sz="0" w:space="0" w:color="auto"/>
                    <w:left w:val="none" w:sz="0" w:space="0" w:color="auto"/>
                    <w:bottom w:val="none" w:sz="0" w:space="0" w:color="auto"/>
                    <w:right w:val="none" w:sz="0" w:space="0" w:color="auto"/>
                  </w:divBdr>
                  <w:divsChild>
                    <w:div w:id="566037256">
                      <w:marLeft w:val="0"/>
                      <w:marRight w:val="0"/>
                      <w:marTop w:val="0"/>
                      <w:marBottom w:val="0"/>
                      <w:divBdr>
                        <w:top w:val="none" w:sz="0" w:space="0" w:color="auto"/>
                        <w:left w:val="none" w:sz="0" w:space="0" w:color="auto"/>
                        <w:bottom w:val="none" w:sz="0" w:space="0" w:color="auto"/>
                        <w:right w:val="none" w:sz="0" w:space="0" w:color="auto"/>
                      </w:divBdr>
                    </w:div>
                  </w:divsChild>
                </w:div>
                <w:div w:id="1588462259">
                  <w:marLeft w:val="0"/>
                  <w:marRight w:val="0"/>
                  <w:marTop w:val="0"/>
                  <w:marBottom w:val="0"/>
                  <w:divBdr>
                    <w:top w:val="none" w:sz="0" w:space="0" w:color="auto"/>
                    <w:left w:val="none" w:sz="0" w:space="0" w:color="auto"/>
                    <w:bottom w:val="none" w:sz="0" w:space="0" w:color="auto"/>
                    <w:right w:val="none" w:sz="0" w:space="0" w:color="auto"/>
                  </w:divBdr>
                  <w:divsChild>
                    <w:div w:id="2022125437">
                      <w:marLeft w:val="0"/>
                      <w:marRight w:val="0"/>
                      <w:marTop w:val="0"/>
                      <w:marBottom w:val="0"/>
                      <w:divBdr>
                        <w:top w:val="none" w:sz="0" w:space="0" w:color="auto"/>
                        <w:left w:val="none" w:sz="0" w:space="0" w:color="auto"/>
                        <w:bottom w:val="none" w:sz="0" w:space="0" w:color="auto"/>
                        <w:right w:val="none" w:sz="0" w:space="0" w:color="auto"/>
                      </w:divBdr>
                    </w:div>
                  </w:divsChild>
                </w:div>
                <w:div w:id="1348874697">
                  <w:marLeft w:val="0"/>
                  <w:marRight w:val="0"/>
                  <w:marTop w:val="0"/>
                  <w:marBottom w:val="0"/>
                  <w:divBdr>
                    <w:top w:val="none" w:sz="0" w:space="0" w:color="auto"/>
                    <w:left w:val="none" w:sz="0" w:space="0" w:color="auto"/>
                    <w:bottom w:val="none" w:sz="0" w:space="0" w:color="auto"/>
                    <w:right w:val="none" w:sz="0" w:space="0" w:color="auto"/>
                  </w:divBdr>
                  <w:divsChild>
                    <w:div w:id="524827504">
                      <w:marLeft w:val="0"/>
                      <w:marRight w:val="0"/>
                      <w:marTop w:val="0"/>
                      <w:marBottom w:val="0"/>
                      <w:divBdr>
                        <w:top w:val="none" w:sz="0" w:space="0" w:color="auto"/>
                        <w:left w:val="none" w:sz="0" w:space="0" w:color="auto"/>
                        <w:bottom w:val="none" w:sz="0" w:space="0" w:color="auto"/>
                        <w:right w:val="none" w:sz="0" w:space="0" w:color="auto"/>
                      </w:divBdr>
                    </w:div>
                  </w:divsChild>
                </w:div>
                <w:div w:id="1285692938">
                  <w:marLeft w:val="0"/>
                  <w:marRight w:val="0"/>
                  <w:marTop w:val="0"/>
                  <w:marBottom w:val="0"/>
                  <w:divBdr>
                    <w:top w:val="none" w:sz="0" w:space="0" w:color="auto"/>
                    <w:left w:val="none" w:sz="0" w:space="0" w:color="auto"/>
                    <w:bottom w:val="none" w:sz="0" w:space="0" w:color="auto"/>
                    <w:right w:val="none" w:sz="0" w:space="0" w:color="auto"/>
                  </w:divBdr>
                  <w:divsChild>
                    <w:div w:id="333606001">
                      <w:marLeft w:val="0"/>
                      <w:marRight w:val="0"/>
                      <w:marTop w:val="0"/>
                      <w:marBottom w:val="0"/>
                      <w:divBdr>
                        <w:top w:val="none" w:sz="0" w:space="0" w:color="auto"/>
                        <w:left w:val="none" w:sz="0" w:space="0" w:color="auto"/>
                        <w:bottom w:val="none" w:sz="0" w:space="0" w:color="auto"/>
                        <w:right w:val="none" w:sz="0" w:space="0" w:color="auto"/>
                      </w:divBdr>
                    </w:div>
                  </w:divsChild>
                </w:div>
                <w:div w:id="1736472262">
                  <w:marLeft w:val="0"/>
                  <w:marRight w:val="0"/>
                  <w:marTop w:val="0"/>
                  <w:marBottom w:val="0"/>
                  <w:divBdr>
                    <w:top w:val="none" w:sz="0" w:space="0" w:color="auto"/>
                    <w:left w:val="none" w:sz="0" w:space="0" w:color="auto"/>
                    <w:bottom w:val="none" w:sz="0" w:space="0" w:color="auto"/>
                    <w:right w:val="none" w:sz="0" w:space="0" w:color="auto"/>
                  </w:divBdr>
                  <w:divsChild>
                    <w:div w:id="1791119255">
                      <w:marLeft w:val="0"/>
                      <w:marRight w:val="0"/>
                      <w:marTop w:val="0"/>
                      <w:marBottom w:val="0"/>
                      <w:divBdr>
                        <w:top w:val="none" w:sz="0" w:space="0" w:color="auto"/>
                        <w:left w:val="none" w:sz="0" w:space="0" w:color="auto"/>
                        <w:bottom w:val="none" w:sz="0" w:space="0" w:color="auto"/>
                        <w:right w:val="none" w:sz="0" w:space="0" w:color="auto"/>
                      </w:divBdr>
                    </w:div>
                  </w:divsChild>
                </w:div>
                <w:div w:id="852115388">
                  <w:marLeft w:val="0"/>
                  <w:marRight w:val="0"/>
                  <w:marTop w:val="0"/>
                  <w:marBottom w:val="0"/>
                  <w:divBdr>
                    <w:top w:val="none" w:sz="0" w:space="0" w:color="auto"/>
                    <w:left w:val="none" w:sz="0" w:space="0" w:color="auto"/>
                    <w:bottom w:val="none" w:sz="0" w:space="0" w:color="auto"/>
                    <w:right w:val="none" w:sz="0" w:space="0" w:color="auto"/>
                  </w:divBdr>
                  <w:divsChild>
                    <w:div w:id="939331987">
                      <w:marLeft w:val="0"/>
                      <w:marRight w:val="0"/>
                      <w:marTop w:val="0"/>
                      <w:marBottom w:val="0"/>
                      <w:divBdr>
                        <w:top w:val="none" w:sz="0" w:space="0" w:color="auto"/>
                        <w:left w:val="none" w:sz="0" w:space="0" w:color="auto"/>
                        <w:bottom w:val="none" w:sz="0" w:space="0" w:color="auto"/>
                        <w:right w:val="none" w:sz="0" w:space="0" w:color="auto"/>
                      </w:divBdr>
                    </w:div>
                  </w:divsChild>
                </w:div>
                <w:div w:id="1140148033">
                  <w:marLeft w:val="0"/>
                  <w:marRight w:val="0"/>
                  <w:marTop w:val="0"/>
                  <w:marBottom w:val="0"/>
                  <w:divBdr>
                    <w:top w:val="none" w:sz="0" w:space="0" w:color="auto"/>
                    <w:left w:val="none" w:sz="0" w:space="0" w:color="auto"/>
                    <w:bottom w:val="none" w:sz="0" w:space="0" w:color="auto"/>
                    <w:right w:val="none" w:sz="0" w:space="0" w:color="auto"/>
                  </w:divBdr>
                  <w:divsChild>
                    <w:div w:id="834954963">
                      <w:marLeft w:val="0"/>
                      <w:marRight w:val="0"/>
                      <w:marTop w:val="0"/>
                      <w:marBottom w:val="0"/>
                      <w:divBdr>
                        <w:top w:val="none" w:sz="0" w:space="0" w:color="auto"/>
                        <w:left w:val="none" w:sz="0" w:space="0" w:color="auto"/>
                        <w:bottom w:val="none" w:sz="0" w:space="0" w:color="auto"/>
                        <w:right w:val="none" w:sz="0" w:space="0" w:color="auto"/>
                      </w:divBdr>
                    </w:div>
                  </w:divsChild>
                </w:div>
                <w:div w:id="1485393501">
                  <w:marLeft w:val="0"/>
                  <w:marRight w:val="0"/>
                  <w:marTop w:val="0"/>
                  <w:marBottom w:val="0"/>
                  <w:divBdr>
                    <w:top w:val="none" w:sz="0" w:space="0" w:color="auto"/>
                    <w:left w:val="none" w:sz="0" w:space="0" w:color="auto"/>
                    <w:bottom w:val="none" w:sz="0" w:space="0" w:color="auto"/>
                    <w:right w:val="none" w:sz="0" w:space="0" w:color="auto"/>
                  </w:divBdr>
                  <w:divsChild>
                    <w:div w:id="346490632">
                      <w:marLeft w:val="0"/>
                      <w:marRight w:val="0"/>
                      <w:marTop w:val="0"/>
                      <w:marBottom w:val="0"/>
                      <w:divBdr>
                        <w:top w:val="none" w:sz="0" w:space="0" w:color="auto"/>
                        <w:left w:val="none" w:sz="0" w:space="0" w:color="auto"/>
                        <w:bottom w:val="none" w:sz="0" w:space="0" w:color="auto"/>
                        <w:right w:val="none" w:sz="0" w:space="0" w:color="auto"/>
                      </w:divBdr>
                    </w:div>
                  </w:divsChild>
                </w:div>
                <w:div w:id="1061517065">
                  <w:marLeft w:val="0"/>
                  <w:marRight w:val="0"/>
                  <w:marTop w:val="0"/>
                  <w:marBottom w:val="0"/>
                  <w:divBdr>
                    <w:top w:val="none" w:sz="0" w:space="0" w:color="auto"/>
                    <w:left w:val="none" w:sz="0" w:space="0" w:color="auto"/>
                    <w:bottom w:val="none" w:sz="0" w:space="0" w:color="auto"/>
                    <w:right w:val="none" w:sz="0" w:space="0" w:color="auto"/>
                  </w:divBdr>
                  <w:divsChild>
                    <w:div w:id="1834639945">
                      <w:marLeft w:val="0"/>
                      <w:marRight w:val="0"/>
                      <w:marTop w:val="0"/>
                      <w:marBottom w:val="0"/>
                      <w:divBdr>
                        <w:top w:val="none" w:sz="0" w:space="0" w:color="auto"/>
                        <w:left w:val="none" w:sz="0" w:space="0" w:color="auto"/>
                        <w:bottom w:val="none" w:sz="0" w:space="0" w:color="auto"/>
                        <w:right w:val="none" w:sz="0" w:space="0" w:color="auto"/>
                      </w:divBdr>
                    </w:div>
                  </w:divsChild>
                </w:div>
                <w:div w:id="2033410234">
                  <w:marLeft w:val="0"/>
                  <w:marRight w:val="0"/>
                  <w:marTop w:val="0"/>
                  <w:marBottom w:val="0"/>
                  <w:divBdr>
                    <w:top w:val="none" w:sz="0" w:space="0" w:color="auto"/>
                    <w:left w:val="none" w:sz="0" w:space="0" w:color="auto"/>
                    <w:bottom w:val="none" w:sz="0" w:space="0" w:color="auto"/>
                    <w:right w:val="none" w:sz="0" w:space="0" w:color="auto"/>
                  </w:divBdr>
                  <w:divsChild>
                    <w:div w:id="1285308934">
                      <w:marLeft w:val="0"/>
                      <w:marRight w:val="0"/>
                      <w:marTop w:val="0"/>
                      <w:marBottom w:val="0"/>
                      <w:divBdr>
                        <w:top w:val="none" w:sz="0" w:space="0" w:color="auto"/>
                        <w:left w:val="none" w:sz="0" w:space="0" w:color="auto"/>
                        <w:bottom w:val="none" w:sz="0" w:space="0" w:color="auto"/>
                        <w:right w:val="none" w:sz="0" w:space="0" w:color="auto"/>
                      </w:divBdr>
                    </w:div>
                  </w:divsChild>
                </w:div>
                <w:div w:id="140923046">
                  <w:marLeft w:val="0"/>
                  <w:marRight w:val="0"/>
                  <w:marTop w:val="0"/>
                  <w:marBottom w:val="0"/>
                  <w:divBdr>
                    <w:top w:val="none" w:sz="0" w:space="0" w:color="auto"/>
                    <w:left w:val="none" w:sz="0" w:space="0" w:color="auto"/>
                    <w:bottom w:val="none" w:sz="0" w:space="0" w:color="auto"/>
                    <w:right w:val="none" w:sz="0" w:space="0" w:color="auto"/>
                  </w:divBdr>
                  <w:divsChild>
                    <w:div w:id="153264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242482">
      <w:bodyDiv w:val="1"/>
      <w:marLeft w:val="0"/>
      <w:marRight w:val="0"/>
      <w:marTop w:val="0"/>
      <w:marBottom w:val="0"/>
      <w:divBdr>
        <w:top w:val="none" w:sz="0" w:space="0" w:color="auto"/>
        <w:left w:val="none" w:sz="0" w:space="0" w:color="auto"/>
        <w:bottom w:val="none" w:sz="0" w:space="0" w:color="auto"/>
        <w:right w:val="none" w:sz="0" w:space="0" w:color="auto"/>
      </w:divBdr>
    </w:div>
    <w:div w:id="1509174221">
      <w:bodyDiv w:val="1"/>
      <w:marLeft w:val="0"/>
      <w:marRight w:val="0"/>
      <w:marTop w:val="0"/>
      <w:marBottom w:val="0"/>
      <w:divBdr>
        <w:top w:val="none" w:sz="0" w:space="0" w:color="auto"/>
        <w:left w:val="none" w:sz="0" w:space="0" w:color="auto"/>
        <w:bottom w:val="none" w:sz="0" w:space="0" w:color="auto"/>
        <w:right w:val="none" w:sz="0" w:space="0" w:color="auto"/>
      </w:divBdr>
    </w:div>
    <w:div w:id="1545678296">
      <w:bodyDiv w:val="1"/>
      <w:marLeft w:val="0"/>
      <w:marRight w:val="0"/>
      <w:marTop w:val="0"/>
      <w:marBottom w:val="0"/>
      <w:divBdr>
        <w:top w:val="none" w:sz="0" w:space="0" w:color="auto"/>
        <w:left w:val="none" w:sz="0" w:space="0" w:color="auto"/>
        <w:bottom w:val="none" w:sz="0" w:space="0" w:color="auto"/>
        <w:right w:val="none" w:sz="0" w:space="0" w:color="auto"/>
      </w:divBdr>
    </w:div>
    <w:div w:id="1565020862">
      <w:bodyDiv w:val="1"/>
      <w:marLeft w:val="0"/>
      <w:marRight w:val="0"/>
      <w:marTop w:val="0"/>
      <w:marBottom w:val="0"/>
      <w:divBdr>
        <w:top w:val="none" w:sz="0" w:space="0" w:color="auto"/>
        <w:left w:val="none" w:sz="0" w:space="0" w:color="auto"/>
        <w:bottom w:val="none" w:sz="0" w:space="0" w:color="auto"/>
        <w:right w:val="none" w:sz="0" w:space="0" w:color="auto"/>
      </w:divBdr>
    </w:div>
    <w:div w:id="1580863721">
      <w:bodyDiv w:val="1"/>
      <w:marLeft w:val="0"/>
      <w:marRight w:val="0"/>
      <w:marTop w:val="0"/>
      <w:marBottom w:val="0"/>
      <w:divBdr>
        <w:top w:val="none" w:sz="0" w:space="0" w:color="auto"/>
        <w:left w:val="none" w:sz="0" w:space="0" w:color="auto"/>
        <w:bottom w:val="none" w:sz="0" w:space="0" w:color="auto"/>
        <w:right w:val="none" w:sz="0" w:space="0" w:color="auto"/>
      </w:divBdr>
    </w:div>
    <w:div w:id="1621570140">
      <w:bodyDiv w:val="1"/>
      <w:marLeft w:val="0"/>
      <w:marRight w:val="0"/>
      <w:marTop w:val="0"/>
      <w:marBottom w:val="0"/>
      <w:divBdr>
        <w:top w:val="none" w:sz="0" w:space="0" w:color="auto"/>
        <w:left w:val="none" w:sz="0" w:space="0" w:color="auto"/>
        <w:bottom w:val="none" w:sz="0" w:space="0" w:color="auto"/>
        <w:right w:val="none" w:sz="0" w:space="0" w:color="auto"/>
      </w:divBdr>
    </w:div>
    <w:div w:id="1624455030">
      <w:bodyDiv w:val="1"/>
      <w:marLeft w:val="0"/>
      <w:marRight w:val="0"/>
      <w:marTop w:val="0"/>
      <w:marBottom w:val="0"/>
      <w:divBdr>
        <w:top w:val="none" w:sz="0" w:space="0" w:color="auto"/>
        <w:left w:val="none" w:sz="0" w:space="0" w:color="auto"/>
        <w:bottom w:val="none" w:sz="0" w:space="0" w:color="auto"/>
        <w:right w:val="none" w:sz="0" w:space="0" w:color="auto"/>
      </w:divBdr>
    </w:div>
    <w:div w:id="1710301086">
      <w:bodyDiv w:val="1"/>
      <w:marLeft w:val="0"/>
      <w:marRight w:val="0"/>
      <w:marTop w:val="0"/>
      <w:marBottom w:val="0"/>
      <w:divBdr>
        <w:top w:val="none" w:sz="0" w:space="0" w:color="auto"/>
        <w:left w:val="none" w:sz="0" w:space="0" w:color="auto"/>
        <w:bottom w:val="none" w:sz="0" w:space="0" w:color="auto"/>
        <w:right w:val="none" w:sz="0" w:space="0" w:color="auto"/>
      </w:divBdr>
    </w:div>
    <w:div w:id="1710303996">
      <w:bodyDiv w:val="1"/>
      <w:marLeft w:val="0"/>
      <w:marRight w:val="0"/>
      <w:marTop w:val="0"/>
      <w:marBottom w:val="0"/>
      <w:divBdr>
        <w:top w:val="none" w:sz="0" w:space="0" w:color="auto"/>
        <w:left w:val="none" w:sz="0" w:space="0" w:color="auto"/>
        <w:bottom w:val="none" w:sz="0" w:space="0" w:color="auto"/>
        <w:right w:val="none" w:sz="0" w:space="0" w:color="auto"/>
      </w:divBdr>
    </w:div>
    <w:div w:id="1729066282">
      <w:bodyDiv w:val="1"/>
      <w:marLeft w:val="0"/>
      <w:marRight w:val="0"/>
      <w:marTop w:val="0"/>
      <w:marBottom w:val="0"/>
      <w:divBdr>
        <w:top w:val="none" w:sz="0" w:space="0" w:color="auto"/>
        <w:left w:val="none" w:sz="0" w:space="0" w:color="auto"/>
        <w:bottom w:val="none" w:sz="0" w:space="0" w:color="auto"/>
        <w:right w:val="none" w:sz="0" w:space="0" w:color="auto"/>
      </w:divBdr>
    </w:div>
    <w:div w:id="1766804028">
      <w:bodyDiv w:val="1"/>
      <w:marLeft w:val="0"/>
      <w:marRight w:val="0"/>
      <w:marTop w:val="0"/>
      <w:marBottom w:val="0"/>
      <w:divBdr>
        <w:top w:val="none" w:sz="0" w:space="0" w:color="auto"/>
        <w:left w:val="none" w:sz="0" w:space="0" w:color="auto"/>
        <w:bottom w:val="none" w:sz="0" w:space="0" w:color="auto"/>
        <w:right w:val="none" w:sz="0" w:space="0" w:color="auto"/>
      </w:divBdr>
    </w:div>
    <w:div w:id="1794325831">
      <w:bodyDiv w:val="1"/>
      <w:marLeft w:val="0"/>
      <w:marRight w:val="0"/>
      <w:marTop w:val="0"/>
      <w:marBottom w:val="0"/>
      <w:divBdr>
        <w:top w:val="none" w:sz="0" w:space="0" w:color="auto"/>
        <w:left w:val="none" w:sz="0" w:space="0" w:color="auto"/>
        <w:bottom w:val="none" w:sz="0" w:space="0" w:color="auto"/>
        <w:right w:val="none" w:sz="0" w:space="0" w:color="auto"/>
      </w:divBdr>
    </w:div>
    <w:div w:id="1796824493">
      <w:bodyDiv w:val="1"/>
      <w:marLeft w:val="0"/>
      <w:marRight w:val="0"/>
      <w:marTop w:val="0"/>
      <w:marBottom w:val="0"/>
      <w:divBdr>
        <w:top w:val="none" w:sz="0" w:space="0" w:color="auto"/>
        <w:left w:val="none" w:sz="0" w:space="0" w:color="auto"/>
        <w:bottom w:val="none" w:sz="0" w:space="0" w:color="auto"/>
        <w:right w:val="none" w:sz="0" w:space="0" w:color="auto"/>
      </w:divBdr>
      <w:divsChild>
        <w:div w:id="1953437597">
          <w:marLeft w:val="0"/>
          <w:marRight w:val="0"/>
          <w:marTop w:val="0"/>
          <w:marBottom w:val="0"/>
          <w:divBdr>
            <w:top w:val="none" w:sz="0" w:space="0" w:color="auto"/>
            <w:left w:val="none" w:sz="0" w:space="0" w:color="auto"/>
            <w:bottom w:val="none" w:sz="0" w:space="0" w:color="auto"/>
            <w:right w:val="none" w:sz="0" w:space="0" w:color="auto"/>
          </w:divBdr>
        </w:div>
        <w:div w:id="1995063685">
          <w:marLeft w:val="0"/>
          <w:marRight w:val="0"/>
          <w:marTop w:val="0"/>
          <w:marBottom w:val="0"/>
          <w:divBdr>
            <w:top w:val="none" w:sz="0" w:space="0" w:color="auto"/>
            <w:left w:val="none" w:sz="0" w:space="0" w:color="auto"/>
            <w:bottom w:val="none" w:sz="0" w:space="0" w:color="auto"/>
            <w:right w:val="none" w:sz="0" w:space="0" w:color="auto"/>
          </w:divBdr>
        </w:div>
        <w:div w:id="444348618">
          <w:marLeft w:val="0"/>
          <w:marRight w:val="0"/>
          <w:marTop w:val="0"/>
          <w:marBottom w:val="0"/>
          <w:divBdr>
            <w:top w:val="none" w:sz="0" w:space="0" w:color="auto"/>
            <w:left w:val="none" w:sz="0" w:space="0" w:color="auto"/>
            <w:bottom w:val="none" w:sz="0" w:space="0" w:color="auto"/>
            <w:right w:val="none" w:sz="0" w:space="0" w:color="auto"/>
          </w:divBdr>
        </w:div>
        <w:div w:id="991638774">
          <w:marLeft w:val="0"/>
          <w:marRight w:val="0"/>
          <w:marTop w:val="0"/>
          <w:marBottom w:val="0"/>
          <w:divBdr>
            <w:top w:val="none" w:sz="0" w:space="0" w:color="auto"/>
            <w:left w:val="none" w:sz="0" w:space="0" w:color="auto"/>
            <w:bottom w:val="none" w:sz="0" w:space="0" w:color="auto"/>
            <w:right w:val="none" w:sz="0" w:space="0" w:color="auto"/>
          </w:divBdr>
        </w:div>
      </w:divsChild>
    </w:div>
    <w:div w:id="1807043742">
      <w:bodyDiv w:val="1"/>
      <w:marLeft w:val="0"/>
      <w:marRight w:val="0"/>
      <w:marTop w:val="0"/>
      <w:marBottom w:val="0"/>
      <w:divBdr>
        <w:top w:val="none" w:sz="0" w:space="0" w:color="auto"/>
        <w:left w:val="none" w:sz="0" w:space="0" w:color="auto"/>
        <w:bottom w:val="none" w:sz="0" w:space="0" w:color="auto"/>
        <w:right w:val="none" w:sz="0" w:space="0" w:color="auto"/>
      </w:divBdr>
    </w:div>
    <w:div w:id="1831218303">
      <w:bodyDiv w:val="1"/>
      <w:marLeft w:val="0"/>
      <w:marRight w:val="0"/>
      <w:marTop w:val="0"/>
      <w:marBottom w:val="0"/>
      <w:divBdr>
        <w:top w:val="none" w:sz="0" w:space="0" w:color="auto"/>
        <w:left w:val="none" w:sz="0" w:space="0" w:color="auto"/>
        <w:bottom w:val="none" w:sz="0" w:space="0" w:color="auto"/>
        <w:right w:val="none" w:sz="0" w:space="0" w:color="auto"/>
      </w:divBdr>
    </w:div>
    <w:div w:id="1860974076">
      <w:bodyDiv w:val="1"/>
      <w:marLeft w:val="0"/>
      <w:marRight w:val="0"/>
      <w:marTop w:val="0"/>
      <w:marBottom w:val="0"/>
      <w:divBdr>
        <w:top w:val="none" w:sz="0" w:space="0" w:color="auto"/>
        <w:left w:val="none" w:sz="0" w:space="0" w:color="auto"/>
        <w:bottom w:val="none" w:sz="0" w:space="0" w:color="auto"/>
        <w:right w:val="none" w:sz="0" w:space="0" w:color="auto"/>
      </w:divBdr>
    </w:div>
    <w:div w:id="1894849065">
      <w:bodyDiv w:val="1"/>
      <w:marLeft w:val="0"/>
      <w:marRight w:val="0"/>
      <w:marTop w:val="0"/>
      <w:marBottom w:val="0"/>
      <w:divBdr>
        <w:top w:val="none" w:sz="0" w:space="0" w:color="auto"/>
        <w:left w:val="none" w:sz="0" w:space="0" w:color="auto"/>
        <w:bottom w:val="none" w:sz="0" w:space="0" w:color="auto"/>
        <w:right w:val="none" w:sz="0" w:space="0" w:color="auto"/>
      </w:divBdr>
    </w:div>
    <w:div w:id="1902716559">
      <w:bodyDiv w:val="1"/>
      <w:marLeft w:val="0"/>
      <w:marRight w:val="0"/>
      <w:marTop w:val="0"/>
      <w:marBottom w:val="0"/>
      <w:divBdr>
        <w:top w:val="none" w:sz="0" w:space="0" w:color="auto"/>
        <w:left w:val="none" w:sz="0" w:space="0" w:color="auto"/>
        <w:bottom w:val="none" w:sz="0" w:space="0" w:color="auto"/>
        <w:right w:val="none" w:sz="0" w:space="0" w:color="auto"/>
      </w:divBdr>
    </w:div>
    <w:div w:id="1916432855">
      <w:bodyDiv w:val="1"/>
      <w:marLeft w:val="0"/>
      <w:marRight w:val="0"/>
      <w:marTop w:val="0"/>
      <w:marBottom w:val="0"/>
      <w:divBdr>
        <w:top w:val="none" w:sz="0" w:space="0" w:color="auto"/>
        <w:left w:val="none" w:sz="0" w:space="0" w:color="auto"/>
        <w:bottom w:val="none" w:sz="0" w:space="0" w:color="auto"/>
        <w:right w:val="none" w:sz="0" w:space="0" w:color="auto"/>
      </w:divBdr>
    </w:div>
    <w:div w:id="1935746974">
      <w:bodyDiv w:val="1"/>
      <w:marLeft w:val="0"/>
      <w:marRight w:val="0"/>
      <w:marTop w:val="0"/>
      <w:marBottom w:val="0"/>
      <w:divBdr>
        <w:top w:val="none" w:sz="0" w:space="0" w:color="auto"/>
        <w:left w:val="none" w:sz="0" w:space="0" w:color="auto"/>
        <w:bottom w:val="none" w:sz="0" w:space="0" w:color="auto"/>
        <w:right w:val="none" w:sz="0" w:space="0" w:color="auto"/>
      </w:divBdr>
    </w:div>
    <w:div w:id="1960140142">
      <w:bodyDiv w:val="1"/>
      <w:marLeft w:val="0"/>
      <w:marRight w:val="0"/>
      <w:marTop w:val="0"/>
      <w:marBottom w:val="0"/>
      <w:divBdr>
        <w:top w:val="none" w:sz="0" w:space="0" w:color="auto"/>
        <w:left w:val="none" w:sz="0" w:space="0" w:color="auto"/>
        <w:bottom w:val="none" w:sz="0" w:space="0" w:color="auto"/>
        <w:right w:val="none" w:sz="0" w:space="0" w:color="auto"/>
      </w:divBdr>
    </w:div>
    <w:div w:id="1985041229">
      <w:bodyDiv w:val="1"/>
      <w:marLeft w:val="0"/>
      <w:marRight w:val="0"/>
      <w:marTop w:val="0"/>
      <w:marBottom w:val="0"/>
      <w:divBdr>
        <w:top w:val="none" w:sz="0" w:space="0" w:color="auto"/>
        <w:left w:val="none" w:sz="0" w:space="0" w:color="auto"/>
        <w:bottom w:val="none" w:sz="0" w:space="0" w:color="auto"/>
        <w:right w:val="none" w:sz="0" w:space="0" w:color="auto"/>
      </w:divBdr>
    </w:div>
    <w:div w:id="2002275167">
      <w:bodyDiv w:val="1"/>
      <w:marLeft w:val="0"/>
      <w:marRight w:val="0"/>
      <w:marTop w:val="0"/>
      <w:marBottom w:val="0"/>
      <w:divBdr>
        <w:top w:val="none" w:sz="0" w:space="0" w:color="auto"/>
        <w:left w:val="none" w:sz="0" w:space="0" w:color="auto"/>
        <w:bottom w:val="none" w:sz="0" w:space="0" w:color="auto"/>
        <w:right w:val="none" w:sz="0" w:space="0" w:color="auto"/>
      </w:divBdr>
    </w:div>
    <w:div w:id="2013680859">
      <w:bodyDiv w:val="1"/>
      <w:marLeft w:val="0"/>
      <w:marRight w:val="0"/>
      <w:marTop w:val="0"/>
      <w:marBottom w:val="0"/>
      <w:divBdr>
        <w:top w:val="none" w:sz="0" w:space="0" w:color="auto"/>
        <w:left w:val="none" w:sz="0" w:space="0" w:color="auto"/>
        <w:bottom w:val="none" w:sz="0" w:space="0" w:color="auto"/>
        <w:right w:val="none" w:sz="0" w:space="0" w:color="auto"/>
      </w:divBdr>
    </w:div>
    <w:div w:id="2068138668">
      <w:bodyDiv w:val="1"/>
      <w:marLeft w:val="0"/>
      <w:marRight w:val="0"/>
      <w:marTop w:val="0"/>
      <w:marBottom w:val="0"/>
      <w:divBdr>
        <w:top w:val="none" w:sz="0" w:space="0" w:color="auto"/>
        <w:left w:val="none" w:sz="0" w:space="0" w:color="auto"/>
        <w:bottom w:val="none" w:sz="0" w:space="0" w:color="auto"/>
        <w:right w:val="none" w:sz="0" w:space="0" w:color="auto"/>
      </w:divBdr>
      <w:divsChild>
        <w:div w:id="687752326">
          <w:marLeft w:val="0"/>
          <w:marRight w:val="0"/>
          <w:marTop w:val="0"/>
          <w:marBottom w:val="0"/>
          <w:divBdr>
            <w:top w:val="none" w:sz="0" w:space="0" w:color="auto"/>
            <w:left w:val="none" w:sz="0" w:space="0" w:color="auto"/>
            <w:bottom w:val="none" w:sz="0" w:space="0" w:color="auto"/>
            <w:right w:val="none" w:sz="0" w:space="0" w:color="auto"/>
          </w:divBdr>
        </w:div>
        <w:div w:id="1900362596">
          <w:marLeft w:val="0"/>
          <w:marRight w:val="0"/>
          <w:marTop w:val="0"/>
          <w:marBottom w:val="0"/>
          <w:divBdr>
            <w:top w:val="none" w:sz="0" w:space="0" w:color="auto"/>
            <w:left w:val="none" w:sz="0" w:space="0" w:color="auto"/>
            <w:bottom w:val="none" w:sz="0" w:space="0" w:color="auto"/>
            <w:right w:val="none" w:sz="0" w:space="0" w:color="auto"/>
          </w:divBdr>
        </w:div>
        <w:div w:id="11346003">
          <w:marLeft w:val="0"/>
          <w:marRight w:val="0"/>
          <w:marTop w:val="0"/>
          <w:marBottom w:val="0"/>
          <w:divBdr>
            <w:top w:val="none" w:sz="0" w:space="0" w:color="auto"/>
            <w:left w:val="none" w:sz="0" w:space="0" w:color="auto"/>
            <w:bottom w:val="none" w:sz="0" w:space="0" w:color="auto"/>
            <w:right w:val="none" w:sz="0" w:space="0" w:color="auto"/>
          </w:divBdr>
        </w:div>
        <w:div w:id="381904232">
          <w:marLeft w:val="0"/>
          <w:marRight w:val="0"/>
          <w:marTop w:val="0"/>
          <w:marBottom w:val="0"/>
          <w:divBdr>
            <w:top w:val="none" w:sz="0" w:space="0" w:color="auto"/>
            <w:left w:val="none" w:sz="0" w:space="0" w:color="auto"/>
            <w:bottom w:val="none" w:sz="0" w:space="0" w:color="auto"/>
            <w:right w:val="none" w:sz="0" w:space="0" w:color="auto"/>
          </w:divBdr>
        </w:div>
      </w:divsChild>
    </w:div>
    <w:div w:id="2113933870">
      <w:bodyDiv w:val="1"/>
      <w:marLeft w:val="0"/>
      <w:marRight w:val="0"/>
      <w:marTop w:val="0"/>
      <w:marBottom w:val="0"/>
      <w:divBdr>
        <w:top w:val="none" w:sz="0" w:space="0" w:color="auto"/>
        <w:left w:val="none" w:sz="0" w:space="0" w:color="auto"/>
        <w:bottom w:val="none" w:sz="0" w:space="0" w:color="auto"/>
        <w:right w:val="none" w:sz="0" w:space="0" w:color="auto"/>
      </w:divBdr>
    </w:div>
    <w:div w:id="2142503181">
      <w:bodyDiv w:val="1"/>
      <w:marLeft w:val="0"/>
      <w:marRight w:val="0"/>
      <w:marTop w:val="0"/>
      <w:marBottom w:val="0"/>
      <w:divBdr>
        <w:top w:val="none" w:sz="0" w:space="0" w:color="auto"/>
        <w:left w:val="none" w:sz="0" w:space="0" w:color="auto"/>
        <w:bottom w:val="none" w:sz="0" w:space="0" w:color="auto"/>
        <w:right w:val="none" w:sz="0" w:space="0" w:color="auto"/>
      </w:divBdr>
    </w:div>
    <w:div w:id="214310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Заполнитель112</b:Tag>
    <b:SourceType>DocumentFromInternetSite</b:SourceType>
    <b:Guid>{17A2289A-58DB-4302-9AC9-719F76B155C9}</b:Guid>
    <b:RefOrder>1</b:RefOrder>
  </b:Source>
</b:Sources>
</file>

<file path=customXml/itemProps1.xml><?xml version="1.0" encoding="utf-8"?>
<ds:datastoreItem xmlns:ds="http://schemas.openxmlformats.org/officeDocument/2006/customXml" ds:itemID="{15183548-1DC7-4D79-95CC-E3FC8E3AC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4753</Words>
  <Characters>27097</Characters>
  <Application>Microsoft Office Word</Application>
  <DocSecurity>0</DocSecurity>
  <Lines>225</Lines>
  <Paragraphs>63</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
      <vt:lpstr/>
      <vt:lpstr/>
    </vt:vector>
  </TitlesOfParts>
  <Company/>
  <LinksUpToDate>false</LinksUpToDate>
  <CharactersWithSpaces>31787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Fodrice</dc:creator>
  <cp:lastModifiedBy>Yurii Riabov</cp:lastModifiedBy>
  <cp:revision>28</cp:revision>
  <cp:lastPrinted>2015-06-17T07:15:00Z</cp:lastPrinted>
  <dcterms:created xsi:type="dcterms:W3CDTF">2025-03-24T07:34:00Z</dcterms:created>
  <dcterms:modified xsi:type="dcterms:W3CDTF">2025-06-01T13:08:00Z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af02972dc68ba68956092d2dfc57234464bbe02c1704ab4695231abc611e01d4</vt:lpwstr>
  </property>
</Properties>
</file>