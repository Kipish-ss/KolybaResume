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r w:rsidR="003C61D4">
        <w:rPr>
          <w:b/>
          <w:sz w:val="36"/>
          <w:szCs w:val="36"/>
        </w:rPr>
        <w:t>проєкт</w:t>
      </w:r>
      <w:r>
        <w:rPr>
          <w:b/>
          <w:sz w:val="36"/>
          <w:szCs w:val="36"/>
        </w:rPr>
        <w:t>у</w:t>
      </w:r>
    </w:p>
    <w:p w14:paraId="30280115" w14:textId="388F57D6" w:rsidR="00C72957" w:rsidRDefault="00C72957" w:rsidP="00C72957">
      <w:pPr>
        <w:tabs>
          <w:tab w:val="left" w:leader="underscore" w:pos="8903"/>
        </w:tabs>
        <w:spacing w:before="120" w:line="240" w:lineRule="auto"/>
        <w:ind w:firstLine="0"/>
        <w:jc w:val="left"/>
      </w:pPr>
    </w:p>
    <w:p w14:paraId="78B26971" w14:textId="1445D7B4"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Вебзастосунок для автоматичного підбору вакансій на основі резюме та адаптації резюме за допомогою нейромереж </w:t>
      </w:r>
      <w:r w:rsidR="00DB1DA3">
        <w:rPr>
          <w:color w:val="000000" w:themeColor="text1"/>
          <w:szCs w:val="28"/>
        </w:rPr>
        <w:t>для ІТ-галузі</w:t>
      </w:r>
      <w:r w:rsidR="002A7525">
        <w:rPr>
          <w:color w:val="000000" w:themeColor="text1"/>
          <w:szCs w:val="28"/>
          <w:lang w:val="ru-RU"/>
        </w:rPr>
        <w:t>.</w:t>
      </w:r>
      <w:r w:rsidR="00DB1DA3">
        <w:rPr>
          <w:color w:val="000000" w:themeColor="text1"/>
          <w:szCs w:val="28"/>
        </w:rPr>
        <w:t xml:space="preserve"> </w:t>
      </w:r>
      <w:r w:rsidR="002A7525" w:rsidRPr="002A7525">
        <w:rPr>
          <w:color w:val="000000" w:themeColor="text1"/>
          <w:szCs w:val="28"/>
        </w:rPr>
        <w:t>Вебзастосунок та агрегація вакансій</w:t>
      </w:r>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Pr="002A7525"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0CF25627" w14:textId="476FBD85" w:rsidR="000E12A6"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358567" w:history="1">
            <w:r w:rsidR="000E12A6" w:rsidRPr="004A0986">
              <w:rPr>
                <w:rStyle w:val="Hyperlink"/>
              </w:rPr>
              <w:t>Вступ</w:t>
            </w:r>
            <w:r w:rsidR="000E12A6">
              <w:rPr>
                <w:webHidden/>
              </w:rPr>
              <w:tab/>
            </w:r>
            <w:r w:rsidR="000E12A6">
              <w:rPr>
                <w:webHidden/>
              </w:rPr>
              <w:fldChar w:fldCharType="begin"/>
            </w:r>
            <w:r w:rsidR="000E12A6">
              <w:rPr>
                <w:webHidden/>
              </w:rPr>
              <w:instrText xml:space="preserve"> PAGEREF _Toc199358567 \h </w:instrText>
            </w:r>
            <w:r w:rsidR="000E12A6">
              <w:rPr>
                <w:webHidden/>
              </w:rPr>
            </w:r>
            <w:r w:rsidR="000E12A6">
              <w:rPr>
                <w:webHidden/>
              </w:rPr>
              <w:fldChar w:fldCharType="separate"/>
            </w:r>
            <w:r w:rsidR="000E12A6">
              <w:rPr>
                <w:webHidden/>
              </w:rPr>
              <w:t>4</w:t>
            </w:r>
            <w:r w:rsidR="000E12A6">
              <w:rPr>
                <w:webHidden/>
              </w:rPr>
              <w:fldChar w:fldCharType="end"/>
            </w:r>
          </w:hyperlink>
        </w:p>
        <w:p w14:paraId="47DFC573" w14:textId="437645FD" w:rsidR="000E12A6" w:rsidRDefault="00C21963">
          <w:pPr>
            <w:pStyle w:val="TOC1"/>
            <w:rPr>
              <w:rFonts w:asciiTheme="minorHAnsi" w:eastAsiaTheme="minorEastAsia" w:hAnsiTheme="minorHAnsi" w:cstheme="minorBidi"/>
              <w:caps w:val="0"/>
              <w:sz w:val="22"/>
              <w:szCs w:val="22"/>
              <w:lang w:val="en-US" w:eastAsia="en-US"/>
            </w:rPr>
          </w:pPr>
          <w:hyperlink w:anchor="_Toc199358568" w:history="1">
            <w:r w:rsidR="000E12A6" w:rsidRPr="004A0986">
              <w:rPr>
                <w:rStyle w:val="Hyperlink"/>
              </w:rPr>
              <w:t>1</w:t>
            </w:r>
            <w:r w:rsidR="000E12A6">
              <w:rPr>
                <w:rFonts w:asciiTheme="minorHAnsi" w:eastAsiaTheme="minorEastAsia" w:hAnsiTheme="minorHAnsi" w:cstheme="minorBidi"/>
                <w:caps w:val="0"/>
                <w:sz w:val="22"/>
                <w:szCs w:val="22"/>
                <w:lang w:val="en-US" w:eastAsia="en-US"/>
              </w:rPr>
              <w:tab/>
            </w:r>
            <w:r w:rsidR="000E12A6" w:rsidRPr="004A0986">
              <w:rPr>
                <w:rStyle w:val="Hyperlink"/>
              </w:rPr>
              <w:t>РОЗРОБЛЕННЯ вимог до програмного забезпечення</w:t>
            </w:r>
            <w:r w:rsidR="000E12A6">
              <w:rPr>
                <w:webHidden/>
              </w:rPr>
              <w:tab/>
            </w:r>
            <w:r w:rsidR="000E12A6">
              <w:rPr>
                <w:webHidden/>
              </w:rPr>
              <w:fldChar w:fldCharType="begin"/>
            </w:r>
            <w:r w:rsidR="000E12A6">
              <w:rPr>
                <w:webHidden/>
              </w:rPr>
              <w:instrText xml:space="preserve"> PAGEREF _Toc199358568 \h </w:instrText>
            </w:r>
            <w:r w:rsidR="000E12A6">
              <w:rPr>
                <w:webHidden/>
              </w:rPr>
            </w:r>
            <w:r w:rsidR="000E12A6">
              <w:rPr>
                <w:webHidden/>
              </w:rPr>
              <w:fldChar w:fldCharType="separate"/>
            </w:r>
            <w:r w:rsidR="000E12A6">
              <w:rPr>
                <w:webHidden/>
              </w:rPr>
              <w:t>5</w:t>
            </w:r>
            <w:r w:rsidR="000E12A6">
              <w:rPr>
                <w:webHidden/>
              </w:rPr>
              <w:fldChar w:fldCharType="end"/>
            </w:r>
          </w:hyperlink>
        </w:p>
        <w:p w14:paraId="6EA697DA" w14:textId="30F070CC" w:rsidR="000E12A6" w:rsidRDefault="00C21963">
          <w:pPr>
            <w:pStyle w:val="TOC2"/>
            <w:tabs>
              <w:tab w:val="left" w:pos="660"/>
            </w:tabs>
            <w:rPr>
              <w:rFonts w:asciiTheme="minorHAnsi" w:eastAsiaTheme="minorEastAsia" w:hAnsiTheme="minorHAnsi" w:cstheme="minorBidi"/>
              <w:sz w:val="22"/>
              <w:szCs w:val="22"/>
              <w:lang w:val="en-US" w:eastAsia="en-US"/>
            </w:rPr>
          </w:pPr>
          <w:hyperlink w:anchor="_Toc199358569" w:history="1">
            <w:r w:rsidR="000E12A6" w:rsidRPr="004A0986">
              <w:rPr>
                <w:rStyle w:val="Hyperlink"/>
                <w:bCs/>
              </w:rPr>
              <w:t>1.1</w:t>
            </w:r>
            <w:r w:rsidR="000E12A6">
              <w:rPr>
                <w:rFonts w:asciiTheme="minorHAnsi" w:eastAsiaTheme="minorEastAsia" w:hAnsiTheme="minorHAnsi" w:cstheme="minorBidi"/>
                <w:sz w:val="22"/>
                <w:szCs w:val="22"/>
                <w:lang w:val="en-US" w:eastAsia="en-US"/>
              </w:rPr>
              <w:tab/>
            </w:r>
            <w:r w:rsidR="000E12A6" w:rsidRPr="004A0986">
              <w:rPr>
                <w:rStyle w:val="Hyperlink"/>
                <w:bCs/>
              </w:rPr>
              <w:t>Розроблення функціональних вимог</w:t>
            </w:r>
            <w:r w:rsidR="000E12A6">
              <w:rPr>
                <w:webHidden/>
              </w:rPr>
              <w:tab/>
            </w:r>
            <w:r w:rsidR="000E12A6">
              <w:rPr>
                <w:webHidden/>
              </w:rPr>
              <w:fldChar w:fldCharType="begin"/>
            </w:r>
            <w:r w:rsidR="000E12A6">
              <w:rPr>
                <w:webHidden/>
              </w:rPr>
              <w:instrText xml:space="preserve"> PAGEREF _Toc199358569 \h </w:instrText>
            </w:r>
            <w:r w:rsidR="000E12A6">
              <w:rPr>
                <w:webHidden/>
              </w:rPr>
            </w:r>
            <w:r w:rsidR="000E12A6">
              <w:rPr>
                <w:webHidden/>
              </w:rPr>
              <w:fldChar w:fldCharType="separate"/>
            </w:r>
            <w:r w:rsidR="000E12A6">
              <w:rPr>
                <w:webHidden/>
              </w:rPr>
              <w:t>5</w:t>
            </w:r>
            <w:r w:rsidR="000E12A6">
              <w:rPr>
                <w:webHidden/>
              </w:rPr>
              <w:fldChar w:fldCharType="end"/>
            </w:r>
          </w:hyperlink>
        </w:p>
        <w:p w14:paraId="081C868D" w14:textId="7D32C57A" w:rsidR="000E12A6" w:rsidRDefault="00C21963">
          <w:pPr>
            <w:pStyle w:val="TOC2"/>
            <w:tabs>
              <w:tab w:val="left" w:pos="660"/>
            </w:tabs>
            <w:rPr>
              <w:rFonts w:asciiTheme="minorHAnsi" w:eastAsiaTheme="minorEastAsia" w:hAnsiTheme="minorHAnsi" w:cstheme="minorBidi"/>
              <w:sz w:val="22"/>
              <w:szCs w:val="22"/>
              <w:lang w:val="en-US" w:eastAsia="en-US"/>
            </w:rPr>
          </w:pPr>
          <w:hyperlink w:anchor="_Toc199358570" w:history="1">
            <w:r w:rsidR="000E12A6" w:rsidRPr="004A0986">
              <w:rPr>
                <w:rStyle w:val="Hyperlink"/>
                <w:bCs/>
              </w:rPr>
              <w:t>1.2</w:t>
            </w:r>
            <w:r w:rsidR="000E12A6">
              <w:rPr>
                <w:rFonts w:asciiTheme="minorHAnsi" w:eastAsiaTheme="minorEastAsia" w:hAnsiTheme="minorHAnsi" w:cstheme="minorBidi"/>
                <w:sz w:val="22"/>
                <w:szCs w:val="22"/>
                <w:lang w:val="en-US" w:eastAsia="en-US"/>
              </w:rPr>
              <w:tab/>
            </w:r>
            <w:r w:rsidR="000E12A6" w:rsidRPr="004A0986">
              <w:rPr>
                <w:rStyle w:val="Hyperlink"/>
                <w:bCs/>
              </w:rPr>
              <w:t>Постановка завдання на розробку програмного забезпечення</w:t>
            </w:r>
            <w:r w:rsidR="000E12A6">
              <w:rPr>
                <w:webHidden/>
              </w:rPr>
              <w:tab/>
            </w:r>
            <w:r w:rsidR="000E12A6">
              <w:rPr>
                <w:webHidden/>
              </w:rPr>
              <w:fldChar w:fldCharType="begin"/>
            </w:r>
            <w:r w:rsidR="000E12A6">
              <w:rPr>
                <w:webHidden/>
              </w:rPr>
              <w:instrText xml:space="preserve"> PAGEREF _Toc199358570 \h </w:instrText>
            </w:r>
            <w:r w:rsidR="000E12A6">
              <w:rPr>
                <w:webHidden/>
              </w:rPr>
            </w:r>
            <w:r w:rsidR="000E12A6">
              <w:rPr>
                <w:webHidden/>
              </w:rPr>
              <w:fldChar w:fldCharType="separate"/>
            </w:r>
            <w:r w:rsidR="000E12A6">
              <w:rPr>
                <w:webHidden/>
              </w:rPr>
              <w:t>9</w:t>
            </w:r>
            <w:r w:rsidR="000E12A6">
              <w:rPr>
                <w:webHidden/>
              </w:rPr>
              <w:fldChar w:fldCharType="end"/>
            </w:r>
          </w:hyperlink>
        </w:p>
        <w:p w14:paraId="4962888B" w14:textId="6443A06E" w:rsidR="000E12A6" w:rsidRDefault="00C21963">
          <w:pPr>
            <w:pStyle w:val="TOC2"/>
            <w:rPr>
              <w:rFonts w:asciiTheme="minorHAnsi" w:eastAsiaTheme="minorEastAsia" w:hAnsiTheme="minorHAnsi" w:cstheme="minorBidi"/>
              <w:sz w:val="22"/>
              <w:szCs w:val="22"/>
              <w:lang w:val="en-US" w:eastAsia="en-US"/>
            </w:rPr>
          </w:pPr>
          <w:hyperlink w:anchor="_Toc19935857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_Toc199358571 \h </w:instrText>
            </w:r>
            <w:r w:rsidR="000E12A6">
              <w:rPr>
                <w:webHidden/>
              </w:rPr>
            </w:r>
            <w:r w:rsidR="000E12A6">
              <w:rPr>
                <w:webHidden/>
              </w:rPr>
              <w:fldChar w:fldCharType="separate"/>
            </w:r>
            <w:r w:rsidR="000E12A6">
              <w:rPr>
                <w:webHidden/>
              </w:rPr>
              <w:t>10</w:t>
            </w:r>
            <w:r w:rsidR="000E12A6">
              <w:rPr>
                <w:webHidden/>
              </w:rPr>
              <w:fldChar w:fldCharType="end"/>
            </w:r>
          </w:hyperlink>
        </w:p>
        <w:p w14:paraId="641D149C" w14:textId="3B6B4B8F" w:rsidR="000E12A6" w:rsidRDefault="00C21963">
          <w:pPr>
            <w:pStyle w:val="TOC1"/>
            <w:rPr>
              <w:rFonts w:asciiTheme="minorHAnsi" w:eastAsiaTheme="minorEastAsia" w:hAnsiTheme="minorHAnsi" w:cstheme="minorBidi"/>
              <w:caps w:val="0"/>
              <w:sz w:val="22"/>
              <w:szCs w:val="22"/>
              <w:lang w:val="en-US" w:eastAsia="en-US"/>
            </w:rPr>
          </w:pPr>
          <w:hyperlink w:anchor="_Toc199358572" w:history="1">
            <w:r w:rsidR="000E12A6" w:rsidRPr="004A0986">
              <w:rPr>
                <w:rStyle w:val="Hyperlink"/>
              </w:rPr>
              <w:t>2</w:t>
            </w:r>
            <w:r w:rsidR="000E12A6">
              <w:rPr>
                <w:rFonts w:asciiTheme="minorHAnsi" w:eastAsiaTheme="minorEastAsia" w:hAnsiTheme="minorHAnsi" w:cstheme="minorBidi"/>
                <w:caps w:val="0"/>
                <w:sz w:val="22"/>
                <w:szCs w:val="22"/>
                <w:lang w:val="en-US" w:eastAsia="en-US"/>
              </w:rPr>
              <w:tab/>
            </w:r>
            <w:r w:rsidR="000E12A6" w:rsidRPr="004A0986">
              <w:rPr>
                <w:rStyle w:val="Hyperlink"/>
              </w:rPr>
              <w:t>КОНСТРУЮВАННЯ ТА РОЗРОБЛЕННЯ ПРОГРАМНОГО ЗАБЕЗПЕЧЕННЯ</w:t>
            </w:r>
            <w:r w:rsidR="000E12A6">
              <w:rPr>
                <w:webHidden/>
              </w:rPr>
              <w:tab/>
            </w:r>
            <w:r w:rsidR="000E12A6">
              <w:rPr>
                <w:webHidden/>
              </w:rPr>
              <w:fldChar w:fldCharType="begin"/>
            </w:r>
            <w:r w:rsidR="000E12A6">
              <w:rPr>
                <w:webHidden/>
              </w:rPr>
              <w:instrText xml:space="preserve"> PAGEREF _Toc199358572 \h </w:instrText>
            </w:r>
            <w:r w:rsidR="000E12A6">
              <w:rPr>
                <w:webHidden/>
              </w:rPr>
            </w:r>
            <w:r w:rsidR="000E12A6">
              <w:rPr>
                <w:webHidden/>
              </w:rPr>
              <w:fldChar w:fldCharType="separate"/>
            </w:r>
            <w:r w:rsidR="000E12A6">
              <w:rPr>
                <w:webHidden/>
              </w:rPr>
              <w:t>11</w:t>
            </w:r>
            <w:r w:rsidR="000E12A6">
              <w:rPr>
                <w:webHidden/>
              </w:rPr>
              <w:fldChar w:fldCharType="end"/>
            </w:r>
          </w:hyperlink>
        </w:p>
        <w:p w14:paraId="4AAC95E3" w14:textId="379E1DBE" w:rsidR="000E12A6" w:rsidRDefault="00C21963">
          <w:pPr>
            <w:pStyle w:val="TOC2"/>
            <w:tabs>
              <w:tab w:val="left" w:pos="660"/>
            </w:tabs>
            <w:rPr>
              <w:rFonts w:asciiTheme="minorHAnsi" w:eastAsiaTheme="minorEastAsia" w:hAnsiTheme="minorHAnsi" w:cstheme="minorBidi"/>
              <w:sz w:val="22"/>
              <w:szCs w:val="22"/>
              <w:lang w:val="en-US" w:eastAsia="en-US"/>
            </w:rPr>
          </w:pPr>
          <w:hyperlink w:anchor="_Toc199358573" w:history="1">
            <w:r w:rsidR="000E12A6" w:rsidRPr="004A0986">
              <w:rPr>
                <w:rStyle w:val="Hyperlink"/>
                <w:bCs/>
              </w:rPr>
              <w:t>2.1</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Архітектура програмного забезпечення</w:t>
            </w:r>
            <w:r w:rsidR="000E12A6">
              <w:rPr>
                <w:webHidden/>
              </w:rPr>
              <w:tab/>
            </w:r>
            <w:r w:rsidR="000E12A6">
              <w:rPr>
                <w:webHidden/>
              </w:rPr>
              <w:fldChar w:fldCharType="begin"/>
            </w:r>
            <w:r w:rsidR="000E12A6">
              <w:rPr>
                <w:webHidden/>
              </w:rPr>
              <w:instrText xml:space="preserve"> PAGEREF _Toc199358573 \h </w:instrText>
            </w:r>
            <w:r w:rsidR="000E12A6">
              <w:rPr>
                <w:webHidden/>
              </w:rPr>
            </w:r>
            <w:r w:rsidR="000E12A6">
              <w:rPr>
                <w:webHidden/>
              </w:rPr>
              <w:fldChar w:fldCharType="separate"/>
            </w:r>
            <w:r w:rsidR="000E12A6">
              <w:rPr>
                <w:webHidden/>
              </w:rPr>
              <w:t>11</w:t>
            </w:r>
            <w:r w:rsidR="000E12A6">
              <w:rPr>
                <w:webHidden/>
              </w:rPr>
              <w:fldChar w:fldCharType="end"/>
            </w:r>
          </w:hyperlink>
        </w:p>
        <w:p w14:paraId="59FF10E9" w14:textId="2D0FD4CD" w:rsidR="000E12A6" w:rsidRDefault="00C21963">
          <w:pPr>
            <w:pStyle w:val="TOC2"/>
            <w:tabs>
              <w:tab w:val="left" w:pos="660"/>
            </w:tabs>
            <w:rPr>
              <w:rFonts w:asciiTheme="minorHAnsi" w:eastAsiaTheme="minorEastAsia" w:hAnsiTheme="minorHAnsi" w:cstheme="minorBidi"/>
              <w:sz w:val="22"/>
              <w:szCs w:val="22"/>
              <w:lang w:val="en-US" w:eastAsia="en-US"/>
            </w:rPr>
          </w:pPr>
          <w:hyperlink w:anchor="_Toc199358574" w:history="1">
            <w:r w:rsidR="000E12A6" w:rsidRPr="004A0986">
              <w:rPr>
                <w:rStyle w:val="Hyperlink"/>
                <w:bCs/>
              </w:rPr>
              <w:t>2.2</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Архітектурні рішення та обґрунтування вибору засобів розробки</w:t>
            </w:r>
            <w:r w:rsidR="000E12A6">
              <w:rPr>
                <w:webHidden/>
              </w:rPr>
              <w:tab/>
            </w:r>
            <w:r w:rsidR="000E12A6">
              <w:rPr>
                <w:webHidden/>
              </w:rPr>
              <w:fldChar w:fldCharType="begin"/>
            </w:r>
            <w:r w:rsidR="000E12A6">
              <w:rPr>
                <w:webHidden/>
              </w:rPr>
              <w:instrText xml:space="preserve"> PAGEREF _Toc199358574 \h </w:instrText>
            </w:r>
            <w:r w:rsidR="000E12A6">
              <w:rPr>
                <w:webHidden/>
              </w:rPr>
            </w:r>
            <w:r w:rsidR="000E12A6">
              <w:rPr>
                <w:webHidden/>
              </w:rPr>
              <w:fldChar w:fldCharType="separate"/>
            </w:r>
            <w:r w:rsidR="000E12A6">
              <w:rPr>
                <w:webHidden/>
              </w:rPr>
              <w:t>12</w:t>
            </w:r>
            <w:r w:rsidR="000E12A6">
              <w:rPr>
                <w:webHidden/>
              </w:rPr>
              <w:fldChar w:fldCharType="end"/>
            </w:r>
          </w:hyperlink>
        </w:p>
        <w:p w14:paraId="2938A69E" w14:textId="147731C7" w:rsidR="000E12A6" w:rsidRDefault="00C21963">
          <w:pPr>
            <w:pStyle w:val="TOC2"/>
            <w:tabs>
              <w:tab w:val="left" w:pos="660"/>
            </w:tabs>
            <w:rPr>
              <w:rFonts w:asciiTheme="minorHAnsi" w:eastAsiaTheme="minorEastAsia" w:hAnsiTheme="minorHAnsi" w:cstheme="minorBidi"/>
              <w:sz w:val="22"/>
              <w:szCs w:val="22"/>
              <w:lang w:val="en-US" w:eastAsia="en-US"/>
            </w:rPr>
          </w:pPr>
          <w:hyperlink w:anchor="_Toc199358575" w:history="1">
            <w:r w:rsidR="000E12A6" w:rsidRPr="004A0986">
              <w:rPr>
                <w:rStyle w:val="Hyperlink"/>
                <w:bCs/>
              </w:rPr>
              <w:t>2.3</w:t>
            </w:r>
            <w:r w:rsidR="000E12A6">
              <w:rPr>
                <w:rFonts w:asciiTheme="minorHAnsi" w:eastAsiaTheme="minorEastAsia" w:hAnsiTheme="minorHAnsi" w:cstheme="minorBidi"/>
                <w:sz w:val="22"/>
                <w:szCs w:val="22"/>
                <w:lang w:val="en-US" w:eastAsia="en-US"/>
              </w:rPr>
              <w:tab/>
            </w:r>
            <w:r w:rsidR="000E12A6" w:rsidRPr="004A0986">
              <w:rPr>
                <w:rStyle w:val="Hyperlink"/>
                <w:bCs/>
              </w:rPr>
              <w:t>Конструювання програмного забезпечення</w:t>
            </w:r>
            <w:r w:rsidR="000E12A6">
              <w:rPr>
                <w:webHidden/>
              </w:rPr>
              <w:tab/>
            </w:r>
            <w:r w:rsidR="000E12A6">
              <w:rPr>
                <w:webHidden/>
              </w:rPr>
              <w:fldChar w:fldCharType="begin"/>
            </w:r>
            <w:r w:rsidR="000E12A6">
              <w:rPr>
                <w:webHidden/>
              </w:rPr>
              <w:instrText xml:space="preserve"> PAGEREF _Toc199358575 \h </w:instrText>
            </w:r>
            <w:r w:rsidR="000E12A6">
              <w:rPr>
                <w:webHidden/>
              </w:rPr>
            </w:r>
            <w:r w:rsidR="000E12A6">
              <w:rPr>
                <w:webHidden/>
              </w:rPr>
              <w:fldChar w:fldCharType="separate"/>
            </w:r>
            <w:r w:rsidR="000E12A6">
              <w:rPr>
                <w:webHidden/>
              </w:rPr>
              <w:t>14</w:t>
            </w:r>
            <w:r w:rsidR="000E12A6">
              <w:rPr>
                <w:webHidden/>
              </w:rPr>
              <w:fldChar w:fldCharType="end"/>
            </w:r>
          </w:hyperlink>
        </w:p>
        <w:p w14:paraId="7D5CCB6B" w14:textId="5EA714E5" w:rsidR="000E12A6" w:rsidRDefault="00C21963">
          <w:pPr>
            <w:pStyle w:val="TOC3"/>
            <w:tabs>
              <w:tab w:val="left" w:pos="880"/>
            </w:tabs>
            <w:rPr>
              <w:rFonts w:asciiTheme="minorHAnsi" w:eastAsiaTheme="minorEastAsia" w:hAnsiTheme="minorHAnsi" w:cstheme="minorBidi"/>
              <w:noProof/>
              <w:sz w:val="22"/>
              <w:szCs w:val="22"/>
              <w:lang w:val="en-US" w:eastAsia="en-US"/>
            </w:rPr>
          </w:pPr>
          <w:hyperlink w:anchor="_Toc199358576" w:history="1">
            <w:r w:rsidR="000E12A6" w:rsidRPr="004A0986">
              <w:rPr>
                <w:rStyle w:val="Hyperlink"/>
                <w:iCs/>
                <w:noProof/>
              </w:rPr>
              <w:t>2.3.1</w:t>
            </w:r>
            <w:r w:rsidR="000E12A6">
              <w:rPr>
                <w:rFonts w:asciiTheme="minorHAnsi" w:eastAsiaTheme="minorEastAsia" w:hAnsiTheme="minorHAnsi" w:cstheme="minorBidi"/>
                <w:noProof/>
                <w:sz w:val="22"/>
                <w:szCs w:val="22"/>
                <w:lang w:val="en-US" w:eastAsia="en-US"/>
              </w:rPr>
              <w:tab/>
            </w:r>
            <w:r w:rsidR="000E12A6" w:rsidRPr="004A0986">
              <w:rPr>
                <w:rStyle w:val="Hyperlink"/>
                <w:iCs/>
                <w:noProof/>
              </w:rPr>
              <w:t>Розробка алгоритму збору вакансій</w:t>
            </w:r>
            <w:r w:rsidR="000E12A6">
              <w:rPr>
                <w:noProof/>
                <w:webHidden/>
              </w:rPr>
              <w:tab/>
            </w:r>
            <w:r w:rsidR="000E12A6">
              <w:rPr>
                <w:noProof/>
                <w:webHidden/>
              </w:rPr>
              <w:fldChar w:fldCharType="begin"/>
            </w:r>
            <w:r w:rsidR="000E12A6">
              <w:rPr>
                <w:noProof/>
                <w:webHidden/>
              </w:rPr>
              <w:instrText xml:space="preserve"> PAGEREF _Toc199358576 \h </w:instrText>
            </w:r>
            <w:r w:rsidR="000E12A6">
              <w:rPr>
                <w:noProof/>
                <w:webHidden/>
              </w:rPr>
            </w:r>
            <w:r w:rsidR="000E12A6">
              <w:rPr>
                <w:noProof/>
                <w:webHidden/>
              </w:rPr>
              <w:fldChar w:fldCharType="separate"/>
            </w:r>
            <w:r w:rsidR="000E12A6">
              <w:rPr>
                <w:noProof/>
                <w:webHidden/>
              </w:rPr>
              <w:t>15</w:t>
            </w:r>
            <w:r w:rsidR="000E12A6">
              <w:rPr>
                <w:noProof/>
                <w:webHidden/>
              </w:rPr>
              <w:fldChar w:fldCharType="end"/>
            </w:r>
          </w:hyperlink>
        </w:p>
        <w:p w14:paraId="6BF4C7C5" w14:textId="02A9FFDC" w:rsidR="000E12A6" w:rsidRDefault="00C21963">
          <w:pPr>
            <w:pStyle w:val="TOC2"/>
            <w:rPr>
              <w:rFonts w:asciiTheme="minorHAnsi" w:eastAsiaTheme="minorEastAsia" w:hAnsiTheme="minorHAnsi" w:cstheme="minorBidi"/>
              <w:sz w:val="22"/>
              <w:szCs w:val="22"/>
              <w:lang w:val="en-US" w:eastAsia="en-US"/>
            </w:rPr>
          </w:pPr>
          <w:hyperlink w:anchor="_Toc199358577"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_Toc199358577 \h </w:instrText>
            </w:r>
            <w:r w:rsidR="000E12A6">
              <w:rPr>
                <w:webHidden/>
              </w:rPr>
            </w:r>
            <w:r w:rsidR="000E12A6">
              <w:rPr>
                <w:webHidden/>
              </w:rPr>
              <w:fldChar w:fldCharType="separate"/>
            </w:r>
            <w:r w:rsidR="000E12A6">
              <w:rPr>
                <w:webHidden/>
              </w:rPr>
              <w:t>16</w:t>
            </w:r>
            <w:r w:rsidR="000E12A6">
              <w:rPr>
                <w:webHidden/>
              </w:rPr>
              <w:fldChar w:fldCharType="end"/>
            </w:r>
          </w:hyperlink>
        </w:p>
        <w:p w14:paraId="28A0D32B" w14:textId="0642937B" w:rsidR="000E12A6" w:rsidRDefault="00C21963">
          <w:pPr>
            <w:pStyle w:val="TOC1"/>
            <w:rPr>
              <w:rFonts w:asciiTheme="minorHAnsi" w:eastAsiaTheme="minorEastAsia" w:hAnsiTheme="minorHAnsi" w:cstheme="minorBidi"/>
              <w:caps w:val="0"/>
              <w:sz w:val="22"/>
              <w:szCs w:val="22"/>
              <w:lang w:val="en-US" w:eastAsia="en-US"/>
            </w:rPr>
          </w:pPr>
          <w:hyperlink w:anchor="_Toc199358578" w:history="1">
            <w:r w:rsidR="000E12A6" w:rsidRPr="004A0986">
              <w:rPr>
                <w:rStyle w:val="Hyperlink"/>
              </w:rPr>
              <w:t>3</w:t>
            </w:r>
            <w:r w:rsidR="000E12A6">
              <w:rPr>
                <w:rFonts w:asciiTheme="minorHAnsi" w:eastAsiaTheme="minorEastAsia" w:hAnsiTheme="minorHAnsi" w:cstheme="minorBidi"/>
                <w:caps w:val="0"/>
                <w:sz w:val="22"/>
                <w:szCs w:val="22"/>
                <w:lang w:val="en-US" w:eastAsia="en-US"/>
              </w:rPr>
              <w:tab/>
            </w:r>
            <w:r w:rsidR="000E12A6" w:rsidRPr="004A0986">
              <w:rPr>
                <w:rStyle w:val="Hyperlink"/>
              </w:rPr>
              <w:t>АНАЛІЗ  ЯКОСТІ  ТА  ТЕСТУВАННЯ  ПРОГРАМНОГО ЗАБЕЗПЕЧЕННЯ</w:t>
            </w:r>
            <w:r w:rsidR="000E12A6">
              <w:rPr>
                <w:webHidden/>
              </w:rPr>
              <w:tab/>
            </w:r>
            <w:r w:rsidR="000E12A6">
              <w:rPr>
                <w:webHidden/>
              </w:rPr>
              <w:fldChar w:fldCharType="begin"/>
            </w:r>
            <w:r w:rsidR="000E12A6">
              <w:rPr>
                <w:webHidden/>
              </w:rPr>
              <w:instrText xml:space="preserve"> PAGEREF _Toc199358578 \h </w:instrText>
            </w:r>
            <w:r w:rsidR="000E12A6">
              <w:rPr>
                <w:webHidden/>
              </w:rPr>
            </w:r>
            <w:r w:rsidR="000E12A6">
              <w:rPr>
                <w:webHidden/>
              </w:rPr>
              <w:fldChar w:fldCharType="separate"/>
            </w:r>
            <w:r w:rsidR="000E12A6">
              <w:rPr>
                <w:webHidden/>
              </w:rPr>
              <w:t>17</w:t>
            </w:r>
            <w:r w:rsidR="000E12A6">
              <w:rPr>
                <w:webHidden/>
              </w:rPr>
              <w:fldChar w:fldCharType="end"/>
            </w:r>
          </w:hyperlink>
        </w:p>
        <w:p w14:paraId="3CD1E32D" w14:textId="45668223" w:rsidR="000E12A6" w:rsidRDefault="00C21963">
          <w:pPr>
            <w:pStyle w:val="TOC2"/>
            <w:tabs>
              <w:tab w:val="left" w:pos="660"/>
            </w:tabs>
            <w:rPr>
              <w:rFonts w:asciiTheme="minorHAnsi" w:eastAsiaTheme="minorEastAsia" w:hAnsiTheme="minorHAnsi" w:cstheme="minorBidi"/>
              <w:sz w:val="22"/>
              <w:szCs w:val="22"/>
              <w:lang w:val="en-US" w:eastAsia="en-US"/>
            </w:rPr>
          </w:pPr>
          <w:hyperlink w:anchor="_Toc199358579" w:history="1">
            <w:r w:rsidR="000E12A6" w:rsidRPr="004A0986">
              <w:rPr>
                <w:rStyle w:val="Hyperlink"/>
                <w:bCs/>
              </w:rPr>
              <w:t>3.1</w:t>
            </w:r>
            <w:r w:rsidR="000E12A6">
              <w:rPr>
                <w:rFonts w:asciiTheme="minorHAnsi" w:eastAsiaTheme="minorEastAsia" w:hAnsiTheme="minorHAnsi" w:cstheme="minorBidi"/>
                <w:sz w:val="22"/>
                <w:szCs w:val="22"/>
                <w:lang w:val="en-US" w:eastAsia="en-US"/>
              </w:rPr>
              <w:tab/>
            </w:r>
            <w:r w:rsidR="000E12A6" w:rsidRPr="004A0986">
              <w:rPr>
                <w:rStyle w:val="Hyperlink"/>
                <w:bCs/>
              </w:rPr>
              <w:t>Аналіз якості ПЗ</w:t>
            </w:r>
            <w:r w:rsidR="000E12A6">
              <w:rPr>
                <w:webHidden/>
              </w:rPr>
              <w:tab/>
            </w:r>
            <w:r w:rsidR="000E12A6">
              <w:rPr>
                <w:webHidden/>
              </w:rPr>
              <w:fldChar w:fldCharType="begin"/>
            </w:r>
            <w:r w:rsidR="000E12A6">
              <w:rPr>
                <w:webHidden/>
              </w:rPr>
              <w:instrText xml:space="preserve"> PAGEREF _Toc199358579 \h </w:instrText>
            </w:r>
            <w:r w:rsidR="000E12A6">
              <w:rPr>
                <w:webHidden/>
              </w:rPr>
            </w:r>
            <w:r w:rsidR="000E12A6">
              <w:rPr>
                <w:webHidden/>
              </w:rPr>
              <w:fldChar w:fldCharType="separate"/>
            </w:r>
            <w:r w:rsidR="000E12A6">
              <w:rPr>
                <w:webHidden/>
              </w:rPr>
              <w:t>17</w:t>
            </w:r>
            <w:r w:rsidR="000E12A6">
              <w:rPr>
                <w:webHidden/>
              </w:rPr>
              <w:fldChar w:fldCharType="end"/>
            </w:r>
          </w:hyperlink>
        </w:p>
        <w:p w14:paraId="5B0504EC" w14:textId="7D75C1B1" w:rsidR="000E12A6" w:rsidRDefault="00C21963">
          <w:pPr>
            <w:pStyle w:val="TOC2"/>
            <w:tabs>
              <w:tab w:val="left" w:pos="660"/>
            </w:tabs>
            <w:rPr>
              <w:rFonts w:asciiTheme="minorHAnsi" w:eastAsiaTheme="minorEastAsia" w:hAnsiTheme="minorHAnsi" w:cstheme="minorBidi"/>
              <w:sz w:val="22"/>
              <w:szCs w:val="22"/>
              <w:lang w:val="en-US" w:eastAsia="en-US"/>
            </w:rPr>
          </w:pPr>
          <w:hyperlink w:anchor="_Toc199358580" w:history="1">
            <w:r w:rsidR="000E12A6" w:rsidRPr="004A0986">
              <w:rPr>
                <w:rStyle w:val="Hyperlink"/>
                <w:bCs/>
              </w:rPr>
              <w:t>3.2</w:t>
            </w:r>
            <w:r w:rsidR="000E12A6">
              <w:rPr>
                <w:rFonts w:asciiTheme="minorHAnsi" w:eastAsiaTheme="minorEastAsia" w:hAnsiTheme="minorHAnsi" w:cstheme="minorBidi"/>
                <w:sz w:val="22"/>
                <w:szCs w:val="22"/>
                <w:lang w:val="en-US" w:eastAsia="en-US"/>
              </w:rPr>
              <w:tab/>
            </w:r>
            <w:r w:rsidR="000E12A6" w:rsidRPr="004A0986">
              <w:rPr>
                <w:rStyle w:val="Hyperlink"/>
                <w:bCs/>
              </w:rPr>
              <w:t>Опис процесів тестування</w:t>
            </w:r>
            <w:r w:rsidR="000E12A6">
              <w:rPr>
                <w:webHidden/>
              </w:rPr>
              <w:tab/>
            </w:r>
            <w:r w:rsidR="000E12A6">
              <w:rPr>
                <w:webHidden/>
              </w:rPr>
              <w:fldChar w:fldCharType="begin"/>
            </w:r>
            <w:r w:rsidR="000E12A6">
              <w:rPr>
                <w:webHidden/>
              </w:rPr>
              <w:instrText xml:space="preserve"> PAGEREF _Toc199358580 \h </w:instrText>
            </w:r>
            <w:r w:rsidR="000E12A6">
              <w:rPr>
                <w:webHidden/>
              </w:rPr>
            </w:r>
            <w:r w:rsidR="000E12A6">
              <w:rPr>
                <w:webHidden/>
              </w:rPr>
              <w:fldChar w:fldCharType="separate"/>
            </w:r>
            <w:r w:rsidR="000E12A6">
              <w:rPr>
                <w:webHidden/>
              </w:rPr>
              <w:t>18</w:t>
            </w:r>
            <w:r w:rsidR="000E12A6">
              <w:rPr>
                <w:webHidden/>
              </w:rPr>
              <w:fldChar w:fldCharType="end"/>
            </w:r>
          </w:hyperlink>
        </w:p>
        <w:p w14:paraId="6A9AA7D3" w14:textId="702B28D1" w:rsidR="000E12A6" w:rsidRDefault="00C21963">
          <w:pPr>
            <w:pStyle w:val="TOC2"/>
            <w:rPr>
              <w:rFonts w:asciiTheme="minorHAnsi" w:eastAsiaTheme="minorEastAsia" w:hAnsiTheme="minorHAnsi" w:cstheme="minorBidi"/>
              <w:sz w:val="22"/>
              <w:szCs w:val="22"/>
              <w:lang w:val="en-US" w:eastAsia="en-US"/>
            </w:rPr>
          </w:pPr>
          <w:hyperlink w:anchor="_Toc19935858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_Toc199358581 \h </w:instrText>
            </w:r>
            <w:r w:rsidR="000E12A6">
              <w:rPr>
                <w:webHidden/>
              </w:rPr>
            </w:r>
            <w:r w:rsidR="000E12A6">
              <w:rPr>
                <w:webHidden/>
              </w:rPr>
              <w:fldChar w:fldCharType="separate"/>
            </w:r>
            <w:r w:rsidR="000E12A6">
              <w:rPr>
                <w:webHidden/>
              </w:rPr>
              <w:t>25</w:t>
            </w:r>
            <w:r w:rsidR="000E12A6">
              <w:rPr>
                <w:webHidden/>
              </w:rPr>
              <w:fldChar w:fldCharType="end"/>
            </w:r>
          </w:hyperlink>
        </w:p>
        <w:p w14:paraId="4A253E8A" w14:textId="7FC025FA" w:rsidR="000E12A6" w:rsidRDefault="00C21963">
          <w:pPr>
            <w:pStyle w:val="TOC1"/>
            <w:rPr>
              <w:rFonts w:asciiTheme="minorHAnsi" w:eastAsiaTheme="minorEastAsia" w:hAnsiTheme="minorHAnsi" w:cstheme="minorBidi"/>
              <w:caps w:val="0"/>
              <w:sz w:val="22"/>
              <w:szCs w:val="22"/>
              <w:lang w:val="en-US" w:eastAsia="en-US"/>
            </w:rPr>
          </w:pPr>
          <w:hyperlink w:anchor="_Toc199358582" w:history="1">
            <w:r w:rsidR="000E12A6" w:rsidRPr="004A0986">
              <w:rPr>
                <w:rStyle w:val="Hyperlink"/>
              </w:rPr>
              <w:t>ВИСНОВКИ</w:t>
            </w:r>
            <w:r w:rsidR="000E12A6">
              <w:rPr>
                <w:webHidden/>
              </w:rPr>
              <w:tab/>
            </w:r>
            <w:r w:rsidR="000E12A6">
              <w:rPr>
                <w:webHidden/>
              </w:rPr>
              <w:fldChar w:fldCharType="begin"/>
            </w:r>
            <w:r w:rsidR="000E12A6">
              <w:rPr>
                <w:webHidden/>
              </w:rPr>
              <w:instrText xml:space="preserve"> PAGEREF _Toc199358582 \h </w:instrText>
            </w:r>
            <w:r w:rsidR="000E12A6">
              <w:rPr>
                <w:webHidden/>
              </w:rPr>
            </w:r>
            <w:r w:rsidR="000E12A6">
              <w:rPr>
                <w:webHidden/>
              </w:rPr>
              <w:fldChar w:fldCharType="separate"/>
            </w:r>
            <w:r w:rsidR="000E12A6">
              <w:rPr>
                <w:webHidden/>
              </w:rPr>
              <w:t>26</w:t>
            </w:r>
            <w:r w:rsidR="000E12A6">
              <w:rPr>
                <w:webHidden/>
              </w:rPr>
              <w:fldChar w:fldCharType="end"/>
            </w:r>
          </w:hyperlink>
        </w:p>
        <w:p w14:paraId="11DD1BC3" w14:textId="5E8F6E50" w:rsidR="000E12A6" w:rsidRDefault="00C21963">
          <w:pPr>
            <w:pStyle w:val="TOC1"/>
            <w:rPr>
              <w:rFonts w:asciiTheme="minorHAnsi" w:eastAsiaTheme="minorEastAsia" w:hAnsiTheme="minorHAnsi" w:cstheme="minorBidi"/>
              <w:caps w:val="0"/>
              <w:sz w:val="22"/>
              <w:szCs w:val="22"/>
              <w:lang w:val="en-US" w:eastAsia="en-US"/>
            </w:rPr>
          </w:pPr>
          <w:hyperlink w:anchor="_Toc199358583" w:history="1">
            <w:r w:rsidR="000E12A6" w:rsidRPr="004A0986">
              <w:rPr>
                <w:rStyle w:val="Hyperlink"/>
              </w:rPr>
              <w:t>СПИСОК ВИКОРИСТАНИХ ДЖЕРЕЛ</w:t>
            </w:r>
            <w:r w:rsidR="000E12A6">
              <w:rPr>
                <w:webHidden/>
              </w:rPr>
              <w:tab/>
            </w:r>
            <w:r w:rsidR="000E12A6">
              <w:rPr>
                <w:webHidden/>
              </w:rPr>
              <w:fldChar w:fldCharType="begin"/>
            </w:r>
            <w:r w:rsidR="000E12A6">
              <w:rPr>
                <w:webHidden/>
              </w:rPr>
              <w:instrText xml:space="preserve"> PAGEREF _Toc199358583 \h </w:instrText>
            </w:r>
            <w:r w:rsidR="000E12A6">
              <w:rPr>
                <w:webHidden/>
              </w:rPr>
            </w:r>
            <w:r w:rsidR="000E12A6">
              <w:rPr>
                <w:webHidden/>
              </w:rPr>
              <w:fldChar w:fldCharType="separate"/>
            </w:r>
            <w:r w:rsidR="000E12A6">
              <w:rPr>
                <w:webHidden/>
              </w:rPr>
              <w:t>27</w:t>
            </w:r>
            <w:r w:rsidR="000E12A6">
              <w:rPr>
                <w:webHidden/>
              </w:rPr>
              <w:fldChar w:fldCharType="end"/>
            </w:r>
          </w:hyperlink>
        </w:p>
        <w:p w14:paraId="6A7EC355" w14:textId="764A135E" w:rsidR="000E12A6" w:rsidRDefault="00C21963">
          <w:pPr>
            <w:pStyle w:val="TOC1"/>
            <w:rPr>
              <w:rFonts w:asciiTheme="minorHAnsi" w:eastAsiaTheme="minorEastAsia" w:hAnsiTheme="minorHAnsi" w:cstheme="minorBidi"/>
              <w:caps w:val="0"/>
              <w:sz w:val="22"/>
              <w:szCs w:val="22"/>
              <w:lang w:val="en-US" w:eastAsia="en-US"/>
            </w:rPr>
          </w:pPr>
          <w:hyperlink w:anchor="_Toc199358584" w:history="1">
            <w:r w:rsidR="000E12A6" w:rsidRPr="004A0986">
              <w:rPr>
                <w:rStyle w:val="Hyperlink"/>
              </w:rPr>
              <w:t>ДОДАТ</w:t>
            </w:r>
            <w:r w:rsidR="000E12A6" w:rsidRPr="004A0986">
              <w:rPr>
                <w:rStyle w:val="Hyperlink"/>
                <w:lang w:val="ru-RU"/>
              </w:rPr>
              <w:t>КИ</w:t>
            </w:r>
            <w:r w:rsidR="000E12A6">
              <w:rPr>
                <w:webHidden/>
              </w:rPr>
              <w:tab/>
            </w:r>
            <w:r w:rsidR="000E12A6">
              <w:rPr>
                <w:webHidden/>
              </w:rPr>
              <w:fldChar w:fldCharType="begin"/>
            </w:r>
            <w:r w:rsidR="000E12A6">
              <w:rPr>
                <w:webHidden/>
              </w:rPr>
              <w:instrText xml:space="preserve"> PAGEREF _Toc199358584 \h </w:instrText>
            </w:r>
            <w:r w:rsidR="000E12A6">
              <w:rPr>
                <w:webHidden/>
              </w:rPr>
            </w:r>
            <w:r w:rsidR="000E12A6">
              <w:rPr>
                <w:webHidden/>
              </w:rPr>
              <w:fldChar w:fldCharType="separate"/>
            </w:r>
            <w:r w:rsidR="000E12A6">
              <w:rPr>
                <w:webHidden/>
              </w:rPr>
              <w:t>28</w:t>
            </w:r>
            <w:r w:rsidR="000E12A6">
              <w:rPr>
                <w:webHidden/>
              </w:rPr>
              <w:fldChar w:fldCharType="end"/>
            </w:r>
          </w:hyperlink>
        </w:p>
        <w:p w14:paraId="09D3CBC2" w14:textId="1C187643"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r w:rsidRPr="00DB1DA3">
              <w:rPr>
                <w:shd w:val="clear" w:color="auto" w:fill="FFFFFF"/>
              </w:rPr>
              <w:t xml:space="preserve">Integrated Development Environment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r w:rsidRPr="00DB1DA3">
              <w:rPr>
                <w:shd w:val="clear" w:color="auto" w:fill="FFFFFF"/>
              </w:rPr>
              <w:t>Application programming interface,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1" w:name="_Toc420082875"/>
      <w:bookmarkStart w:id="2" w:name="_Toc420609802"/>
      <w:bookmarkStart w:id="3" w:name="_Toc102756390"/>
      <w:bookmarkStart w:id="4" w:name="_Toc115991534"/>
      <w:bookmarkStart w:id="5" w:name="_Toc199358567"/>
      <w:r w:rsidRPr="00601670">
        <w:lastRenderedPageBreak/>
        <w:t>Вступ</w:t>
      </w:r>
      <w:bookmarkEnd w:id="1"/>
      <w:bookmarkEnd w:id="2"/>
      <w:bookmarkEnd w:id="3"/>
      <w:bookmarkEnd w:id="4"/>
      <w:bookmarkEnd w:id="5"/>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74C8628B" w:rsidR="00E90E07" w:rsidRDefault="002F7C4C" w:rsidP="00E90E07">
      <w:pPr>
        <w:rPr>
          <w:szCs w:val="28"/>
        </w:rPr>
      </w:pPr>
      <w:r w:rsidRPr="00CB6E9C">
        <w:rPr>
          <w:szCs w:val="28"/>
        </w:rPr>
        <w:t xml:space="preserve">Дипломний проєкт присвячено розробці вебзастосунку </w:t>
      </w:r>
      <w:r w:rsidRPr="00C95E6B">
        <w:rPr>
          <w:szCs w:val="28"/>
        </w:rPr>
        <w:t>для пошуку вакансій пошукачами роботи та отримання рекомендацій до адаптації резюме.</w:t>
      </w:r>
      <w:r w:rsidRPr="00CB6E9C">
        <w:rPr>
          <w:szCs w:val="28"/>
        </w:rPr>
        <w:t xml:space="preserve"> </w:t>
      </w:r>
      <w:r w:rsidRPr="00C95E6B">
        <w:rPr>
          <w:szCs w:val="28"/>
        </w:rPr>
        <w:t xml:space="preserve">Метою </w:t>
      </w:r>
      <w:r w:rsidRPr="00CB6E9C">
        <w:rPr>
          <w:szCs w:val="28"/>
        </w:rPr>
        <w:t xml:space="preserve">дипломного проєкту </w:t>
      </w:r>
      <w:r w:rsidRPr="00C95E6B">
        <w:rPr>
          <w:szCs w:val="28"/>
        </w:rPr>
        <w:t xml:space="preserve">є </w:t>
      </w:r>
      <w:r w:rsidRPr="00CB6E9C">
        <w:rPr>
          <w:szCs w:val="28"/>
        </w:rPr>
        <w:t xml:space="preserve">створення вебзастосунку, котрий допомагає пошукачам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sidR="00E90E07" w:rsidRPr="00B01A7A">
        <w:rPr>
          <w:szCs w:val="28"/>
        </w:rPr>
        <w:t>.</w:t>
      </w:r>
    </w:p>
    <w:p w14:paraId="7143F6DC" w14:textId="448DEE7B" w:rsidR="00E90E07" w:rsidRDefault="00E90E07" w:rsidP="00E90E07">
      <w:pPr>
        <w:rPr>
          <w:szCs w:val="28"/>
        </w:rPr>
      </w:pPr>
      <w:r>
        <w:rPr>
          <w:szCs w:val="28"/>
        </w:rPr>
        <w:t xml:space="preserve">Для </w:t>
      </w:r>
      <w:r w:rsidR="002F7C4C">
        <w:rPr>
          <w:szCs w:val="28"/>
        </w:rPr>
        <w:t>досягнення поставленої</w:t>
      </w:r>
      <w:r>
        <w:rPr>
          <w:szCs w:val="28"/>
        </w:rPr>
        <w:t xml:space="preserve"> мети дипломного проєкту в рамках індивідуальної частини роботи буде розроблено вебзастосунок для пошуку роботи та адаптації резюме</w:t>
      </w:r>
      <w:r w:rsidR="002F7C4C">
        <w:rPr>
          <w:szCs w:val="28"/>
        </w:rPr>
        <w:t>,</w:t>
      </w:r>
      <w:r>
        <w:rPr>
          <w:szCs w:val="28"/>
        </w:rPr>
        <w:t xml:space="preserve"> розроблено методи збору вакансій з різних сайтів пошуку роботи</w:t>
      </w:r>
      <w:r w:rsidR="009C401E">
        <w:rPr>
          <w:szCs w:val="28"/>
        </w:rPr>
        <w:t xml:space="preserve">, а також </w:t>
      </w:r>
      <w:r w:rsidR="002F7C4C">
        <w:rPr>
          <w:szCs w:val="28"/>
        </w:rPr>
        <w:t>методи</w:t>
      </w:r>
      <w:r w:rsidR="009C401E">
        <w:rPr>
          <w:szCs w:val="28"/>
        </w:rPr>
        <w:t xml:space="preserve">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6" w:name="_Toc448956399"/>
      <w:bookmarkStart w:id="7" w:name="_Toc102756395"/>
      <w:bookmarkStart w:id="8" w:name="_Toc199358568"/>
      <w:r>
        <w:lastRenderedPageBreak/>
        <w:t>РОЗРОБЛЕННЯ</w:t>
      </w:r>
      <w:r w:rsidR="00A80220" w:rsidRPr="00DE6F16">
        <w:t xml:space="preserve"> вимог до програмного забезпечення</w:t>
      </w:r>
      <w:bookmarkEnd w:id="6"/>
      <w:bookmarkEnd w:id="7"/>
      <w:bookmarkEnd w:id="8"/>
    </w:p>
    <w:p w14:paraId="729FF299" w14:textId="55DFF0B2" w:rsidR="00A80220" w:rsidRDefault="00A80220" w:rsidP="00DE6F16">
      <w:pPr>
        <w:pStyle w:val="Heading2"/>
        <w:ind w:left="709" w:firstLine="0"/>
        <w:rPr>
          <w:b w:val="0"/>
          <w:bCs/>
        </w:rPr>
      </w:pPr>
      <w:bookmarkStart w:id="9" w:name="_Toc448956400"/>
      <w:bookmarkStart w:id="10" w:name="_Toc199358569"/>
      <w:r w:rsidRPr="00DE6F16">
        <w:rPr>
          <w:b w:val="0"/>
          <w:bCs/>
        </w:rPr>
        <w:t>Розроблення функціональних вимог</w:t>
      </w:r>
      <w:bookmarkEnd w:id="9"/>
      <w:bookmarkEnd w:id="10"/>
    </w:p>
    <w:p w14:paraId="3B193059" w14:textId="4561F067" w:rsidR="00207345" w:rsidRPr="00207345" w:rsidRDefault="00207345" w:rsidP="00207345">
      <w:pPr>
        <w:ind w:firstLine="705"/>
        <w:contextualSpacing w:val="0"/>
        <w:textAlignment w:val="baseline"/>
        <w:rPr>
          <w:szCs w:val="28"/>
          <w:lang w:val="en-US" w:eastAsia="en-US"/>
        </w:rPr>
      </w:pPr>
      <w:bookmarkStart w:id="11" w:name="_Toc448956401"/>
      <w:r w:rsidRPr="00207345">
        <w:rPr>
          <w:szCs w:val="28"/>
          <w:lang w:eastAsia="en-US"/>
        </w:rPr>
        <w:t xml:space="preserve">В таблиці </w:t>
      </w:r>
      <w:r w:rsidR="002F7C4C">
        <w:rPr>
          <w:szCs w:val="28"/>
          <w:lang w:eastAsia="en-US"/>
        </w:rPr>
        <w:t>1</w:t>
      </w:r>
      <w:r w:rsidRPr="00207345">
        <w:rPr>
          <w:szCs w:val="28"/>
          <w:lang w:eastAsia="en-US"/>
        </w:rPr>
        <w:t>.</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w:t>
      </w:r>
      <w:r w:rsidR="002F7C4C">
        <w:rPr>
          <w:szCs w:val="28"/>
          <w:lang w:eastAsia="en-US"/>
        </w:rPr>
        <w:t>1</w:t>
      </w:r>
      <w:r w:rsidRPr="00207345">
        <w:rPr>
          <w:szCs w:val="28"/>
          <w:lang w:eastAsia="en-US"/>
        </w:rPr>
        <w:t>.</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w:t>
      </w:r>
      <w:r w:rsidR="002F7C4C">
        <w:rPr>
          <w:szCs w:val="28"/>
          <w:lang w:eastAsia="en-US"/>
        </w:rPr>
        <w:t>1</w:t>
      </w:r>
      <w:r w:rsidRPr="00207345">
        <w:rPr>
          <w:szCs w:val="28"/>
          <w:lang w:eastAsia="en-US"/>
        </w:rPr>
        <w:t>.</w:t>
      </w:r>
      <w:r>
        <w:rPr>
          <w:szCs w:val="28"/>
          <w:lang w:val="en-US" w:eastAsia="en-US"/>
        </w:rPr>
        <w:t>3</w:t>
      </w:r>
      <w:r w:rsidRPr="00207345">
        <w:rPr>
          <w:szCs w:val="28"/>
          <w:lang w:eastAsia="en-US"/>
        </w:rPr>
        <w:t>.</w:t>
      </w:r>
      <w:r w:rsidRPr="00207345">
        <w:rPr>
          <w:szCs w:val="28"/>
          <w:lang w:val="en-US" w:eastAsia="en-US"/>
        </w:rPr>
        <w:t> </w:t>
      </w:r>
    </w:p>
    <w:p w14:paraId="5060AAE3" w14:textId="59507FB3"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r w:rsidRPr="00207345">
        <w:rPr>
          <w:szCs w:val="28"/>
          <w:lang w:val="ru-RU" w:eastAsia="en-US"/>
        </w:rPr>
        <w:t xml:space="preserve">Таблиця </w:t>
      </w:r>
      <w:r w:rsidR="002F7C4C">
        <w:rPr>
          <w:szCs w:val="28"/>
          <w:lang w:val="ru-RU" w:eastAsia="en-US"/>
        </w:rPr>
        <w:t>1</w:t>
      </w:r>
      <w:r w:rsidRPr="00207345">
        <w:rPr>
          <w:szCs w:val="28"/>
          <w:lang w:val="ru-RU" w:eastAsia="en-US"/>
        </w:rPr>
        <w:t>.</w:t>
      </w:r>
      <w:r w:rsidRPr="00207345">
        <w:rPr>
          <w:szCs w:val="28"/>
          <w:lang w:val="en-US" w:eastAsia="en-US"/>
        </w:rPr>
        <w:t>1</w:t>
      </w:r>
      <w:r w:rsidRPr="00207345">
        <w:rPr>
          <w:szCs w:val="28"/>
          <w:lang w:val="ru-RU" w:eastAsia="en-US"/>
        </w:rPr>
        <w:t xml:space="preserve"> – Загальна модель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оцінки релевантності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003FDF88"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 xml:space="preserve">Таблиця </w:t>
      </w:r>
      <w:r w:rsidR="002F7C4C">
        <w:rPr>
          <w:szCs w:val="28"/>
          <w:lang w:eastAsia="en-US"/>
        </w:rPr>
        <w:t>1</w:t>
      </w:r>
      <w:r w:rsidRPr="00207345">
        <w:rPr>
          <w:szCs w:val="28"/>
          <w:lang w:eastAsia="en-US"/>
        </w:rPr>
        <w:t>.</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r w:rsidRPr="00207345">
              <w:rPr>
                <w:szCs w:val="28"/>
                <w:lang w:val="ru-RU" w:eastAsia="en-US"/>
              </w:rPr>
              <w:t>Назва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При переході неавторизованим користувачем на вебсайт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Для реєстрації користувач має ввести імейл, ім’я та пароль та натиснути кнопку реєстрації. Якщо імейл не є валідним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валідним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переадресується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2D6F0E4B"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r w:rsidR="002F7C4C" w:rsidRPr="00207345">
              <w:rPr>
                <w:szCs w:val="28"/>
                <w:lang w:eastAsia="en-US"/>
              </w:rPr>
              <w:t>можна</w:t>
            </w:r>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18841B55" w:rsidR="00207345" w:rsidRPr="00207345" w:rsidRDefault="00207345">
      <w:r>
        <w:lastRenderedPageBreak/>
        <w:t xml:space="preserve">Продовження таблиці </w:t>
      </w:r>
      <w:r w:rsidR="002F7C4C">
        <w:t>1</w:t>
      </w:r>
      <w:r>
        <w:t>.2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усіх сторінках крім сторінки авторизації присутня кнопка виходу з профілю, після натиснення якої юзер виходить з акаунту та переадресується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2747103B"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r w:rsidR="002F7C4C" w:rsidRPr="00207345">
              <w:rPr>
                <w:szCs w:val="28"/>
                <w:lang w:eastAsia="en-US"/>
              </w:rPr>
              <w:t>кнопка</w:t>
            </w:r>
            <w:r w:rsidRPr="00207345">
              <w:rPr>
                <w:szCs w:val="28"/>
                <w:lang w:eastAsia="en-US"/>
              </w:rPr>
              <w:t xml:space="preserve"> завантаження резюме, після натиснення якої відкривається вікно вибору файлу, в якому можна вибрати pdf, docx або doc файл. Після вибору файлу і його збереження</w:t>
            </w:r>
            <w:r w:rsidR="002F7C4C">
              <w:rPr>
                <w:szCs w:val="28"/>
                <w:lang w:eastAsia="en-US"/>
              </w:rPr>
              <w:t>,</w:t>
            </w:r>
            <w:r w:rsidRPr="00207345">
              <w:rPr>
                <w:szCs w:val="28"/>
                <w:lang w:eastAsia="en-US"/>
              </w:rPr>
              <w:t xml:space="preserve"> користувачу </w:t>
            </w:r>
            <w:r w:rsidR="002F7C4C">
              <w:rPr>
                <w:szCs w:val="28"/>
                <w:lang w:eastAsia="en-US"/>
              </w:rPr>
              <w:t>відображається</w:t>
            </w:r>
            <w:r w:rsidR="002F7C4C" w:rsidRPr="00207345">
              <w:rPr>
                <w:szCs w:val="28"/>
                <w:lang w:eastAsia="en-US"/>
              </w:rPr>
              <w:t xml:space="preserve"> </w:t>
            </w:r>
            <w:r w:rsidRPr="00207345">
              <w:rPr>
                <w:szCs w:val="28"/>
                <w:lang w:eastAsia="en-US"/>
              </w:rPr>
              <w:t>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переадресується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сторінці результатів пошуку вакансії відображаються у вигляді списку, в якому присутня інформація про назву вакансії, оцінку релевантності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6675BC23"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r w:rsidR="002F7C4C">
              <w:rPr>
                <w:szCs w:val="28"/>
                <w:lang w:eastAsia="en-US"/>
              </w:rPr>
              <w:t>з</w:t>
            </w:r>
            <w:r w:rsidRPr="00207345">
              <w:rPr>
                <w:szCs w:val="28"/>
                <w:lang w:eastAsia="en-US"/>
              </w:rPr>
              <w:t xml:space="preserve">читати, відображається відповідне повідомлення, і </w:t>
            </w:r>
            <w:r w:rsidR="002F7C4C" w:rsidRPr="00207345">
              <w:rPr>
                <w:szCs w:val="28"/>
                <w:lang w:eastAsia="en-US"/>
              </w:rPr>
              <w:t>користувачу</w:t>
            </w:r>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оцінки релевантності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натиснення кнопки отримання рекомендацій до резюме відкривається вікно, я якому показується оцінка релевантності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Під час завантаження нових вакансій в базу даних застосунку відбувається перевірка їх релевантності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4DBF708B" w:rsidR="00207345" w:rsidRPr="00207345" w:rsidRDefault="00207345" w:rsidP="00207345">
      <w:pPr>
        <w:ind w:firstLine="705"/>
        <w:contextualSpacing w:val="0"/>
        <w:textAlignment w:val="baseline"/>
        <w:rPr>
          <w:szCs w:val="28"/>
          <w:lang w:val="en-US" w:eastAsia="en-US"/>
        </w:rPr>
      </w:pPr>
      <w:r w:rsidRPr="00207345">
        <w:rPr>
          <w:szCs w:val="28"/>
          <w:lang w:eastAsia="en-US"/>
        </w:rPr>
        <w:t xml:space="preserve">Таблиця </w:t>
      </w:r>
      <w:r w:rsidR="002F7C4C">
        <w:rPr>
          <w:szCs w:val="28"/>
          <w:lang w:eastAsia="en-US"/>
        </w:rPr>
        <w:t>1</w:t>
      </w:r>
      <w:r w:rsidRPr="00207345">
        <w:rPr>
          <w:szCs w:val="28"/>
          <w:lang w:eastAsia="en-US"/>
        </w:rPr>
        <w:t>.</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12" w:name="_Toc199358570"/>
      <w:bookmarkStart w:id="13" w:name="_Toc102756396"/>
      <w:bookmarkEnd w:id="11"/>
      <w:r w:rsidRPr="00A059F8">
        <w:rPr>
          <w:b w:val="0"/>
          <w:bCs/>
        </w:rPr>
        <w:t>Постановка за</w:t>
      </w:r>
      <w:r w:rsidR="00410F7F">
        <w:rPr>
          <w:b w:val="0"/>
          <w:bCs/>
        </w:rPr>
        <w:t>вдання на розробку програмного забезпечення</w:t>
      </w:r>
      <w:bookmarkEnd w:id="12"/>
    </w:p>
    <w:p w14:paraId="534778C7" w14:textId="17F832B3" w:rsidR="00793823" w:rsidRDefault="002F7C4C" w:rsidP="00086021">
      <w:pPr>
        <w:rPr>
          <w:color w:val="000000" w:themeColor="text1"/>
        </w:rPr>
      </w:pPr>
      <w:r w:rsidRPr="00C95E6B">
        <w:rPr>
          <w:szCs w:val="28"/>
        </w:rPr>
        <w:t xml:space="preserve">Метою </w:t>
      </w:r>
      <w:r w:rsidRPr="00CB6E9C">
        <w:rPr>
          <w:szCs w:val="28"/>
        </w:rPr>
        <w:t xml:space="preserve">дипломного проєкту </w:t>
      </w:r>
      <w:r w:rsidRPr="00C95E6B">
        <w:rPr>
          <w:szCs w:val="28"/>
        </w:rPr>
        <w:t xml:space="preserve">є </w:t>
      </w:r>
      <w:r w:rsidRPr="00CB6E9C">
        <w:rPr>
          <w:szCs w:val="28"/>
        </w:rPr>
        <w:t xml:space="preserve">створення вебзастосунку, котрий допомагає пошукачам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sidR="00180424">
        <w:rPr>
          <w:color w:val="000000" w:themeColor="text1"/>
        </w:rPr>
        <w:t>.</w:t>
      </w:r>
    </w:p>
    <w:p w14:paraId="561BBECD" w14:textId="34FAC196" w:rsidR="00180424" w:rsidRPr="00793823" w:rsidRDefault="00180424" w:rsidP="00086021">
      <w:pPr>
        <w:rPr>
          <w:color w:val="000000" w:themeColor="text1"/>
        </w:rPr>
      </w:pPr>
      <w:r>
        <w:rPr>
          <w:color w:val="000000" w:themeColor="text1"/>
        </w:rPr>
        <w:t xml:space="preserve">Для досягнення </w:t>
      </w:r>
      <w:r w:rsidR="002F7C4C">
        <w:rPr>
          <w:color w:val="000000" w:themeColor="text1"/>
        </w:rPr>
        <w:t>поставленої мети н</w:t>
      </w:r>
      <w:r>
        <w:rPr>
          <w:color w:val="000000" w:themeColor="text1"/>
        </w:rPr>
        <w:t xml:space="preserve">еобхідно </w:t>
      </w:r>
      <w:r w:rsidR="002F7C4C">
        <w:rPr>
          <w:color w:val="000000" w:themeColor="text1"/>
        </w:rPr>
        <w:t>розв</w:t>
      </w:r>
      <w:r w:rsidR="002F7C4C">
        <w:rPr>
          <w:color w:val="000000" w:themeColor="text1"/>
          <w:lang w:val="en-US"/>
        </w:rPr>
        <w:t>’</w:t>
      </w:r>
      <w:r w:rsidR="002F7C4C">
        <w:rPr>
          <w:color w:val="000000" w:themeColor="text1"/>
        </w:rPr>
        <w:t>язати</w:t>
      </w:r>
      <w:r>
        <w:rPr>
          <w:color w:val="000000" w:themeColor="text1"/>
        </w:rPr>
        <w:t xml:space="preserve"> наступні задачі:</w:t>
      </w:r>
    </w:p>
    <w:p w14:paraId="2E3A4C73" w14:textId="7EFB6F58" w:rsidR="00057476" w:rsidRPr="00637E9C" w:rsidRDefault="002F7C4C">
      <w:pPr>
        <w:pStyle w:val="ListParagraph"/>
        <w:numPr>
          <w:ilvl w:val="0"/>
          <w:numId w:val="39"/>
        </w:numPr>
        <w:ind w:hanging="720"/>
        <w:rPr>
          <w:color w:val="000000" w:themeColor="text1"/>
        </w:rPr>
        <w:pPrChange w:id="14" w:author="Kateryna Lishchuk" w:date="2025-05-31T22:36:00Z">
          <w:pPr>
            <w:pStyle w:val="ListParagraph"/>
            <w:numPr>
              <w:numId w:val="39"/>
            </w:numPr>
            <w:ind w:left="1429" w:hanging="360"/>
          </w:pPr>
        </w:pPrChange>
      </w:pPr>
      <w:r w:rsidRPr="00F2425E">
        <w:rPr>
          <w:color w:val="000000" w:themeColor="text1"/>
          <w:rPrChange w:id="15" w:author="Kateryna Lishchuk" w:date="2025-05-31T22:34:00Z">
            <w:rPr>
              <w:color w:val="000000" w:themeColor="text1"/>
              <w:lang w:val="ru-RU"/>
            </w:rPr>
          </w:rPrChange>
        </w:rPr>
        <w:t>п</w:t>
      </w:r>
      <w:r w:rsidR="00611BED" w:rsidRPr="00637E9C">
        <w:rPr>
          <w:color w:val="000000" w:themeColor="text1"/>
        </w:rPr>
        <w:t>роектування та розробка вебзастосунку</w:t>
      </w:r>
      <w:r w:rsidRPr="00F2425E">
        <w:rPr>
          <w:color w:val="000000" w:themeColor="text1"/>
          <w:rPrChange w:id="16" w:author="Kateryna Lishchuk" w:date="2025-05-31T22:34:00Z">
            <w:rPr>
              <w:color w:val="000000" w:themeColor="text1"/>
              <w:lang w:val="ru-RU"/>
            </w:rPr>
          </w:rPrChange>
        </w:rPr>
        <w:t>;</w:t>
      </w:r>
    </w:p>
    <w:p w14:paraId="0EFC87BD" w14:textId="7DAC2E5D" w:rsidR="00611BED" w:rsidRPr="00637E9C" w:rsidRDefault="00611BED">
      <w:pPr>
        <w:pStyle w:val="ListParagraph"/>
        <w:numPr>
          <w:ilvl w:val="0"/>
          <w:numId w:val="39"/>
        </w:numPr>
        <w:ind w:hanging="720"/>
        <w:rPr>
          <w:color w:val="000000" w:themeColor="text1"/>
        </w:rPr>
        <w:pPrChange w:id="17" w:author="Kateryna Lishchuk" w:date="2025-05-31T22:36:00Z">
          <w:pPr>
            <w:pStyle w:val="ListParagraph"/>
            <w:numPr>
              <w:numId w:val="39"/>
            </w:numPr>
            <w:ind w:left="1429" w:hanging="360"/>
          </w:pPr>
        </w:pPrChange>
      </w:pPr>
      <w:r w:rsidRPr="00637E9C">
        <w:rPr>
          <w:color w:val="000000" w:themeColor="text1"/>
        </w:rPr>
        <w:t>авторизаці</w:t>
      </w:r>
      <w:r w:rsidR="002F7C4C" w:rsidRPr="00F2425E">
        <w:rPr>
          <w:color w:val="000000" w:themeColor="text1"/>
          <w:rPrChange w:id="18" w:author="Kateryna Lishchuk" w:date="2025-05-31T22:34:00Z">
            <w:rPr>
              <w:color w:val="000000" w:themeColor="text1"/>
              <w:lang w:val="ru-RU"/>
            </w:rPr>
          </w:rPrChange>
        </w:rPr>
        <w:t>я</w:t>
      </w:r>
      <w:r w:rsidRPr="00637E9C">
        <w:rPr>
          <w:color w:val="000000" w:themeColor="text1"/>
        </w:rPr>
        <w:t xml:space="preserve"> користувача</w:t>
      </w:r>
      <w:r w:rsidR="002F7C4C" w:rsidRPr="00F2425E">
        <w:rPr>
          <w:color w:val="000000" w:themeColor="text1"/>
          <w:rPrChange w:id="19" w:author="Kateryna Lishchuk" w:date="2025-05-31T22:34:00Z">
            <w:rPr>
              <w:color w:val="000000" w:themeColor="text1"/>
              <w:lang w:val="ru-RU"/>
            </w:rPr>
          </w:rPrChange>
        </w:rPr>
        <w:t>;</w:t>
      </w:r>
    </w:p>
    <w:p w14:paraId="44819E33" w14:textId="517BA2C4" w:rsidR="00611BED" w:rsidRPr="00637E9C" w:rsidRDefault="002F7C4C">
      <w:pPr>
        <w:pStyle w:val="ListParagraph"/>
        <w:numPr>
          <w:ilvl w:val="0"/>
          <w:numId w:val="39"/>
        </w:numPr>
        <w:ind w:hanging="720"/>
        <w:rPr>
          <w:color w:val="000000" w:themeColor="text1"/>
        </w:rPr>
        <w:pPrChange w:id="20" w:author="Kateryna Lishchuk" w:date="2025-05-31T22:36:00Z">
          <w:pPr>
            <w:pStyle w:val="ListParagraph"/>
            <w:numPr>
              <w:numId w:val="39"/>
            </w:numPr>
            <w:ind w:left="1429" w:hanging="360"/>
          </w:pPr>
        </w:pPrChange>
      </w:pPr>
      <w:r w:rsidRPr="00F2425E">
        <w:rPr>
          <w:color w:val="000000" w:themeColor="text1"/>
          <w:rPrChange w:id="21" w:author="Kateryna Lishchuk" w:date="2025-05-31T22:34:00Z">
            <w:rPr>
              <w:color w:val="000000" w:themeColor="text1"/>
              <w:lang w:val="ru-RU"/>
            </w:rPr>
          </w:rPrChange>
        </w:rPr>
        <w:lastRenderedPageBreak/>
        <w:t xml:space="preserve">робота з </w:t>
      </w:r>
      <w:r w:rsidR="00611BED" w:rsidRPr="00637E9C">
        <w:rPr>
          <w:color w:val="000000" w:themeColor="text1"/>
        </w:rPr>
        <w:t>резюме користувача</w:t>
      </w:r>
      <w:r w:rsidRPr="00F2425E">
        <w:rPr>
          <w:color w:val="000000" w:themeColor="text1"/>
          <w:rPrChange w:id="22" w:author="Kateryna Lishchuk" w:date="2025-05-31T22:34:00Z">
            <w:rPr>
              <w:color w:val="000000" w:themeColor="text1"/>
              <w:lang w:val="ru-RU"/>
            </w:rPr>
          </w:rPrChange>
        </w:rPr>
        <w:t xml:space="preserve"> (зчитування, збереження, підтримка можливості адаптації під вакансії);</w:t>
      </w:r>
    </w:p>
    <w:p w14:paraId="753AF4BB" w14:textId="5C64E038" w:rsidR="00611BED" w:rsidRPr="00637E9C" w:rsidRDefault="002F7C4C" w:rsidP="00637E9C">
      <w:pPr>
        <w:pStyle w:val="ListParagraph"/>
        <w:numPr>
          <w:ilvl w:val="0"/>
          <w:numId w:val="39"/>
        </w:numPr>
        <w:ind w:hanging="720"/>
        <w:rPr>
          <w:color w:val="000000" w:themeColor="text1"/>
        </w:rPr>
      </w:pPr>
      <w:r w:rsidRPr="00F2425E">
        <w:rPr>
          <w:color w:val="000000" w:themeColor="text1"/>
          <w:rPrChange w:id="23" w:author="Kateryna Lishchuk" w:date="2025-05-31T22:34:00Z">
            <w:rPr>
              <w:color w:val="000000" w:themeColor="text1"/>
              <w:lang w:val="ru-RU"/>
            </w:rPr>
          </w:rPrChange>
        </w:rPr>
        <w:t>а</w:t>
      </w:r>
      <w:r w:rsidR="00611BED" w:rsidRPr="00637E9C">
        <w:rPr>
          <w:color w:val="000000" w:themeColor="text1"/>
        </w:rPr>
        <w:t xml:space="preserve">грегація </w:t>
      </w:r>
      <w:r w:rsidRPr="00F2425E">
        <w:rPr>
          <w:color w:val="000000" w:themeColor="text1"/>
          <w:rPrChange w:id="24" w:author="Kateryna Lishchuk" w:date="2025-05-31T22:34:00Z">
            <w:rPr>
              <w:color w:val="000000" w:themeColor="text1"/>
              <w:lang w:val="en-US"/>
            </w:rPr>
          </w:rPrChange>
        </w:rPr>
        <w:t>IT-</w:t>
      </w:r>
      <w:r w:rsidR="00611BED" w:rsidRPr="00637E9C">
        <w:rPr>
          <w:color w:val="000000" w:themeColor="text1"/>
        </w:rPr>
        <w:t>вакансі</w:t>
      </w:r>
      <w:r w:rsidR="003210C2" w:rsidRPr="00F2425E">
        <w:rPr>
          <w:color w:val="000000" w:themeColor="text1"/>
        </w:rPr>
        <w:t xml:space="preserve">й </w:t>
      </w:r>
      <w:r w:rsidRPr="00F2425E">
        <w:rPr>
          <w:color w:val="000000" w:themeColor="text1"/>
        </w:rPr>
        <w:t xml:space="preserve">зі сторонніх сайтів </w:t>
      </w:r>
      <w:r w:rsidR="003210C2" w:rsidRPr="00F2425E">
        <w:rPr>
          <w:color w:val="000000" w:themeColor="text1"/>
        </w:rPr>
        <w:t xml:space="preserve">і </w:t>
      </w:r>
      <w:r w:rsidRPr="00F2425E">
        <w:rPr>
          <w:color w:val="000000" w:themeColor="text1"/>
        </w:rPr>
        <w:t xml:space="preserve">їх </w:t>
      </w:r>
      <w:r w:rsidR="003210C2" w:rsidRPr="00F2425E">
        <w:rPr>
          <w:color w:val="000000" w:themeColor="text1"/>
        </w:rPr>
        <w:t xml:space="preserve">збереження </w:t>
      </w:r>
      <w:r w:rsidRPr="00F2425E">
        <w:rPr>
          <w:color w:val="000000" w:themeColor="text1"/>
        </w:rPr>
        <w:t>для подальшого аналізу;</w:t>
      </w:r>
    </w:p>
    <w:p w14:paraId="59B0995A" w14:textId="3F2B7062" w:rsidR="00611BED" w:rsidRPr="00637E9C" w:rsidRDefault="002F7C4C">
      <w:pPr>
        <w:pStyle w:val="ListParagraph"/>
        <w:numPr>
          <w:ilvl w:val="0"/>
          <w:numId w:val="39"/>
        </w:numPr>
        <w:ind w:hanging="720"/>
        <w:rPr>
          <w:color w:val="000000" w:themeColor="text1"/>
        </w:rPr>
        <w:pPrChange w:id="25" w:author="Kateryna Lishchuk" w:date="2025-05-31T22:36:00Z">
          <w:pPr>
            <w:pStyle w:val="ListParagraph"/>
            <w:numPr>
              <w:numId w:val="39"/>
            </w:numPr>
            <w:ind w:left="1429" w:hanging="360"/>
          </w:pPr>
        </w:pPrChange>
      </w:pPr>
      <w:r w:rsidRPr="00F2425E">
        <w:rPr>
          <w:color w:val="000000" w:themeColor="text1"/>
          <w:rPrChange w:id="26" w:author="Kateryna Lishchuk" w:date="2025-05-31T22:34:00Z">
            <w:rPr>
              <w:color w:val="000000" w:themeColor="text1"/>
              <w:lang w:val="ru-RU"/>
            </w:rPr>
          </w:rPrChange>
        </w:rPr>
        <w:t>а</w:t>
      </w:r>
      <w:r w:rsidR="00611BED" w:rsidRPr="00637E9C">
        <w:rPr>
          <w:color w:val="000000" w:themeColor="text1"/>
        </w:rPr>
        <w:t xml:space="preserve">втоматизоване надсилання </w:t>
      </w:r>
      <w:r w:rsidRPr="00F2425E">
        <w:rPr>
          <w:color w:val="000000" w:themeColor="text1"/>
          <w:rPrChange w:id="27" w:author="Kateryna Lishchuk" w:date="2025-05-31T22:34:00Z">
            <w:rPr>
              <w:color w:val="000000" w:themeColor="text1"/>
              <w:lang w:val="ru-RU"/>
            </w:rPr>
          </w:rPrChange>
        </w:rPr>
        <w:t>повідомлень користувачу з релевантними вакансіями.</w:t>
      </w:r>
    </w:p>
    <w:p w14:paraId="0AEDF55B" w14:textId="77777777" w:rsidR="004D7592" w:rsidRPr="00A059F8" w:rsidRDefault="004D7592" w:rsidP="00A059F8">
      <w:pPr>
        <w:pStyle w:val="Heading2"/>
        <w:numPr>
          <w:ilvl w:val="0"/>
          <w:numId w:val="0"/>
        </w:numPr>
        <w:ind w:left="709"/>
        <w:rPr>
          <w:b w:val="0"/>
          <w:bCs/>
        </w:rPr>
      </w:pPr>
      <w:bookmarkStart w:id="28" w:name="_Toc102756397"/>
      <w:bookmarkStart w:id="29" w:name="_Toc199358571"/>
      <w:bookmarkEnd w:id="13"/>
      <w:r w:rsidRPr="00A059F8">
        <w:rPr>
          <w:b w:val="0"/>
          <w:bCs/>
        </w:rPr>
        <w:t>Висновки до розділу</w:t>
      </w:r>
      <w:bookmarkEnd w:id="28"/>
      <w:bookmarkEnd w:id="29"/>
    </w:p>
    <w:p w14:paraId="3EA71BFF" w14:textId="509A4E4C" w:rsidR="00416C68" w:rsidRDefault="00057476" w:rsidP="00057476">
      <w:pPr>
        <w:rPr>
          <w:color w:val="000000" w:themeColor="text1"/>
        </w:rPr>
      </w:pPr>
      <w:r>
        <w:rPr>
          <w:color w:val="000000" w:themeColor="text1"/>
        </w:rPr>
        <w:t>У першому розділі пояснювальної записки сформульовано функціональні вимоги індивідуальної частини дипломного проєкту</w:t>
      </w:r>
      <w:r w:rsidR="00416C68">
        <w:rPr>
          <w:color w:val="000000" w:themeColor="text1"/>
        </w:rPr>
        <w:t xml:space="preserve"> та </w:t>
      </w:r>
      <w:r w:rsidR="006C699B">
        <w:rPr>
          <w:color w:val="000000" w:themeColor="text1"/>
        </w:rPr>
        <w:t>сформовано</w:t>
      </w:r>
      <w:r w:rsidR="00416C68">
        <w:rPr>
          <w:color w:val="000000" w:themeColor="text1"/>
        </w:rPr>
        <w:t xml:space="preserve"> матрицю трасування функціональних вимог для демонстрації відповідності вимог до варіантів використання проєкту. </w:t>
      </w:r>
    </w:p>
    <w:p w14:paraId="5E2EADAE" w14:textId="4ABA9C97" w:rsidR="00FB7ACF" w:rsidRPr="00057476" w:rsidRDefault="006C699B" w:rsidP="00057476">
      <w:pPr>
        <w:rPr>
          <w:color w:val="FF0000"/>
        </w:rPr>
      </w:pPr>
      <w:r>
        <w:rPr>
          <w:color w:val="000000" w:themeColor="text1"/>
        </w:rPr>
        <w:t xml:space="preserve">В результаті </w:t>
      </w:r>
      <w:r w:rsidR="00416C68">
        <w:rPr>
          <w:color w:val="000000" w:themeColor="text1"/>
        </w:rPr>
        <w:t>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30" w:name="_Toc102756398"/>
      <w:bookmarkStart w:id="31" w:name="_Toc199358572"/>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30"/>
      <w:bookmarkEnd w:id="31"/>
    </w:p>
    <w:p w14:paraId="214F1992" w14:textId="526E51FF" w:rsidR="00FE6BDD" w:rsidRPr="00A059F8" w:rsidRDefault="000C3935" w:rsidP="0045700B">
      <w:pPr>
        <w:pStyle w:val="Heading2"/>
        <w:ind w:left="709" w:firstLine="0"/>
        <w:rPr>
          <w:b w:val="0"/>
          <w:bCs/>
        </w:rPr>
      </w:pPr>
      <w:bookmarkStart w:id="32" w:name="_Toc102756400"/>
      <w:bookmarkStart w:id="33" w:name="_Toc199358573"/>
      <w:r w:rsidRPr="000C3935">
        <w:rPr>
          <w:b w:val="0"/>
          <w:bCs/>
        </w:rPr>
        <w:t>Архітектура програмного забезпечення</w:t>
      </w:r>
      <w:bookmarkEnd w:id="32"/>
      <w:bookmarkEnd w:id="33"/>
    </w:p>
    <w:p w14:paraId="590E8737" w14:textId="741624AB" w:rsidR="00416C68" w:rsidRPr="00416C68" w:rsidRDefault="00416C68" w:rsidP="00637E9C">
      <w:pPr>
        <w:ind w:firstLine="705"/>
        <w:contextualSpacing w:val="0"/>
        <w:textAlignment w:val="baseline"/>
        <w:rPr>
          <w:szCs w:val="28"/>
          <w:lang w:eastAsia="en-US"/>
        </w:rPr>
      </w:pPr>
      <w:bookmarkStart w:id="34" w:name="_Toc109429232"/>
      <w:bookmarkStart w:id="35" w:name="_Toc102756401"/>
      <w:r>
        <w:rPr>
          <w:szCs w:val="28"/>
          <w:lang w:eastAsia="en-US"/>
        </w:rPr>
        <w:t xml:space="preserve">Для клієнтської сторони вебзастосунку було обрано використання </w:t>
      </w:r>
      <w:r>
        <w:rPr>
          <w:szCs w:val="28"/>
          <w:lang w:val="en-US" w:eastAsia="en-US"/>
        </w:rPr>
        <w:t xml:space="preserve">Single-Page Application </w:t>
      </w:r>
      <w:r>
        <w:rPr>
          <w:szCs w:val="28"/>
          <w:lang w:eastAsia="en-US"/>
        </w:rPr>
        <w:t>архітектури.</w:t>
      </w:r>
    </w:p>
    <w:p w14:paraId="688CA0AE" w14:textId="77777777" w:rsidR="0098798D" w:rsidRDefault="00416C68" w:rsidP="0098798D">
      <w:pPr>
        <w:ind w:firstLine="705"/>
        <w:contextualSpacing w:val="0"/>
        <w:textAlignment w:val="baseline"/>
        <w:rPr>
          <w:szCs w:val="28"/>
          <w:lang w:eastAsia="en-US"/>
        </w:rPr>
      </w:pPr>
      <w:r w:rsidRPr="00416C68">
        <w:rPr>
          <w:szCs w:val="28"/>
          <w:lang w:eastAsia="en-US"/>
        </w:rPr>
        <w:t>Серверна частина застосунку</w:t>
      </w:r>
      <w:r>
        <w:rPr>
          <w:szCs w:val="28"/>
          <w:lang w:eastAsia="en-US"/>
        </w:rPr>
        <w:t xml:space="preserve"> використовує трьохрівневу</w:t>
      </w:r>
      <w:r w:rsidR="00C2144B">
        <w:rPr>
          <w:szCs w:val="28"/>
          <w:lang w:eastAsia="en-US"/>
        </w:rPr>
        <w:t xml:space="preserve"> архітектуру, тобто складається з</w:t>
      </w:r>
      <w:r w:rsidR="0098798D">
        <w:rPr>
          <w:szCs w:val="28"/>
          <w:lang w:eastAsia="en-US"/>
        </w:rPr>
        <w:t>:</w:t>
      </w:r>
    </w:p>
    <w:p w14:paraId="5A93733B" w14:textId="1089AFD5"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6" w:author="Kateryna Lishchuk" w:date="2025-05-31T22:37:00Z">
            <w:rPr>
              <w:szCs w:val="28"/>
              <w:lang w:eastAsia="en-US"/>
            </w:rPr>
          </w:rPrChange>
        </w:rPr>
      </w:pPr>
      <w:r w:rsidRPr="00637E9C">
        <w:rPr>
          <w:szCs w:val="28"/>
          <w:lang w:eastAsia="en-US"/>
        </w:rPr>
        <w:t xml:space="preserve">API </w:t>
      </w:r>
      <w:r w:rsidRPr="002A7525">
        <w:rPr>
          <w:szCs w:val="28"/>
          <w:lang w:eastAsia="en-US"/>
        </w:rPr>
        <w:t>що надає інтерфейс для роботи з застосунком</w:t>
      </w:r>
      <w:r w:rsidR="0098798D" w:rsidRPr="002A7525">
        <w:rPr>
          <w:szCs w:val="28"/>
          <w:lang w:eastAsia="en-US"/>
        </w:rPr>
        <w:t>;</w:t>
      </w:r>
    </w:p>
    <w:p w14:paraId="02D53D69" w14:textId="0D2B2DA9"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7" w:author="Kateryna Lishchuk" w:date="2025-05-31T22:37:00Z">
            <w:rPr>
              <w:szCs w:val="28"/>
              <w:lang w:eastAsia="en-US"/>
            </w:rPr>
          </w:rPrChange>
        </w:rPr>
      </w:pPr>
      <w:r w:rsidRPr="00637E9C">
        <w:rPr>
          <w:szCs w:val="28"/>
          <w:lang w:eastAsia="en-US"/>
        </w:rPr>
        <w:t xml:space="preserve">Business logic layer </w:t>
      </w:r>
      <w:r w:rsidRPr="002A7525">
        <w:rPr>
          <w:szCs w:val="28"/>
          <w:lang w:eastAsia="en-US"/>
        </w:rPr>
        <w:t>що містить логіку застосунку</w:t>
      </w:r>
      <w:r w:rsidR="0098798D">
        <w:rPr>
          <w:szCs w:val="28"/>
          <w:lang w:eastAsia="en-US"/>
        </w:rPr>
        <w:t>;</w:t>
      </w:r>
    </w:p>
    <w:p w14:paraId="286D1588" w14:textId="4C837779" w:rsidR="0098798D" w:rsidRPr="0098798D" w:rsidRDefault="00C2144B" w:rsidP="0098798D">
      <w:pPr>
        <w:pStyle w:val="ListParagraph"/>
        <w:numPr>
          <w:ilvl w:val="0"/>
          <w:numId w:val="41"/>
        </w:numPr>
        <w:ind w:hanging="716"/>
        <w:contextualSpacing w:val="0"/>
        <w:textAlignment w:val="baseline"/>
        <w:rPr>
          <w:rFonts w:ascii="Segoe UI" w:hAnsi="Segoe UI" w:cs="Segoe UI"/>
          <w:sz w:val="18"/>
          <w:szCs w:val="18"/>
          <w:lang w:val="en-US" w:eastAsia="en-US"/>
          <w:rPrChange w:id="38" w:author="Kateryna Lishchuk" w:date="2025-05-31T22:37:00Z">
            <w:rPr>
              <w:szCs w:val="28"/>
              <w:lang w:eastAsia="en-US"/>
            </w:rPr>
          </w:rPrChange>
        </w:rPr>
      </w:pPr>
      <w:r w:rsidRPr="00637E9C">
        <w:rPr>
          <w:szCs w:val="28"/>
          <w:lang w:eastAsia="en-US"/>
        </w:rPr>
        <w:t xml:space="preserve">Data access layer </w:t>
      </w:r>
      <w:r w:rsidRPr="002A7525">
        <w:rPr>
          <w:szCs w:val="28"/>
          <w:lang w:eastAsia="en-US"/>
        </w:rPr>
        <w:t xml:space="preserve">для роботи з базою даних. </w:t>
      </w:r>
      <w:r w:rsidR="00416C68" w:rsidRPr="002A7525">
        <w:rPr>
          <w:szCs w:val="28"/>
          <w:lang w:eastAsia="en-US"/>
        </w:rPr>
        <w:t xml:space="preserve"> </w:t>
      </w:r>
    </w:p>
    <w:p w14:paraId="4D528701" w14:textId="00E33B78" w:rsidR="00416C68" w:rsidRPr="0098798D" w:rsidRDefault="00C2144B" w:rsidP="00637E9C">
      <w:pPr>
        <w:ind w:left="709" w:firstLine="0"/>
        <w:contextualSpacing w:val="0"/>
        <w:textAlignment w:val="baseline"/>
        <w:rPr>
          <w:rFonts w:ascii="Segoe UI" w:hAnsi="Segoe UI" w:cs="Segoe UI"/>
          <w:sz w:val="18"/>
          <w:szCs w:val="18"/>
          <w:lang w:val="en-US" w:eastAsia="en-US"/>
        </w:rPr>
      </w:pPr>
      <w:r w:rsidRPr="002A7525">
        <w:rPr>
          <w:szCs w:val="28"/>
          <w:lang w:eastAsia="en-US"/>
        </w:rPr>
        <w:t>Серверна частина застосунку містить наступні компоненти</w:t>
      </w:r>
      <w:r w:rsidR="00416C68" w:rsidRPr="002A7525">
        <w:rPr>
          <w:szCs w:val="28"/>
          <w:lang w:eastAsia="en-US"/>
        </w:rPr>
        <w:t>:</w:t>
      </w:r>
      <w:r w:rsidR="00416C68" w:rsidRPr="002A7525">
        <w:rPr>
          <w:szCs w:val="28"/>
          <w:lang w:val="en-US" w:eastAsia="en-US"/>
        </w:rPr>
        <w:t> </w:t>
      </w:r>
    </w:p>
    <w:p w14:paraId="721217A3" w14:textId="7F5802D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 xml:space="preserve">омпонент користувачів: відповідає за збереження профілю користувача </w:t>
      </w:r>
      <w:r>
        <w:rPr>
          <w:szCs w:val="28"/>
          <w:lang w:eastAsia="en-US"/>
        </w:rPr>
        <w:t>та</w:t>
      </w:r>
      <w:r w:rsidR="00416C68" w:rsidRPr="00416C68">
        <w:rPr>
          <w:szCs w:val="28"/>
          <w:lang w:eastAsia="en-US"/>
        </w:rPr>
        <w:t xml:space="preserve"> його резюме та верифікацію юзера за допомогою запитів до Firebase [1]. При завантаженні резюме він також нотифікує АРІ сервісу машинного навчання для препроцесінгу резюме</w:t>
      </w:r>
      <w:r>
        <w:rPr>
          <w:szCs w:val="28"/>
          <w:lang w:eastAsia="en-US"/>
        </w:rPr>
        <w:t>;</w:t>
      </w:r>
    </w:p>
    <w:p w14:paraId="3B21C618" w14:textId="6E714E10"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омпонент нотифікацій: відповідає за відправлення імейлів користувачам, використовуючи запити до Mailjet [2]</w:t>
      </w:r>
      <w:r>
        <w:rPr>
          <w:szCs w:val="28"/>
          <w:lang w:eastAsia="en-US"/>
        </w:rPr>
        <w:t>;</w:t>
      </w:r>
      <w:r w:rsidR="00416C68" w:rsidRPr="00416C68">
        <w:rPr>
          <w:szCs w:val="28"/>
          <w:lang w:val="en-US" w:eastAsia="en-US"/>
        </w:rPr>
        <w:t> </w:t>
      </w:r>
    </w:p>
    <w:p w14:paraId="19B9668E" w14:textId="46394F8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омпонент скрапінгу: відповідає за збір описів вакансій за посиланням</w:t>
      </w:r>
      <w:r>
        <w:rPr>
          <w:szCs w:val="28"/>
          <w:lang w:eastAsia="en-US"/>
        </w:rPr>
        <w:t>;</w:t>
      </w:r>
    </w:p>
    <w:p w14:paraId="78A01546" w14:textId="2D978B73"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скрапінгу</w:t>
      </w:r>
      <w:r>
        <w:rPr>
          <w:szCs w:val="28"/>
          <w:lang w:eastAsia="en-US"/>
        </w:rPr>
        <w:t>;</w:t>
      </w:r>
    </w:p>
    <w:p w14:paraId="305D0768" w14:textId="29CD90CC" w:rsidR="00416C68" w:rsidRPr="00416C68" w:rsidRDefault="0098798D" w:rsidP="00637E9C">
      <w:pPr>
        <w:numPr>
          <w:ilvl w:val="0"/>
          <w:numId w:val="38"/>
        </w:numPr>
        <w:ind w:left="0" w:firstLine="709"/>
        <w:contextualSpacing w:val="0"/>
        <w:textAlignment w:val="baseline"/>
        <w:rPr>
          <w:szCs w:val="28"/>
          <w:lang w:val="en-US" w:eastAsia="en-US"/>
        </w:rPr>
      </w:pPr>
      <w:r>
        <w:rPr>
          <w:szCs w:val="28"/>
          <w:lang w:eastAsia="en-US"/>
        </w:rPr>
        <w:t>к</w:t>
      </w:r>
      <w:r w:rsidR="00416C68" w:rsidRPr="00416C68">
        <w:rPr>
          <w:szCs w:val="28"/>
          <w:lang w:eastAsia="en-US"/>
        </w:rPr>
        <w:t>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препроцесінгу та отримання оцінок релевантності для користувачів, які направляє компоненту нотифікацій для направлення користувачам.</w:t>
      </w:r>
      <w:r w:rsidR="00416C68" w:rsidRPr="00416C68">
        <w:rPr>
          <w:szCs w:val="28"/>
          <w:lang w:val="en-US" w:eastAsia="en-US"/>
        </w:rPr>
        <w:t> </w:t>
      </w:r>
    </w:p>
    <w:p w14:paraId="7BF1E6B0" w14:textId="6ED1CA81" w:rsidR="00416C68" w:rsidRPr="00416C68" w:rsidRDefault="00416C68" w:rsidP="00637E9C">
      <w:pPr>
        <w:ind w:firstLine="705"/>
        <w:contextualSpacing w:val="0"/>
        <w:textAlignment w:val="baseline"/>
        <w:rPr>
          <w:rFonts w:ascii="Segoe UI" w:hAnsi="Segoe UI" w:cs="Segoe UI"/>
          <w:sz w:val="18"/>
          <w:szCs w:val="18"/>
          <w:lang w:val="en-US" w:eastAsia="en-US"/>
        </w:rPr>
      </w:pPr>
      <w:r w:rsidRPr="00416C68">
        <w:rPr>
          <w:szCs w:val="28"/>
          <w:lang w:eastAsia="en-US"/>
        </w:rPr>
        <w:t xml:space="preserve">Діаграму компонентів в нотації С4 наведено на рисунку </w:t>
      </w:r>
      <w:r w:rsidR="0098798D">
        <w:rPr>
          <w:szCs w:val="28"/>
          <w:lang w:eastAsia="en-US"/>
        </w:rPr>
        <w:t>2</w:t>
      </w:r>
      <w:r w:rsidRPr="00416C68">
        <w:rPr>
          <w:szCs w:val="28"/>
          <w:lang w:eastAsia="en-US"/>
        </w:rPr>
        <w:t>.</w:t>
      </w:r>
      <w:r w:rsidR="0098798D">
        <w:rPr>
          <w:szCs w:val="28"/>
          <w:lang w:eastAsia="en-US"/>
        </w:rPr>
        <w:t>1</w:t>
      </w:r>
      <w:r w:rsidRPr="00416C68">
        <w:rPr>
          <w:szCs w:val="28"/>
          <w:lang w:eastAsia="en-US"/>
        </w:rPr>
        <w:t>:</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lastRenderedPageBreak/>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3EDA1EEC"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 xml:space="preserve">Рисунок </w:t>
      </w:r>
      <w:r w:rsidR="0098798D">
        <w:rPr>
          <w:szCs w:val="28"/>
          <w:lang w:eastAsia="en-US"/>
        </w:rPr>
        <w:t>2</w:t>
      </w:r>
      <w:r w:rsidRPr="00416C68">
        <w:rPr>
          <w:szCs w:val="28"/>
          <w:lang w:eastAsia="en-US"/>
        </w:rPr>
        <w:t>.</w:t>
      </w:r>
      <w:r w:rsidR="0098798D">
        <w:rPr>
          <w:szCs w:val="28"/>
          <w:lang w:eastAsia="en-US"/>
        </w:rPr>
        <w:t>1</w:t>
      </w:r>
      <w:r w:rsidRPr="00416C68">
        <w:rPr>
          <w:szCs w:val="28"/>
          <w:lang w:eastAsia="en-US"/>
        </w:rPr>
        <w:t xml:space="preserve"> - Діаграма третього рівня С4 для АРІ сервісу серверної частини вебзастосунку</w:t>
      </w:r>
      <w:r w:rsidRPr="00416C68">
        <w:rPr>
          <w:szCs w:val="28"/>
          <w:lang w:val="en-US" w:eastAsia="en-US"/>
        </w:rPr>
        <w:t> </w:t>
      </w:r>
    </w:p>
    <w:p w14:paraId="3B760282" w14:textId="1F63CB91" w:rsidR="002A7525" w:rsidRPr="00637E9C" w:rsidRDefault="002A7525" w:rsidP="005F2214">
      <w:pPr>
        <w:rPr>
          <w:color w:val="000000" w:themeColor="text1"/>
          <w:szCs w:val="28"/>
        </w:rPr>
      </w:pPr>
      <w:r>
        <w:rPr>
          <w:color w:val="000000" w:themeColor="text1"/>
          <w:szCs w:val="28"/>
          <w:lang w:val="ru-RU"/>
        </w:rPr>
        <w:t>Д</w:t>
      </w:r>
      <w:r>
        <w:rPr>
          <w:color w:val="000000" w:themeColor="text1"/>
          <w:szCs w:val="28"/>
        </w:rPr>
        <w:t xml:space="preserve">іаграму основних класів серверної частини застосунку наведено </w:t>
      </w:r>
      <w:r w:rsidR="009E38AC">
        <w:rPr>
          <w:color w:val="000000" w:themeColor="text1"/>
          <w:szCs w:val="28"/>
          <w:lang w:val="ru-RU"/>
        </w:rPr>
        <w:t>у граф</w:t>
      </w:r>
      <w:r w:rsidR="009E38AC">
        <w:rPr>
          <w:color w:val="000000" w:themeColor="text1"/>
          <w:szCs w:val="28"/>
        </w:rPr>
        <w:t>ічному матеріалі, кресленні 2.</w:t>
      </w:r>
    </w:p>
    <w:p w14:paraId="27FEECFB" w14:textId="7294583E" w:rsidR="00624B1D" w:rsidRPr="00624B1D" w:rsidRDefault="008B1927" w:rsidP="00624B1D">
      <w:pPr>
        <w:pStyle w:val="Heading2"/>
        <w:ind w:left="709" w:firstLine="0"/>
        <w:rPr>
          <w:b w:val="0"/>
          <w:bCs/>
        </w:rPr>
      </w:pPr>
      <w:bookmarkStart w:id="39" w:name="_Toc199358574"/>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34"/>
      <w:bookmarkEnd w:id="39"/>
    </w:p>
    <w:p w14:paraId="618F905E" w14:textId="4B402B82"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вебзастосунку було обрано використати фреймворк Angular [3], з використанням NgRx Store [4] для роботи з даними. NgRx Store ізолює логіку роботи з даними і виклики </w:t>
      </w:r>
      <w:r w:rsidR="00FE1311">
        <w:rPr>
          <w:rStyle w:val="normaltextrun"/>
          <w:sz w:val="28"/>
          <w:szCs w:val="28"/>
        </w:rPr>
        <w:t>API</w:t>
      </w:r>
      <w:r>
        <w:rPr>
          <w:rStyle w:val="normaltextrun"/>
          <w:sz w:val="28"/>
          <w:szCs w:val="28"/>
          <w:lang w:val="uk-UA"/>
        </w:rPr>
        <w:t xml:space="preserve"> сервісів від логіки представлення даних, що значно спрощує модифікацію коду та покращує його якість за рахунок чіткого розділення обов’язків. </w:t>
      </w:r>
      <w:r>
        <w:rPr>
          <w:rStyle w:val="normaltextrun"/>
          <w:sz w:val="28"/>
          <w:szCs w:val="28"/>
          <w:lang w:val="uk-UA"/>
        </w:rPr>
        <w:lastRenderedPageBreak/>
        <w:t xml:space="preserve">Діаграма компонентів NgRx Store що використовуються для менедджменту стану клієнтської сторони застосунку наведена на рисунку </w:t>
      </w:r>
      <w:r w:rsidR="00FE1311">
        <w:rPr>
          <w:rStyle w:val="normaltextrun"/>
          <w:sz w:val="28"/>
          <w:szCs w:val="28"/>
        </w:rPr>
        <w:t>2</w:t>
      </w:r>
      <w:r>
        <w:rPr>
          <w:rStyle w:val="normaltextrun"/>
          <w:sz w:val="28"/>
          <w:szCs w:val="28"/>
          <w:lang w:val="uk-UA"/>
        </w:rPr>
        <w:t>.</w:t>
      </w:r>
      <w:r w:rsidR="00FE1311">
        <w:rPr>
          <w:rStyle w:val="normaltextrun"/>
          <w:sz w:val="28"/>
          <w:szCs w:val="28"/>
        </w:rPr>
        <w:t>2</w:t>
      </w:r>
      <w:r>
        <w:rPr>
          <w:rStyle w:val="normaltextrun"/>
          <w:sz w:val="28"/>
          <w:szCs w:val="28"/>
          <w:lang w:val="uk-UA"/>
        </w:rPr>
        <w:t>:</w:t>
      </w:r>
      <w:r>
        <w:rPr>
          <w:rStyle w:val="eop"/>
          <w:rFonts w:eastAsiaTheme="majorEastAsia"/>
          <w:sz w:val="28"/>
          <w:szCs w:val="28"/>
        </w:rPr>
        <w:t> </w:t>
      </w:r>
    </w:p>
    <w:p w14:paraId="5BA23F50" w14:textId="4CD4DE9D"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w:t>
      </w:r>
      <w:r w:rsidR="00FE1311">
        <w:rPr>
          <w:rStyle w:val="normaltextrun"/>
          <w:sz w:val="28"/>
          <w:szCs w:val="28"/>
        </w:rPr>
        <w:t>2</w:t>
      </w:r>
      <w:r>
        <w:rPr>
          <w:rStyle w:val="normaltextrun"/>
          <w:sz w:val="28"/>
          <w:szCs w:val="28"/>
          <w:lang w:val="uk-UA"/>
        </w:rPr>
        <w:t>.</w:t>
      </w:r>
      <w:r w:rsidR="00FE1311">
        <w:rPr>
          <w:rStyle w:val="normaltextrun"/>
          <w:sz w:val="28"/>
          <w:szCs w:val="28"/>
        </w:rPr>
        <w:t>2</w:t>
      </w:r>
      <w:r>
        <w:rPr>
          <w:rStyle w:val="normaltextrun"/>
          <w:sz w:val="28"/>
          <w:szCs w:val="28"/>
          <w:lang w:val="uk-UA"/>
        </w:rPr>
        <w:t xml:space="preserve"> - Діаграма компонентів NgRx Store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Entity Framework [6].</w:t>
      </w:r>
      <w:r>
        <w:rPr>
          <w:rStyle w:val="eop"/>
          <w:rFonts w:eastAsiaTheme="majorEastAsia"/>
          <w:sz w:val="28"/>
          <w:szCs w:val="28"/>
        </w:rPr>
        <w:t> </w:t>
      </w:r>
    </w:p>
    <w:p w14:paraId="5E2E51B7"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Для авторизації користувачів було обрано використати сервіс Firebase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Firebase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Firebase,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1D6D1291"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надсилання імейлів користувачу було розглянуто використання одного з 2 сервісів: Mailjet та SendGrid [7]. Переваги SendGrid включають дуже </w:t>
      </w:r>
      <w:r>
        <w:rPr>
          <w:rStyle w:val="normaltextrun"/>
          <w:sz w:val="28"/>
          <w:szCs w:val="28"/>
          <w:lang w:val="uk-UA"/>
        </w:rPr>
        <w:lastRenderedPageBreak/>
        <w:t>поширене використання та гарн</w:t>
      </w:r>
      <w:r w:rsidR="00FE1311">
        <w:rPr>
          <w:rStyle w:val="normaltextrun"/>
          <w:sz w:val="28"/>
          <w:szCs w:val="28"/>
          <w:lang w:val="uk-UA"/>
        </w:rPr>
        <w:t>у</w:t>
      </w:r>
      <w:r>
        <w:rPr>
          <w:rStyle w:val="normaltextrun"/>
          <w:sz w:val="28"/>
          <w:szCs w:val="28"/>
          <w:lang w:val="uk-UA"/>
        </w:rPr>
        <w:t xml:space="preserve"> підтримка в рамках інфраструктури .NET, але в безкоштовній його підписці дозволено лише 100 листів на день, впродовж 60 днів. Натомість безкоштовна підписка Mailjet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Mailjet.</w:t>
      </w:r>
      <w:r>
        <w:rPr>
          <w:rStyle w:val="eop"/>
          <w:rFonts w:eastAsiaTheme="majorEastAsia"/>
          <w:sz w:val="28"/>
          <w:szCs w:val="28"/>
        </w:rPr>
        <w:t> </w:t>
      </w:r>
    </w:p>
    <w:p w14:paraId="08ECA413"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В якості інструменту для розробки клієнтської частини застосунку було розглянуто Visual Studio Code та WebStorm. Перевагою WebStorm є те, що він є повноцінним IDE з нативною підтримкою Angular, що забезпечує зручні інструменти створення компонентів та рефакторингу. Значним недоліком Webstorm є швидкодія роботи і кількість ресурсів що він витрачає. Натомість, Visual Studio Code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rsidP="00637E9C">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Для розробки серверної частини було розглянуто використання таких IDE як Rider та Visual Studio. Основною і практично єдиною суттєвою перевагою Visual Studio є наявність безкоштовної версії. Rider же у порівнянні з Visual Studio має більш зрозумілий інтерфейс, використовує менше пам’яті та має більш зручні та швидкі інструменти рефакторингу,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40" w:name="_Toc199358575"/>
      <w:r w:rsidRPr="000C3935">
        <w:rPr>
          <w:b w:val="0"/>
          <w:bCs/>
        </w:rPr>
        <w:t>Конструювання програмного забезпечення</w:t>
      </w:r>
      <w:bookmarkEnd w:id="35"/>
      <w:bookmarkEnd w:id="40"/>
    </w:p>
    <w:p w14:paraId="5A783EF5" w14:textId="7ED36132" w:rsidR="009E38AC" w:rsidRDefault="009E38AC" w:rsidP="00012166">
      <w:pPr>
        <w:ind w:firstLine="705"/>
        <w:contextualSpacing w:val="0"/>
        <w:textAlignment w:val="baseline"/>
        <w:rPr>
          <w:szCs w:val="28"/>
          <w:lang w:eastAsia="en-US"/>
        </w:rPr>
      </w:pPr>
      <w:r>
        <w:rPr>
          <w:szCs w:val="28"/>
          <w:lang w:eastAsia="en-US"/>
        </w:rPr>
        <w:t>Опис основних методів серверної частини застосунку наведено в таблицях 3.1-3.1</w:t>
      </w:r>
      <w:r w:rsidR="00F10669">
        <w:rPr>
          <w:szCs w:val="28"/>
          <w:lang w:val="en-US" w:eastAsia="en-US"/>
        </w:rPr>
        <w:t>3</w:t>
      </w:r>
      <w:r>
        <w:rPr>
          <w:szCs w:val="28"/>
          <w:lang w:eastAsia="en-US"/>
        </w:rPr>
        <w:t>:</w:t>
      </w:r>
    </w:p>
    <w:p w14:paraId="234191F3" w14:textId="77777777" w:rsidR="00982514" w:rsidRDefault="00982514" w:rsidP="00012166">
      <w:pPr>
        <w:ind w:firstLine="705"/>
        <w:contextualSpacing w:val="0"/>
        <w:textAlignment w:val="baseline"/>
        <w:rPr>
          <w:szCs w:val="28"/>
          <w:lang w:eastAsia="en-US"/>
        </w:rPr>
      </w:pPr>
    </w:p>
    <w:p w14:paraId="0FB3F34D" w14:textId="77777777" w:rsidR="00982514" w:rsidRDefault="00982514" w:rsidP="00012166">
      <w:pPr>
        <w:ind w:firstLine="705"/>
        <w:contextualSpacing w:val="0"/>
        <w:textAlignment w:val="baseline"/>
        <w:rPr>
          <w:szCs w:val="28"/>
          <w:lang w:eastAsia="en-US"/>
        </w:rPr>
      </w:pPr>
    </w:p>
    <w:p w14:paraId="07DEBF20" w14:textId="77777777" w:rsidR="00982514" w:rsidRDefault="00982514" w:rsidP="00012166">
      <w:pPr>
        <w:ind w:firstLine="705"/>
        <w:contextualSpacing w:val="0"/>
        <w:textAlignment w:val="baseline"/>
        <w:rPr>
          <w:szCs w:val="28"/>
          <w:lang w:eastAsia="en-US"/>
        </w:rPr>
      </w:pPr>
    </w:p>
    <w:p w14:paraId="2B7D4D7F" w14:textId="77777777" w:rsidR="00982514" w:rsidRDefault="00982514" w:rsidP="00012166">
      <w:pPr>
        <w:ind w:firstLine="705"/>
        <w:contextualSpacing w:val="0"/>
        <w:textAlignment w:val="baseline"/>
        <w:rPr>
          <w:szCs w:val="28"/>
          <w:lang w:eastAsia="en-US"/>
        </w:rPr>
      </w:pPr>
    </w:p>
    <w:p w14:paraId="4B0731F5" w14:textId="0756E434" w:rsidR="009E38AC" w:rsidRDefault="009E38AC" w:rsidP="00012166">
      <w:pPr>
        <w:ind w:firstLine="705"/>
        <w:contextualSpacing w:val="0"/>
        <w:textAlignment w:val="baseline"/>
        <w:rPr>
          <w:szCs w:val="28"/>
          <w:lang w:val="en-US" w:eastAsia="en-US"/>
        </w:rPr>
      </w:pPr>
      <w:r>
        <w:rPr>
          <w:szCs w:val="28"/>
          <w:lang w:eastAsia="en-US"/>
        </w:rPr>
        <w:lastRenderedPageBreak/>
        <w:t xml:space="preserve">Таблиця 3.1 – Опис методів класу </w:t>
      </w:r>
      <w:r w:rsidR="001C5817">
        <w:rPr>
          <w:szCs w:val="28"/>
          <w:lang w:val="en-US" w:eastAsia="en-US"/>
        </w:rPr>
        <w:t>UserService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41" w:author="Yurii Riabov" w:date="2025-06-01T00:48: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222"/>
        <w:gridCol w:w="7116"/>
        <w:tblGridChange w:id="42">
          <w:tblGrid>
            <w:gridCol w:w="2071"/>
            <w:gridCol w:w="6631"/>
          </w:tblGrid>
        </w:tblGridChange>
      </w:tblGrid>
      <w:tr w:rsidR="001C5817" w:rsidRPr="00012166" w14:paraId="4CA2ACE1" w14:textId="77777777" w:rsidTr="001C5817">
        <w:trPr>
          <w:trHeight w:val="300"/>
          <w:trPrChange w:id="43"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44"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23F9B62" w14:textId="2FF54F65" w:rsidR="001C5817" w:rsidRPr="00012166" w:rsidRDefault="001C5817"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45"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D38F1D7" w14:textId="6418E5A0" w:rsidR="001C5817" w:rsidRPr="00012166" w:rsidRDefault="00BF0EC1" w:rsidP="006A492C">
            <w:pPr>
              <w:ind w:firstLine="0"/>
              <w:contextualSpacing w:val="0"/>
              <w:textAlignment w:val="baseline"/>
              <w:rPr>
                <w:sz w:val="24"/>
                <w:lang w:val="en-US" w:eastAsia="en-US"/>
              </w:rPr>
            </w:pPr>
            <w:r>
              <w:rPr>
                <w:lang w:eastAsia="en-US"/>
              </w:rPr>
              <w:t>Призначення методу</w:t>
            </w:r>
          </w:p>
        </w:tc>
      </w:tr>
      <w:tr w:rsidR="001C5817" w:rsidRPr="00012166" w14:paraId="7727EAE6" w14:textId="77777777" w:rsidTr="001C5817">
        <w:trPr>
          <w:trHeight w:val="300"/>
          <w:trPrChange w:id="46"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47"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0092F28D" w14:textId="029233A9" w:rsidR="001C5817" w:rsidRPr="005F2214" w:rsidRDefault="00BF0EC1" w:rsidP="006A492C">
            <w:pPr>
              <w:ind w:firstLine="0"/>
              <w:contextualSpacing w:val="0"/>
              <w:textAlignment w:val="baseline"/>
              <w:rPr>
                <w:sz w:val="24"/>
                <w:lang w:val="en-US" w:eastAsia="en-US"/>
              </w:rPr>
            </w:pPr>
            <w:r>
              <w:rPr>
                <w:szCs w:val="28"/>
                <w:lang w:val="en-US" w:eastAsia="en-US"/>
              </w:rPr>
              <w:t>GetCurrent</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48"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06FAC0B" w14:textId="50280886" w:rsidR="001C5817" w:rsidRPr="00012166" w:rsidRDefault="00BF0EC1" w:rsidP="006A492C">
            <w:pPr>
              <w:ind w:firstLine="0"/>
              <w:contextualSpacing w:val="0"/>
              <w:textAlignment w:val="baseline"/>
              <w:rPr>
                <w:sz w:val="24"/>
                <w:lang w:val="en-US" w:eastAsia="en-US"/>
              </w:rPr>
            </w:pPr>
            <w:r>
              <w:rPr>
                <w:szCs w:val="28"/>
                <w:lang w:eastAsia="en-US"/>
              </w:rPr>
              <w:t>Отримання поточного користувача за токеном</w:t>
            </w:r>
            <w:r w:rsidR="001C5817" w:rsidRPr="00012166">
              <w:rPr>
                <w:szCs w:val="28"/>
                <w:lang w:val="en-US" w:eastAsia="en-US"/>
              </w:rPr>
              <w:t> </w:t>
            </w:r>
          </w:p>
        </w:tc>
      </w:tr>
      <w:tr w:rsidR="00BF0EC1" w:rsidRPr="00012166" w14:paraId="0B732D17" w14:textId="77777777" w:rsidTr="001C5817">
        <w:trPr>
          <w:trHeight w:val="300"/>
          <w:trPrChange w:id="49"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0"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36006CC" w14:textId="4ECD3024" w:rsidR="00BF0EC1" w:rsidRPr="005F2214" w:rsidRDefault="00BF0EC1" w:rsidP="00BF0EC1">
            <w:pPr>
              <w:ind w:firstLine="0"/>
              <w:contextualSpacing w:val="0"/>
              <w:textAlignment w:val="baseline"/>
              <w:rPr>
                <w:sz w:val="24"/>
                <w:lang w:val="en-US" w:eastAsia="en-US"/>
              </w:rPr>
            </w:pPr>
            <w:r>
              <w:rPr>
                <w:szCs w:val="28"/>
                <w:lang w:val="en-US" w:eastAsia="en-US"/>
              </w:rPr>
              <w:t>Create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1"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5F1771C" w14:textId="69ED00DC" w:rsidR="00BF0EC1" w:rsidRPr="00BF0EC1" w:rsidRDefault="00BF0EC1" w:rsidP="00BF0EC1">
            <w:pPr>
              <w:ind w:firstLine="0"/>
              <w:contextualSpacing w:val="0"/>
              <w:textAlignment w:val="baseline"/>
              <w:rPr>
                <w:sz w:val="24"/>
                <w:lang w:eastAsia="en-US"/>
                <w:rPrChange w:id="52" w:author="Yurii Riabov" w:date="2025-06-01T00:52:00Z">
                  <w:rPr>
                    <w:sz w:val="24"/>
                    <w:lang w:val="en-US" w:eastAsia="en-US"/>
                  </w:rPr>
                </w:rPrChange>
              </w:rPr>
            </w:pPr>
            <w:r>
              <w:rPr>
                <w:lang w:eastAsia="en-US"/>
              </w:rPr>
              <w:t>Створення користувача</w:t>
            </w:r>
          </w:p>
        </w:tc>
      </w:tr>
      <w:tr w:rsidR="00BF0EC1" w:rsidRPr="00012166" w14:paraId="0F8067A1" w14:textId="77777777" w:rsidTr="001C5817">
        <w:trPr>
          <w:trHeight w:val="300"/>
          <w:trPrChange w:id="53"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4"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D6670F" w14:textId="298EEE02" w:rsidR="00BF0EC1" w:rsidRPr="00012166" w:rsidRDefault="00BF0EC1" w:rsidP="00BF0EC1">
            <w:pPr>
              <w:ind w:firstLine="0"/>
              <w:contextualSpacing w:val="0"/>
              <w:textAlignment w:val="baseline"/>
              <w:rPr>
                <w:sz w:val="24"/>
                <w:lang w:val="en-US" w:eastAsia="en-US"/>
              </w:rPr>
            </w:pPr>
            <w:r>
              <w:rPr>
                <w:lang w:val="en-US" w:eastAsia="en-US"/>
              </w:rPr>
              <w:t>CheckExisting</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5"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53C9080" w14:textId="42D537BF" w:rsidR="00BF0EC1" w:rsidRPr="00012166" w:rsidRDefault="00BF0EC1" w:rsidP="00BF0EC1">
            <w:pPr>
              <w:ind w:firstLine="0"/>
              <w:contextualSpacing w:val="0"/>
              <w:textAlignment w:val="baseline"/>
              <w:rPr>
                <w:sz w:val="24"/>
                <w:lang w:val="en-US" w:eastAsia="en-US"/>
              </w:rPr>
            </w:pPr>
            <w:r>
              <w:rPr>
                <w:lang w:eastAsia="en-US"/>
              </w:rPr>
              <w:t>Перевірка існування користувача у базі даних з вказаним імейлом</w:t>
            </w:r>
          </w:p>
        </w:tc>
      </w:tr>
      <w:tr w:rsidR="00BF0EC1" w:rsidRPr="00012166" w14:paraId="12330E01" w14:textId="77777777" w:rsidTr="001C5817">
        <w:trPr>
          <w:trHeight w:val="300"/>
          <w:trPrChange w:id="56"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5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ED785E1" w14:textId="1C4AB341" w:rsidR="00BF0EC1" w:rsidRPr="00012166" w:rsidRDefault="00BF0EC1" w:rsidP="00BF0EC1">
            <w:pPr>
              <w:ind w:firstLine="0"/>
              <w:contextualSpacing w:val="0"/>
              <w:textAlignment w:val="baseline"/>
              <w:rPr>
                <w:sz w:val="24"/>
                <w:lang w:eastAsia="en-US"/>
              </w:rPr>
            </w:pPr>
            <w:r>
              <w:rPr>
                <w:lang w:eastAsia="en-US"/>
              </w:rPr>
              <w:t>AddResume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58"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37D6A9" w14:textId="74F6E4EA" w:rsidR="00BF0EC1" w:rsidRPr="005F2214" w:rsidRDefault="00BF0EC1" w:rsidP="00BF0EC1">
            <w:pPr>
              <w:ind w:firstLine="0"/>
              <w:contextualSpacing w:val="0"/>
              <w:textAlignment w:val="baseline"/>
              <w:rPr>
                <w:sz w:val="24"/>
                <w:lang w:eastAsia="en-US"/>
              </w:rPr>
            </w:pPr>
            <w:r>
              <w:rPr>
                <w:lang w:eastAsia="en-US"/>
              </w:rPr>
              <w:t>Створення резюме для користувача</w:t>
            </w:r>
            <w:r w:rsidR="00DD67E7">
              <w:rPr>
                <w:lang w:eastAsia="en-US"/>
              </w:rPr>
              <w:t xml:space="preserve"> та надсилання його айді на апі машинного навчання для попередньої обробки</w:t>
            </w:r>
          </w:p>
        </w:tc>
      </w:tr>
      <w:tr w:rsidR="00BF0EC1" w:rsidRPr="00012166" w14:paraId="24DE2A1A" w14:textId="77777777" w:rsidTr="001C5817">
        <w:trPr>
          <w:trHeight w:val="300"/>
          <w:trPrChange w:id="59"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60"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44E1581F" w14:textId="6229FDFF" w:rsidR="00BF0EC1" w:rsidRPr="00BF0EC1" w:rsidRDefault="00BF0EC1" w:rsidP="00BF0EC1">
            <w:pPr>
              <w:ind w:firstLine="0"/>
              <w:contextualSpacing w:val="0"/>
              <w:textAlignment w:val="baseline"/>
              <w:rPr>
                <w:sz w:val="24"/>
                <w:lang w:val="en-US" w:eastAsia="en-US"/>
                <w:rPrChange w:id="61" w:author="Yurii Riabov" w:date="2025-06-01T00:52:00Z">
                  <w:rPr>
                    <w:sz w:val="24"/>
                    <w:lang w:eastAsia="en-US"/>
                  </w:rPr>
                </w:rPrChange>
              </w:rPr>
            </w:pPr>
            <w:r>
              <w:rPr>
                <w:lang w:val="en-US" w:eastAsia="en-US"/>
              </w:rPr>
              <w:t>GetResumeId</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62"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13FE7BC0" w14:textId="0AFB1E02" w:rsidR="00BF0EC1" w:rsidRPr="00012166" w:rsidRDefault="00BF0EC1" w:rsidP="00BF0EC1">
            <w:pPr>
              <w:ind w:firstLine="0"/>
              <w:contextualSpacing w:val="0"/>
              <w:textAlignment w:val="baseline"/>
              <w:rPr>
                <w:sz w:val="24"/>
                <w:lang w:eastAsia="en-US"/>
              </w:rPr>
            </w:pPr>
            <w:r>
              <w:rPr>
                <w:lang w:eastAsia="en-US"/>
              </w:rPr>
              <w:t>Отримання айді резюме користувача</w:t>
            </w:r>
          </w:p>
        </w:tc>
      </w:tr>
      <w:tr w:rsidR="00BF0EC1" w:rsidRPr="00012166" w14:paraId="55DD4404" w14:textId="77777777" w:rsidTr="001C5817">
        <w:trPr>
          <w:trHeight w:val="300"/>
          <w:trPrChange w:id="63"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64"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61B4BAE" w14:textId="3DEC5384" w:rsidR="00BF0EC1" w:rsidRPr="00BF0EC1" w:rsidRDefault="00BF0EC1" w:rsidP="00BF0EC1">
            <w:pPr>
              <w:ind w:firstLine="0"/>
              <w:contextualSpacing w:val="0"/>
              <w:textAlignment w:val="baseline"/>
              <w:rPr>
                <w:lang w:val="en-US" w:eastAsia="en-US"/>
                <w:rPrChange w:id="65" w:author="Yurii Riabov" w:date="2025-06-01T00:52:00Z">
                  <w:rPr>
                    <w:sz w:val="24"/>
                    <w:lang w:eastAsia="en-US"/>
                  </w:rPr>
                </w:rPrChange>
              </w:rPr>
            </w:pPr>
            <w:r>
              <w:rPr>
                <w:lang w:val="en-US" w:eastAsia="en-US"/>
              </w:rPr>
              <w:t>AddClaims</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66"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03329F4" w14:textId="11D087EF" w:rsidR="00BF0EC1" w:rsidRPr="00012166" w:rsidRDefault="00BF0EC1" w:rsidP="00BF0EC1">
            <w:pPr>
              <w:ind w:firstLine="0"/>
              <w:contextualSpacing w:val="0"/>
              <w:textAlignment w:val="baseline"/>
              <w:rPr>
                <w:sz w:val="24"/>
                <w:lang w:eastAsia="en-US"/>
              </w:rPr>
            </w:pPr>
            <w:r>
              <w:rPr>
                <w:lang w:eastAsia="en-US"/>
              </w:rPr>
              <w:t>Додавання даних про айді користувача до токену авторизації</w:t>
            </w:r>
          </w:p>
        </w:tc>
      </w:tr>
    </w:tbl>
    <w:p w14:paraId="223BEA4B" w14:textId="18372874" w:rsidR="001C5817" w:rsidRDefault="001C5817" w:rsidP="00012166">
      <w:pPr>
        <w:ind w:firstLine="705"/>
        <w:contextualSpacing w:val="0"/>
        <w:textAlignment w:val="baseline"/>
        <w:rPr>
          <w:szCs w:val="28"/>
          <w:lang w:val="en-US" w:eastAsia="en-US"/>
        </w:rPr>
      </w:pPr>
    </w:p>
    <w:p w14:paraId="0142B9D9" w14:textId="35AA7DF5" w:rsidR="00982514" w:rsidRDefault="00982514" w:rsidP="00982514">
      <w:pPr>
        <w:ind w:firstLine="705"/>
        <w:contextualSpacing w:val="0"/>
        <w:textAlignment w:val="baseline"/>
        <w:rPr>
          <w:szCs w:val="28"/>
          <w:lang w:val="en-US" w:eastAsia="en-US"/>
        </w:rPr>
      </w:pPr>
      <w:r>
        <w:rPr>
          <w:szCs w:val="28"/>
          <w:lang w:eastAsia="en-US"/>
        </w:rPr>
        <w:t xml:space="preserve">Таблиця 3.2 – Опис методів класу </w:t>
      </w:r>
      <w:r>
        <w:rPr>
          <w:szCs w:val="28"/>
          <w:lang w:val="en-US" w:eastAsia="en-US"/>
        </w:rPr>
        <w:t>VacancyService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6E324D2"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7E073E6"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8CB35FD"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506ED42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3085424" w14:textId="69DF4620" w:rsidR="00982514" w:rsidRPr="005F2214" w:rsidRDefault="00982514" w:rsidP="006A492C">
            <w:pPr>
              <w:ind w:firstLine="0"/>
              <w:contextualSpacing w:val="0"/>
              <w:textAlignment w:val="baseline"/>
              <w:rPr>
                <w:sz w:val="24"/>
                <w:lang w:val="en-US" w:eastAsia="en-US"/>
              </w:rPr>
            </w:pPr>
            <w:r>
              <w:rPr>
                <w:szCs w:val="28"/>
                <w:lang w:val="en-US" w:eastAsia="en-US"/>
              </w:rPr>
              <w:t>Get</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190F0B3" w14:textId="3AE30625" w:rsidR="00982514" w:rsidRPr="008B6391" w:rsidRDefault="00982514" w:rsidP="006A492C">
            <w:pPr>
              <w:ind w:firstLine="0"/>
              <w:contextualSpacing w:val="0"/>
              <w:textAlignment w:val="baseline"/>
              <w:rPr>
                <w:sz w:val="24"/>
                <w:lang w:eastAsia="en-US"/>
                <w:rPrChange w:id="67" w:author="Yurii Riabov" w:date="2025-06-01T01:21:00Z">
                  <w:rPr>
                    <w:sz w:val="24"/>
                    <w:lang w:val="en-US" w:eastAsia="en-US"/>
                  </w:rPr>
                </w:rPrChange>
              </w:rPr>
            </w:pPr>
            <w:r>
              <w:rPr>
                <w:szCs w:val="28"/>
                <w:lang w:eastAsia="en-US"/>
              </w:rPr>
              <w:t>О</w:t>
            </w:r>
            <w:r w:rsidR="008B6391">
              <w:rPr>
                <w:szCs w:val="28"/>
                <w:lang w:eastAsia="en-US"/>
              </w:rPr>
              <w:t>тримання айді релевантних вакансій з апі машинного навчання та повернення повних моделей вакансій</w:t>
            </w:r>
          </w:p>
        </w:tc>
      </w:tr>
      <w:tr w:rsidR="00982514" w:rsidRPr="00012166" w14:paraId="794AA469"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6CE9152" w14:textId="062180B7" w:rsidR="00982514" w:rsidRPr="006A492C" w:rsidRDefault="00982514" w:rsidP="00982514">
            <w:pPr>
              <w:ind w:firstLine="0"/>
              <w:contextualSpacing w:val="0"/>
              <w:textAlignment w:val="baseline"/>
              <w:rPr>
                <w:sz w:val="24"/>
                <w:lang w:val="en-US" w:eastAsia="en-US"/>
              </w:rPr>
            </w:pPr>
            <w:r>
              <w:rPr>
                <w:lang w:val="en-US" w:eastAsia="en-US"/>
              </w:rPr>
              <w:t>AdaptResume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DA9E1DC" w14:textId="068BC27A" w:rsidR="00982514" w:rsidRPr="006A492C" w:rsidRDefault="008B6391" w:rsidP="00982514">
            <w:pPr>
              <w:ind w:firstLine="0"/>
              <w:contextualSpacing w:val="0"/>
              <w:textAlignment w:val="baseline"/>
              <w:rPr>
                <w:sz w:val="24"/>
                <w:lang w:eastAsia="en-US"/>
              </w:rPr>
            </w:pPr>
            <w:r>
              <w:rPr>
                <w:lang w:eastAsia="en-US"/>
              </w:rPr>
              <w:t>Отримання тексту вакансії за айді або як параметр в залежності від перегрузки, передача його та резюме користувача до апі машинного навчання та повернення результату</w:t>
            </w:r>
          </w:p>
        </w:tc>
      </w:tr>
      <w:tr w:rsidR="00982514" w:rsidRPr="00012166" w14:paraId="7C0CC7E0"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F925B23" w14:textId="4905AC45" w:rsidR="00982514" w:rsidRPr="00012166" w:rsidRDefault="00982514" w:rsidP="00982514">
            <w:pPr>
              <w:ind w:firstLine="0"/>
              <w:contextualSpacing w:val="0"/>
              <w:textAlignment w:val="baseline"/>
              <w:rPr>
                <w:sz w:val="24"/>
                <w:lang w:val="en-US" w:eastAsia="en-US"/>
              </w:rPr>
            </w:pPr>
            <w:r>
              <w:rPr>
                <w:lang w:val="en-US" w:eastAsia="en-US"/>
              </w:rPr>
              <w:t>ParseVacancy</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CBF2574" w14:textId="2698E971" w:rsidR="00982514" w:rsidRPr="008B6391" w:rsidRDefault="008B6391" w:rsidP="00982514">
            <w:pPr>
              <w:ind w:firstLine="0"/>
              <w:contextualSpacing w:val="0"/>
              <w:textAlignment w:val="baseline"/>
              <w:rPr>
                <w:sz w:val="24"/>
                <w:lang w:eastAsia="en-US"/>
                <w:rPrChange w:id="68" w:author="Yurii Riabov" w:date="2025-06-01T01:24:00Z">
                  <w:rPr>
                    <w:sz w:val="24"/>
                    <w:lang w:val="en-US" w:eastAsia="en-US"/>
                  </w:rPr>
                </w:rPrChange>
              </w:rPr>
            </w:pPr>
            <w:r>
              <w:rPr>
                <w:lang w:eastAsia="en-US"/>
              </w:rPr>
              <w:t xml:space="preserve">Отримання тексту вакансії за посиланням на неї, при наявності </w:t>
            </w:r>
            <w:r>
              <w:rPr>
                <w:lang w:val="en-US" w:eastAsia="en-US"/>
              </w:rPr>
              <w:t xml:space="preserve">dou.ua </w:t>
            </w:r>
            <w:r>
              <w:rPr>
                <w:lang w:eastAsia="en-US"/>
              </w:rPr>
              <w:t xml:space="preserve">в посиланні текст дістається з бази даних, при наявності </w:t>
            </w:r>
            <w:r>
              <w:rPr>
                <w:lang w:val="en-US" w:eastAsia="en-US"/>
              </w:rPr>
              <w:t xml:space="preserve">postjobfree.com </w:t>
            </w:r>
            <w:r>
              <w:rPr>
                <w:lang w:eastAsia="en-US"/>
              </w:rPr>
              <w:t>в посиланні використовується скрапер</w:t>
            </w:r>
          </w:p>
        </w:tc>
      </w:tr>
    </w:tbl>
    <w:p w14:paraId="1717A5DC" w14:textId="4E93E7BE" w:rsidR="00982514" w:rsidRDefault="00982514" w:rsidP="00012166">
      <w:pPr>
        <w:ind w:firstLine="705"/>
        <w:contextualSpacing w:val="0"/>
        <w:textAlignment w:val="baseline"/>
        <w:rPr>
          <w:szCs w:val="28"/>
          <w:lang w:val="en-US" w:eastAsia="en-US"/>
        </w:rPr>
      </w:pPr>
    </w:p>
    <w:p w14:paraId="57F9B99A" w14:textId="129C5144" w:rsidR="00982514" w:rsidRDefault="00982514" w:rsidP="00982514">
      <w:pPr>
        <w:ind w:firstLine="705"/>
        <w:contextualSpacing w:val="0"/>
        <w:textAlignment w:val="baseline"/>
        <w:rPr>
          <w:szCs w:val="28"/>
          <w:lang w:val="en-US" w:eastAsia="en-US"/>
        </w:rPr>
      </w:pPr>
      <w:r>
        <w:rPr>
          <w:szCs w:val="28"/>
          <w:lang w:eastAsia="en-US"/>
        </w:rPr>
        <w:t>Таблиця 3.</w:t>
      </w:r>
      <w:r w:rsidR="008B6391">
        <w:rPr>
          <w:szCs w:val="28"/>
          <w:lang w:eastAsia="en-US"/>
        </w:rPr>
        <w:t>3</w:t>
      </w:r>
      <w:r>
        <w:rPr>
          <w:szCs w:val="28"/>
          <w:lang w:eastAsia="en-US"/>
        </w:rPr>
        <w:t xml:space="preserve"> – Опис методів класу </w:t>
      </w:r>
      <w:r w:rsidR="008B6391">
        <w:rPr>
          <w:szCs w:val="28"/>
          <w:lang w:val="en-US" w:eastAsia="en-US"/>
        </w:rPr>
        <w:t>PostJobFreeVacancyScrapper</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CF48648"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25236F1"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471287E7"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360412E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BD03812" w14:textId="7D3771DE" w:rsidR="00982514" w:rsidRPr="006A492C" w:rsidRDefault="008B6391" w:rsidP="006A492C">
            <w:pPr>
              <w:ind w:firstLine="0"/>
              <w:contextualSpacing w:val="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E03E20E" w14:textId="315DD10C" w:rsidR="00982514" w:rsidRPr="008B6391" w:rsidRDefault="008B6391" w:rsidP="006A492C">
            <w:pPr>
              <w:ind w:firstLine="0"/>
              <w:contextualSpacing w:val="0"/>
              <w:textAlignment w:val="baseline"/>
              <w:rPr>
                <w:sz w:val="24"/>
                <w:lang w:eastAsia="en-US"/>
                <w:rPrChange w:id="69" w:author="Yurii Riabov" w:date="2025-06-01T01:25:00Z">
                  <w:rPr>
                    <w:sz w:val="24"/>
                    <w:lang w:val="en-US" w:eastAsia="en-US"/>
                  </w:rPr>
                </w:rPrChange>
              </w:rPr>
            </w:pPr>
            <w:r>
              <w:rPr>
                <w:lang w:eastAsia="en-US"/>
              </w:rPr>
              <w:t xml:space="preserve">Статичний метод для скрапінгу тексту вакансії з сайту </w:t>
            </w:r>
            <w:r>
              <w:rPr>
                <w:lang w:val="en-US" w:eastAsia="en-US"/>
              </w:rPr>
              <w:t xml:space="preserve">postjobfree.com </w:t>
            </w:r>
            <w:r>
              <w:rPr>
                <w:lang w:eastAsia="en-US"/>
              </w:rPr>
              <w:t>за посиланням</w:t>
            </w:r>
          </w:p>
        </w:tc>
      </w:tr>
    </w:tbl>
    <w:p w14:paraId="1B2E3D7E" w14:textId="1E15A552" w:rsidR="00982514" w:rsidRDefault="00982514" w:rsidP="00012166">
      <w:pPr>
        <w:ind w:firstLine="705"/>
        <w:contextualSpacing w:val="0"/>
        <w:textAlignment w:val="baseline"/>
        <w:rPr>
          <w:szCs w:val="28"/>
          <w:lang w:val="en-US" w:eastAsia="en-US"/>
        </w:rPr>
      </w:pPr>
    </w:p>
    <w:p w14:paraId="104325BD" w14:textId="77777777" w:rsidR="008B6391" w:rsidRDefault="008B6391" w:rsidP="00982514">
      <w:pPr>
        <w:ind w:firstLine="705"/>
        <w:contextualSpacing w:val="0"/>
        <w:textAlignment w:val="baseline"/>
        <w:rPr>
          <w:szCs w:val="28"/>
          <w:lang w:eastAsia="en-US"/>
        </w:rPr>
      </w:pPr>
    </w:p>
    <w:p w14:paraId="5F3D64B7" w14:textId="1054284F" w:rsidR="00982514" w:rsidRDefault="00982514" w:rsidP="00982514">
      <w:pPr>
        <w:ind w:firstLine="705"/>
        <w:contextualSpacing w:val="0"/>
        <w:textAlignment w:val="baseline"/>
        <w:rPr>
          <w:szCs w:val="28"/>
          <w:lang w:val="en-US" w:eastAsia="en-US"/>
        </w:rPr>
      </w:pPr>
      <w:r>
        <w:rPr>
          <w:szCs w:val="28"/>
          <w:lang w:eastAsia="en-US"/>
        </w:rPr>
        <w:t>Таблиця 3.</w:t>
      </w:r>
      <w:r w:rsidR="008B6391">
        <w:rPr>
          <w:szCs w:val="28"/>
          <w:lang w:eastAsia="en-US"/>
        </w:rPr>
        <w:t>4</w:t>
      </w:r>
      <w:r>
        <w:rPr>
          <w:szCs w:val="28"/>
          <w:lang w:eastAsia="en-US"/>
        </w:rPr>
        <w:t xml:space="preserve"> – Опис методів класу </w:t>
      </w:r>
      <w:r w:rsidR="00DD67E7">
        <w:rPr>
          <w:szCs w:val="28"/>
          <w:lang w:val="en-US" w:eastAsia="en-US"/>
        </w:rPr>
        <w:t>MachineLearningApiService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70" w:author="Yurii Riabov" w:date="2025-06-01T01:29:00Z">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3111"/>
        <w:gridCol w:w="6227"/>
        <w:tblGridChange w:id="71">
          <w:tblGrid>
            <w:gridCol w:w="2845"/>
            <w:gridCol w:w="6493"/>
          </w:tblGrid>
        </w:tblGridChange>
      </w:tblGrid>
      <w:tr w:rsidR="00DD67E7" w:rsidRPr="00012166" w14:paraId="4CD7104D" w14:textId="77777777" w:rsidTr="00DD67E7">
        <w:trPr>
          <w:trHeight w:val="300"/>
          <w:trPrChange w:id="72"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73"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514DB3A5"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74"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CF1A1C0"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DD67E7" w:rsidRPr="00012166" w14:paraId="6C48615E" w14:textId="77777777" w:rsidTr="00DD67E7">
        <w:trPr>
          <w:trHeight w:val="300"/>
          <w:trPrChange w:id="75"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76"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19933BC" w14:textId="56E83044" w:rsidR="00982514" w:rsidRPr="006A492C" w:rsidRDefault="00DD67E7" w:rsidP="006A492C">
            <w:pPr>
              <w:ind w:firstLine="0"/>
              <w:contextualSpacing w:val="0"/>
              <w:textAlignment w:val="baseline"/>
              <w:rPr>
                <w:sz w:val="24"/>
                <w:lang w:val="en-US" w:eastAsia="en-US"/>
              </w:rPr>
            </w:pPr>
            <w:r>
              <w:rPr>
                <w:lang w:val="en-US" w:eastAsia="en-US"/>
              </w:rPr>
              <w:t>NotifyResumeCreated</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77"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1D62A45E" w14:textId="65BCD482" w:rsidR="00982514" w:rsidRPr="00DD67E7" w:rsidRDefault="00DD67E7" w:rsidP="006A492C">
            <w:pPr>
              <w:ind w:firstLine="0"/>
              <w:contextualSpacing w:val="0"/>
              <w:textAlignment w:val="baseline"/>
              <w:rPr>
                <w:sz w:val="24"/>
                <w:lang w:eastAsia="en-US"/>
                <w:rPrChange w:id="78" w:author="Yurii Riabov" w:date="2025-06-01T01:29:00Z">
                  <w:rPr>
                    <w:sz w:val="24"/>
                    <w:lang w:val="en-US" w:eastAsia="en-US"/>
                  </w:rPr>
                </w:rPrChange>
              </w:rPr>
            </w:pPr>
            <w:r>
              <w:rPr>
                <w:lang w:eastAsia="en-US"/>
              </w:rPr>
              <w:t>Надсилання повідомлення на апі машинного навчання про необхідність попередньої обробки резюме</w:t>
            </w:r>
          </w:p>
        </w:tc>
      </w:tr>
      <w:tr w:rsidR="00DD67E7" w:rsidRPr="00012166" w14:paraId="4C83B9DD" w14:textId="77777777" w:rsidTr="00DD67E7">
        <w:trPr>
          <w:trHeight w:val="300"/>
          <w:trPrChange w:id="79"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0"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FCC4E55" w14:textId="4CEE2721" w:rsidR="00982514" w:rsidRPr="006A492C" w:rsidRDefault="00DD67E7" w:rsidP="006A492C">
            <w:pPr>
              <w:ind w:firstLine="0"/>
              <w:contextualSpacing w:val="0"/>
              <w:textAlignment w:val="baseline"/>
              <w:rPr>
                <w:sz w:val="24"/>
                <w:lang w:val="en-US" w:eastAsia="en-US"/>
              </w:rPr>
            </w:pPr>
            <w:r>
              <w:rPr>
                <w:lang w:val="en-US" w:eastAsia="en-US"/>
              </w:rPr>
              <w:t>NotifyVacanciesUpdated</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1"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BE5DE08" w14:textId="0B09BA92" w:rsidR="00982514" w:rsidRPr="006A492C" w:rsidRDefault="00DD67E7" w:rsidP="006A492C">
            <w:pPr>
              <w:ind w:firstLine="0"/>
              <w:contextualSpacing w:val="0"/>
              <w:textAlignment w:val="baseline"/>
              <w:rPr>
                <w:sz w:val="24"/>
                <w:lang w:eastAsia="en-US"/>
              </w:rPr>
            </w:pPr>
            <w:r>
              <w:rPr>
                <w:lang w:eastAsia="en-US"/>
              </w:rPr>
              <w:t>Надсилання нових вакансій на апі машинного навчання з метою попередньої обробки та отримання їх оцінок релевантності для користувачів</w:t>
            </w:r>
          </w:p>
        </w:tc>
      </w:tr>
      <w:tr w:rsidR="00DD67E7" w:rsidRPr="00012166" w14:paraId="3923B498" w14:textId="77777777" w:rsidTr="00DD67E7">
        <w:trPr>
          <w:trHeight w:val="300"/>
          <w:trPrChange w:id="82"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3"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47E2EC5" w14:textId="1965D48C" w:rsidR="00982514" w:rsidRPr="00012166" w:rsidRDefault="00DD67E7" w:rsidP="006A492C">
            <w:pPr>
              <w:ind w:firstLine="0"/>
              <w:contextualSpacing w:val="0"/>
              <w:textAlignment w:val="baseline"/>
              <w:rPr>
                <w:sz w:val="24"/>
                <w:lang w:val="en-US" w:eastAsia="en-US"/>
              </w:rPr>
            </w:pPr>
            <w:r>
              <w:rPr>
                <w:lang w:val="en-US" w:eastAsia="en-US"/>
              </w:rPr>
              <w:t>GetVacancyScores</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4"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7D53374" w14:textId="1BBF49F6" w:rsidR="00982514" w:rsidRPr="00012166" w:rsidRDefault="00DD67E7" w:rsidP="006A492C">
            <w:pPr>
              <w:ind w:firstLine="0"/>
              <w:contextualSpacing w:val="0"/>
              <w:textAlignment w:val="baseline"/>
              <w:rPr>
                <w:sz w:val="24"/>
                <w:lang w:val="en-US" w:eastAsia="en-US"/>
              </w:rPr>
            </w:pPr>
            <w:r>
              <w:rPr>
                <w:lang w:eastAsia="en-US"/>
              </w:rPr>
              <w:t>Надсилання айді резюме користувача на апі машинного навчання з метою отримання релевантних для нього вакансій</w:t>
            </w:r>
          </w:p>
        </w:tc>
      </w:tr>
      <w:tr w:rsidR="00DD67E7" w:rsidRPr="00012166" w14:paraId="63D8FB92" w14:textId="77777777" w:rsidTr="00DD67E7">
        <w:trPr>
          <w:trHeight w:val="300"/>
          <w:trPrChange w:id="85"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86"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9D401B0" w14:textId="79EBCE0D" w:rsidR="00982514" w:rsidRPr="00DD67E7" w:rsidRDefault="00DD67E7" w:rsidP="006A492C">
            <w:pPr>
              <w:ind w:firstLine="0"/>
              <w:contextualSpacing w:val="0"/>
              <w:textAlignment w:val="baseline"/>
              <w:rPr>
                <w:sz w:val="24"/>
                <w:lang w:val="en-US" w:eastAsia="en-US"/>
                <w:rPrChange w:id="87" w:author="Yurii Riabov" w:date="2025-06-01T01:28:00Z">
                  <w:rPr>
                    <w:sz w:val="24"/>
                    <w:lang w:eastAsia="en-US"/>
                  </w:rPr>
                </w:rPrChange>
              </w:rPr>
            </w:pPr>
            <w:r>
              <w:rPr>
                <w:lang w:val="en-US" w:eastAsia="en-US"/>
              </w:rPr>
              <w:t>GetResumeAdaptation</w:t>
            </w:r>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88"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55187F1" w14:textId="55101182" w:rsidR="00982514" w:rsidRPr="00012166" w:rsidRDefault="00DD67E7" w:rsidP="006A492C">
            <w:pPr>
              <w:ind w:firstLine="0"/>
              <w:contextualSpacing w:val="0"/>
              <w:textAlignment w:val="baseline"/>
              <w:rPr>
                <w:sz w:val="24"/>
                <w:lang w:eastAsia="en-US"/>
              </w:rPr>
            </w:pPr>
            <w:r>
              <w:rPr>
                <w:lang w:eastAsia="en-US"/>
              </w:rPr>
              <w:t>Надсилання айді резюме та тексту вакансії з метою отримання рекомендацій до адаптації</w:t>
            </w:r>
          </w:p>
        </w:tc>
      </w:tr>
    </w:tbl>
    <w:p w14:paraId="3F73F9A7" w14:textId="3E43E6CC" w:rsidR="00982514" w:rsidRDefault="00982514" w:rsidP="00012166">
      <w:pPr>
        <w:ind w:firstLine="705"/>
        <w:contextualSpacing w:val="0"/>
        <w:textAlignment w:val="baseline"/>
        <w:rPr>
          <w:szCs w:val="28"/>
          <w:lang w:val="en-US" w:eastAsia="en-US"/>
        </w:rPr>
      </w:pPr>
    </w:p>
    <w:p w14:paraId="08364521" w14:textId="05B9DD2A" w:rsidR="00982514" w:rsidRDefault="00982514" w:rsidP="00982514">
      <w:pPr>
        <w:ind w:firstLine="705"/>
        <w:contextualSpacing w:val="0"/>
        <w:textAlignment w:val="baseline"/>
        <w:rPr>
          <w:szCs w:val="28"/>
          <w:lang w:val="en-US" w:eastAsia="en-US"/>
        </w:rPr>
      </w:pPr>
      <w:r>
        <w:rPr>
          <w:szCs w:val="28"/>
          <w:lang w:eastAsia="en-US"/>
        </w:rPr>
        <w:t>Таблиця 3.</w:t>
      </w:r>
      <w:r w:rsidR="000703C2">
        <w:rPr>
          <w:szCs w:val="28"/>
          <w:lang w:val="en-US" w:eastAsia="en-US"/>
        </w:rPr>
        <w:t>5</w:t>
      </w:r>
      <w:r>
        <w:rPr>
          <w:szCs w:val="28"/>
          <w:lang w:eastAsia="en-US"/>
        </w:rPr>
        <w:t xml:space="preserve"> – Опис методів класу </w:t>
      </w:r>
      <w:r w:rsidR="000703C2">
        <w:rPr>
          <w:szCs w:val="28"/>
          <w:lang w:val="en-US" w:eastAsia="en-US"/>
        </w:rPr>
        <w:t>TextExtractorService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52D6E585"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506ACBA"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C1D15B8"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0A864B57"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9300991" w14:textId="5AFE44A4" w:rsidR="00982514" w:rsidRPr="006A492C" w:rsidRDefault="000703C2" w:rsidP="006A492C">
            <w:pPr>
              <w:ind w:firstLine="0"/>
              <w:contextualSpacing w:val="0"/>
              <w:textAlignment w:val="baseline"/>
              <w:rPr>
                <w:sz w:val="24"/>
                <w:lang w:val="en-US" w:eastAsia="en-US"/>
              </w:rPr>
            </w:pPr>
            <w:r>
              <w:rPr>
                <w:lang w:val="en-US" w:eastAsia="en-US"/>
              </w:rPr>
              <w:t>ReadPdf</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2EBC8E1" w14:textId="780999A6" w:rsidR="00982514" w:rsidRPr="000703C2" w:rsidRDefault="000703C2" w:rsidP="006A492C">
            <w:pPr>
              <w:ind w:firstLine="0"/>
              <w:contextualSpacing w:val="0"/>
              <w:textAlignment w:val="baseline"/>
              <w:rPr>
                <w:sz w:val="24"/>
                <w:lang w:eastAsia="en-US"/>
                <w:rPrChange w:id="89" w:author="Yurii Riabov" w:date="2025-06-01T01:32:00Z">
                  <w:rPr>
                    <w:sz w:val="24"/>
                    <w:lang w:val="en-US" w:eastAsia="en-US"/>
                  </w:rPr>
                </w:rPrChange>
              </w:rPr>
            </w:pPr>
            <w:r>
              <w:rPr>
                <w:lang w:eastAsia="en-US"/>
              </w:rPr>
              <w:t>Отримання тексту .pdf файлу</w:t>
            </w:r>
          </w:p>
        </w:tc>
      </w:tr>
      <w:tr w:rsidR="00982514" w:rsidRPr="00012166" w14:paraId="5A6A3B8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D04F5C9" w14:textId="586E298C" w:rsidR="00982514" w:rsidRPr="006A492C" w:rsidRDefault="000703C2" w:rsidP="006A492C">
            <w:pPr>
              <w:ind w:firstLine="0"/>
              <w:contextualSpacing w:val="0"/>
              <w:textAlignment w:val="baseline"/>
              <w:rPr>
                <w:sz w:val="24"/>
                <w:lang w:val="en-US" w:eastAsia="en-US"/>
              </w:rPr>
            </w:pPr>
            <w:r>
              <w:rPr>
                <w:lang w:val="en-US" w:eastAsia="en-US"/>
              </w:rPr>
              <w:t>ReadDocx</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2560E2B" w14:textId="3489CECF" w:rsidR="00982514" w:rsidRPr="006A492C" w:rsidRDefault="000703C2" w:rsidP="006A492C">
            <w:pPr>
              <w:ind w:firstLine="0"/>
              <w:contextualSpacing w:val="0"/>
              <w:textAlignment w:val="baseline"/>
              <w:rPr>
                <w:sz w:val="24"/>
                <w:lang w:eastAsia="en-US"/>
              </w:rPr>
            </w:pPr>
            <w:r>
              <w:rPr>
                <w:lang w:eastAsia="en-US"/>
              </w:rPr>
              <w:t>Отримання тексту .</w:t>
            </w:r>
            <w:r>
              <w:rPr>
                <w:lang w:val="en-US" w:eastAsia="en-US"/>
              </w:rPr>
              <w:t>docx</w:t>
            </w:r>
            <w:r>
              <w:rPr>
                <w:lang w:eastAsia="en-US"/>
              </w:rPr>
              <w:t xml:space="preserve"> файлу</w:t>
            </w:r>
          </w:p>
        </w:tc>
      </w:tr>
      <w:tr w:rsidR="00982514" w:rsidRPr="00012166" w14:paraId="0DD0CC4F"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87B3EFB" w14:textId="77C4088C" w:rsidR="00982514" w:rsidRPr="00012166" w:rsidRDefault="000703C2" w:rsidP="006A492C">
            <w:pPr>
              <w:ind w:firstLine="0"/>
              <w:contextualSpacing w:val="0"/>
              <w:textAlignment w:val="baseline"/>
              <w:rPr>
                <w:sz w:val="24"/>
                <w:lang w:val="en-US" w:eastAsia="en-US"/>
              </w:rPr>
            </w:pPr>
            <w:r>
              <w:rPr>
                <w:lang w:val="en-US" w:eastAsia="en-US"/>
              </w:rPr>
              <w:t>ReadDoc</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B2BE3D8" w14:textId="71E56C66" w:rsidR="00982514" w:rsidRPr="00012166" w:rsidRDefault="000703C2" w:rsidP="006A492C">
            <w:pPr>
              <w:ind w:firstLine="0"/>
              <w:contextualSpacing w:val="0"/>
              <w:textAlignment w:val="baseline"/>
              <w:rPr>
                <w:sz w:val="24"/>
                <w:lang w:val="en-US" w:eastAsia="en-US"/>
              </w:rPr>
            </w:pPr>
            <w:r>
              <w:rPr>
                <w:lang w:eastAsia="en-US"/>
              </w:rPr>
              <w:t>Отримання тексту .</w:t>
            </w:r>
            <w:r>
              <w:rPr>
                <w:lang w:val="en-US" w:eastAsia="en-US"/>
              </w:rPr>
              <w:t>doc</w:t>
            </w:r>
            <w:r>
              <w:rPr>
                <w:lang w:eastAsia="en-US"/>
              </w:rPr>
              <w:t xml:space="preserve"> файлу</w:t>
            </w:r>
          </w:p>
        </w:tc>
      </w:tr>
    </w:tbl>
    <w:p w14:paraId="4DF9EE42" w14:textId="6DEB4838" w:rsidR="00982514" w:rsidRDefault="00982514" w:rsidP="00012166">
      <w:pPr>
        <w:ind w:firstLine="705"/>
        <w:contextualSpacing w:val="0"/>
        <w:textAlignment w:val="baseline"/>
        <w:rPr>
          <w:szCs w:val="28"/>
          <w:lang w:val="en-US" w:eastAsia="en-US"/>
        </w:rPr>
      </w:pPr>
    </w:p>
    <w:p w14:paraId="5846ACBE" w14:textId="71FDE50A" w:rsidR="00982514" w:rsidRDefault="00982514" w:rsidP="00982514">
      <w:pPr>
        <w:ind w:firstLine="705"/>
        <w:contextualSpacing w:val="0"/>
        <w:textAlignment w:val="baseline"/>
        <w:rPr>
          <w:szCs w:val="28"/>
          <w:lang w:val="en-US" w:eastAsia="en-US"/>
        </w:rPr>
      </w:pPr>
      <w:r>
        <w:rPr>
          <w:szCs w:val="28"/>
          <w:lang w:eastAsia="en-US"/>
        </w:rPr>
        <w:t>Таблиця 3.</w:t>
      </w:r>
      <w:r w:rsidR="008E1389">
        <w:rPr>
          <w:szCs w:val="28"/>
          <w:lang w:eastAsia="en-US"/>
        </w:rPr>
        <w:t>6</w:t>
      </w:r>
      <w:r>
        <w:rPr>
          <w:szCs w:val="28"/>
          <w:lang w:eastAsia="en-US"/>
        </w:rPr>
        <w:t xml:space="preserve"> – Опис методів класу </w:t>
      </w:r>
      <w:r w:rsidR="000703C2">
        <w:rPr>
          <w:szCs w:val="28"/>
          <w:lang w:val="en-US" w:eastAsia="en-US"/>
        </w:rPr>
        <w:t>AggregatorJob</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68E92F47"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A5DE63E"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F569D9B"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5C3CB84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4C7AD41" w14:textId="7330E899" w:rsidR="00982514" w:rsidRPr="006A492C" w:rsidRDefault="000703C2" w:rsidP="006A492C">
            <w:pPr>
              <w:ind w:firstLine="0"/>
              <w:contextualSpacing w:val="0"/>
              <w:textAlignment w:val="baseline"/>
              <w:rPr>
                <w:sz w:val="24"/>
                <w:lang w:val="en-US" w:eastAsia="en-US"/>
              </w:rPr>
            </w:pPr>
            <w:r>
              <w:rPr>
                <w:lang w:val="en-US" w:eastAsia="en-US"/>
              </w:rPr>
              <w:t>Execute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B4E7720" w14:textId="1ADACB7E" w:rsidR="00982514" w:rsidRPr="000703C2" w:rsidRDefault="000703C2" w:rsidP="006A492C">
            <w:pPr>
              <w:ind w:firstLine="0"/>
              <w:contextualSpacing w:val="0"/>
              <w:textAlignment w:val="baseline"/>
              <w:rPr>
                <w:sz w:val="24"/>
                <w:lang w:eastAsia="en-US"/>
                <w:rPrChange w:id="90" w:author="Yurii Riabov" w:date="2025-06-01T01:34:00Z">
                  <w:rPr>
                    <w:sz w:val="24"/>
                    <w:lang w:val="en-US" w:eastAsia="en-US"/>
                  </w:rPr>
                </w:rPrChange>
              </w:rPr>
            </w:pPr>
            <w:r>
              <w:rPr>
                <w:lang w:eastAsia="en-US"/>
              </w:rPr>
              <w:t>Виклик агрегаторів вакансій з метою їх збору та збереження в базу даних, надсилання отриманих вакансій на апі машинного навчання, надсилання імейлів користувачам про нові релевантні для них вакансії</w:t>
            </w:r>
          </w:p>
        </w:tc>
      </w:tr>
    </w:tbl>
    <w:p w14:paraId="763E8A25" w14:textId="7FD5162D" w:rsidR="00982514" w:rsidRDefault="00982514" w:rsidP="00012166">
      <w:pPr>
        <w:ind w:firstLine="705"/>
        <w:contextualSpacing w:val="0"/>
        <w:textAlignment w:val="baseline"/>
        <w:rPr>
          <w:szCs w:val="28"/>
          <w:lang w:val="en-US" w:eastAsia="en-US"/>
        </w:rPr>
      </w:pPr>
    </w:p>
    <w:p w14:paraId="154B64A6" w14:textId="77777777" w:rsidR="000703C2" w:rsidRDefault="000703C2" w:rsidP="00982514">
      <w:pPr>
        <w:ind w:firstLine="705"/>
        <w:contextualSpacing w:val="0"/>
        <w:textAlignment w:val="baseline"/>
        <w:rPr>
          <w:szCs w:val="28"/>
          <w:lang w:eastAsia="en-US"/>
        </w:rPr>
      </w:pPr>
    </w:p>
    <w:p w14:paraId="0A550210" w14:textId="77777777" w:rsidR="000703C2" w:rsidRDefault="000703C2" w:rsidP="00982514">
      <w:pPr>
        <w:ind w:firstLine="705"/>
        <w:contextualSpacing w:val="0"/>
        <w:textAlignment w:val="baseline"/>
        <w:rPr>
          <w:szCs w:val="28"/>
          <w:lang w:eastAsia="en-US"/>
        </w:rPr>
      </w:pPr>
    </w:p>
    <w:p w14:paraId="7736D42D" w14:textId="22764E80" w:rsidR="00982514" w:rsidRDefault="00982514" w:rsidP="00982514">
      <w:pPr>
        <w:ind w:firstLine="705"/>
        <w:contextualSpacing w:val="0"/>
        <w:textAlignment w:val="baseline"/>
        <w:rPr>
          <w:szCs w:val="28"/>
          <w:lang w:val="en-US" w:eastAsia="en-US"/>
        </w:rPr>
      </w:pPr>
      <w:r>
        <w:rPr>
          <w:szCs w:val="28"/>
          <w:lang w:eastAsia="en-US"/>
        </w:rPr>
        <w:lastRenderedPageBreak/>
        <w:t>Таблиця 3.</w:t>
      </w:r>
      <w:r w:rsidR="008E1389">
        <w:rPr>
          <w:szCs w:val="28"/>
          <w:lang w:eastAsia="en-US"/>
        </w:rPr>
        <w:t>7</w:t>
      </w:r>
      <w:r>
        <w:rPr>
          <w:szCs w:val="28"/>
          <w:lang w:eastAsia="en-US"/>
        </w:rPr>
        <w:t xml:space="preserve"> – Опис методів класу </w:t>
      </w:r>
      <w:r w:rsidR="000703C2">
        <w:rPr>
          <w:szCs w:val="28"/>
          <w:lang w:val="en-US" w:eastAsia="en-US"/>
        </w:rPr>
        <w:t>DouVacancyAggregatorService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09F3103E"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D76BA63"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ED91B25"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4DBACF7A"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CC2DE09" w14:textId="41B016F7" w:rsidR="00982514" w:rsidRPr="006A492C" w:rsidRDefault="000703C2" w:rsidP="006A492C">
            <w:pPr>
              <w:ind w:firstLine="0"/>
              <w:contextualSpacing w:val="0"/>
              <w:textAlignment w:val="baseline"/>
              <w:rPr>
                <w:sz w:val="24"/>
                <w:lang w:val="en-US" w:eastAsia="en-US"/>
              </w:rPr>
            </w:pPr>
            <w:r>
              <w:rPr>
                <w:lang w:val="en-US" w:eastAsia="en-US"/>
              </w:rPr>
              <w:t>Aggregate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ACCCBFE" w14:textId="67261FC5" w:rsidR="00982514" w:rsidRPr="008E1389" w:rsidRDefault="000703C2" w:rsidP="006A492C">
            <w:pPr>
              <w:ind w:firstLine="0"/>
              <w:contextualSpacing w:val="0"/>
              <w:textAlignment w:val="baseline"/>
              <w:rPr>
                <w:sz w:val="24"/>
                <w:lang w:eastAsia="en-US"/>
                <w:rPrChange w:id="91" w:author="Yurii Riabov" w:date="2025-06-01T01:37:00Z">
                  <w:rPr>
                    <w:sz w:val="24"/>
                    <w:lang w:val="en-US" w:eastAsia="en-US"/>
                  </w:rPr>
                </w:rPrChange>
              </w:rPr>
            </w:pPr>
            <w:r>
              <w:rPr>
                <w:lang w:eastAsia="en-US"/>
              </w:rPr>
              <w:t xml:space="preserve">Ітерація </w:t>
            </w:r>
            <w:r w:rsidR="008E1389">
              <w:rPr>
                <w:lang w:eastAsia="en-US"/>
              </w:rPr>
              <w:t xml:space="preserve">по посиланням на експорт компаній </w:t>
            </w:r>
            <w:r w:rsidR="008E1389">
              <w:rPr>
                <w:lang w:val="en-US" w:eastAsia="en-US"/>
              </w:rPr>
              <w:t xml:space="preserve">dou.ua </w:t>
            </w:r>
            <w:r w:rsidR="008E1389">
              <w:rPr>
                <w:lang w:eastAsia="en-US"/>
              </w:rPr>
              <w:t>з метою збору з них вакансій, збереження їх у базі даних</w:t>
            </w:r>
          </w:p>
        </w:tc>
      </w:tr>
      <w:tr w:rsidR="00982514" w:rsidRPr="00012166" w14:paraId="74BF02DF"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2B64D12" w14:textId="3ED91DBA" w:rsidR="00982514" w:rsidRPr="006A492C" w:rsidRDefault="000703C2" w:rsidP="006A492C">
            <w:pPr>
              <w:ind w:firstLine="0"/>
              <w:contextualSpacing w:val="0"/>
              <w:textAlignment w:val="baseline"/>
              <w:rPr>
                <w:sz w:val="24"/>
                <w:lang w:val="en-US" w:eastAsia="en-US"/>
              </w:rPr>
            </w:pPr>
            <w:r>
              <w:rPr>
                <w:lang w:val="en-US" w:eastAsia="en-US"/>
              </w:rPr>
              <w:t>GetVacancies</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6B76588" w14:textId="4E5AEB06" w:rsidR="00982514" w:rsidRPr="005F2214" w:rsidRDefault="008E1389" w:rsidP="006A492C">
            <w:pPr>
              <w:ind w:firstLine="0"/>
              <w:contextualSpacing w:val="0"/>
              <w:textAlignment w:val="baseline"/>
              <w:rPr>
                <w:sz w:val="24"/>
                <w:lang w:eastAsia="en-US"/>
              </w:rPr>
            </w:pPr>
            <w:r>
              <w:rPr>
                <w:szCs w:val="28"/>
                <w:lang w:eastAsia="en-US"/>
              </w:rPr>
              <w:t>Отримання та мапінг вакансій за посиланням на експорт</w:t>
            </w:r>
          </w:p>
        </w:tc>
      </w:tr>
    </w:tbl>
    <w:p w14:paraId="2CC0B043" w14:textId="5282FC8E" w:rsidR="00982514" w:rsidRDefault="00982514" w:rsidP="00012166">
      <w:pPr>
        <w:ind w:firstLine="705"/>
        <w:contextualSpacing w:val="0"/>
        <w:textAlignment w:val="baseline"/>
        <w:rPr>
          <w:szCs w:val="28"/>
          <w:lang w:val="en-US" w:eastAsia="en-US"/>
        </w:rPr>
      </w:pPr>
    </w:p>
    <w:p w14:paraId="257CD54B" w14:textId="6B191F45" w:rsidR="00982514" w:rsidRDefault="00982514" w:rsidP="00982514">
      <w:pPr>
        <w:ind w:firstLine="705"/>
        <w:contextualSpacing w:val="0"/>
        <w:textAlignment w:val="baseline"/>
        <w:rPr>
          <w:szCs w:val="28"/>
          <w:lang w:val="en-US" w:eastAsia="en-US"/>
        </w:rPr>
      </w:pPr>
      <w:r>
        <w:rPr>
          <w:szCs w:val="28"/>
          <w:lang w:eastAsia="en-US"/>
        </w:rPr>
        <w:t>Таблиця 3.</w:t>
      </w:r>
      <w:r w:rsidR="000E2340">
        <w:rPr>
          <w:szCs w:val="28"/>
          <w:lang w:val="en-US" w:eastAsia="en-US"/>
        </w:rPr>
        <w:t>8</w:t>
      </w:r>
      <w:r>
        <w:rPr>
          <w:szCs w:val="28"/>
          <w:lang w:eastAsia="en-US"/>
        </w:rPr>
        <w:t xml:space="preserve"> – Опис методів класу </w:t>
      </w:r>
      <w:r w:rsidR="008E1389">
        <w:rPr>
          <w:szCs w:val="28"/>
          <w:lang w:val="en-US" w:eastAsia="en-US"/>
        </w:rPr>
        <w:t>PostJobVacancyAggregatorService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03536B8"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10F65F4"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6C72077"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70F2050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481013E" w14:textId="34FE5B20" w:rsidR="00982514" w:rsidRPr="006A492C" w:rsidRDefault="000E2340" w:rsidP="006A492C">
            <w:pPr>
              <w:ind w:firstLine="0"/>
              <w:contextualSpacing w:val="0"/>
              <w:textAlignment w:val="baseline"/>
              <w:rPr>
                <w:sz w:val="24"/>
                <w:lang w:val="en-US" w:eastAsia="en-US"/>
              </w:rPr>
            </w:pPr>
            <w:r>
              <w:rPr>
                <w:lang w:val="en-US" w:eastAsia="en-US"/>
              </w:rPr>
              <w:t>Aggregate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4197D8A" w14:textId="428CB28A" w:rsidR="00982514" w:rsidRPr="00012166" w:rsidRDefault="000E2340" w:rsidP="006A492C">
            <w:pPr>
              <w:ind w:firstLine="0"/>
              <w:contextualSpacing w:val="0"/>
              <w:textAlignment w:val="baseline"/>
              <w:rPr>
                <w:sz w:val="24"/>
                <w:lang w:val="en-US" w:eastAsia="en-US"/>
              </w:rPr>
            </w:pPr>
            <w:r>
              <w:rPr>
                <w:szCs w:val="28"/>
                <w:lang w:eastAsia="en-US"/>
              </w:rPr>
              <w:t xml:space="preserve">Отримання вакансій з </w:t>
            </w:r>
            <w:r>
              <w:rPr>
                <w:szCs w:val="28"/>
                <w:lang w:val="en-US" w:eastAsia="en-US"/>
              </w:rPr>
              <w:t xml:space="preserve">postjobfree.com </w:t>
            </w:r>
            <w:r>
              <w:rPr>
                <w:szCs w:val="28"/>
                <w:lang w:eastAsia="en-US"/>
              </w:rPr>
              <w:t>по всім необхідним категоріям за допомогою скрапера, збереження їх в базі даних</w:t>
            </w:r>
            <w:r w:rsidR="00982514" w:rsidRPr="00012166">
              <w:rPr>
                <w:szCs w:val="28"/>
                <w:lang w:val="en-US" w:eastAsia="en-US"/>
              </w:rPr>
              <w:t> </w:t>
            </w:r>
          </w:p>
        </w:tc>
      </w:tr>
    </w:tbl>
    <w:p w14:paraId="061FA6FC" w14:textId="4EE761A4" w:rsidR="00982514" w:rsidRDefault="00982514" w:rsidP="00012166">
      <w:pPr>
        <w:ind w:firstLine="705"/>
        <w:contextualSpacing w:val="0"/>
        <w:textAlignment w:val="baseline"/>
        <w:rPr>
          <w:szCs w:val="28"/>
          <w:lang w:eastAsia="en-US"/>
        </w:rPr>
      </w:pPr>
    </w:p>
    <w:p w14:paraId="2D7EAD3D" w14:textId="29804433" w:rsidR="00982514" w:rsidRPr="005F2214" w:rsidRDefault="00982514" w:rsidP="00982514">
      <w:pPr>
        <w:ind w:firstLine="705"/>
        <w:contextualSpacing w:val="0"/>
        <w:textAlignment w:val="baseline"/>
        <w:rPr>
          <w:szCs w:val="28"/>
          <w:lang w:val="en-US" w:eastAsia="en-US"/>
        </w:rPr>
      </w:pPr>
      <w:r>
        <w:rPr>
          <w:szCs w:val="28"/>
          <w:lang w:eastAsia="en-US"/>
        </w:rPr>
        <w:t>Таблиця 3.</w:t>
      </w:r>
      <w:r w:rsidR="000E2340">
        <w:rPr>
          <w:szCs w:val="28"/>
          <w:lang w:val="en-US" w:eastAsia="en-US"/>
        </w:rPr>
        <w:t>9</w:t>
      </w:r>
      <w:r>
        <w:rPr>
          <w:szCs w:val="28"/>
          <w:lang w:eastAsia="en-US"/>
        </w:rPr>
        <w:t xml:space="preserve"> – Опис методів класу </w:t>
      </w:r>
      <w:r w:rsidR="000E2340">
        <w:rPr>
          <w:szCs w:val="28"/>
          <w:lang w:val="en-US" w:eastAsia="en-US"/>
        </w:rPr>
        <w:t>PostJobVacanciesScrapper</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7DE39175"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FC8C577"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44C4AF0"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4CBB97A3"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E501F28" w14:textId="7CFA2F2D" w:rsidR="00982514" w:rsidRPr="006A492C" w:rsidRDefault="000E2340" w:rsidP="006A492C">
            <w:pPr>
              <w:ind w:firstLine="0"/>
              <w:contextualSpacing w:val="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2C7F982" w14:textId="4BE81A79" w:rsidR="00982514" w:rsidRPr="000E2340" w:rsidRDefault="000E2340" w:rsidP="006A492C">
            <w:pPr>
              <w:ind w:firstLine="0"/>
              <w:contextualSpacing w:val="0"/>
              <w:textAlignment w:val="baseline"/>
              <w:rPr>
                <w:sz w:val="24"/>
                <w:lang w:eastAsia="en-US"/>
                <w:rPrChange w:id="92" w:author="Yurii Riabov" w:date="2025-06-01T01:46:00Z">
                  <w:rPr>
                    <w:sz w:val="24"/>
                    <w:lang w:val="en-US" w:eastAsia="en-US"/>
                  </w:rPr>
                </w:rPrChange>
              </w:rPr>
            </w:pPr>
            <w:r>
              <w:rPr>
                <w:lang w:eastAsia="en-US"/>
              </w:rPr>
              <w:t xml:space="preserve">Скрапінг вакансій з сторінки пошуку вакансій сайту postjobfree.com за </w:t>
            </w:r>
            <w:r w:rsidR="004B5368">
              <w:rPr>
                <w:lang w:eastAsia="en-US"/>
              </w:rPr>
              <w:t>текстом пошуку</w:t>
            </w:r>
          </w:p>
        </w:tc>
      </w:tr>
    </w:tbl>
    <w:p w14:paraId="1D99B9EE" w14:textId="4790ECD6" w:rsidR="00982514" w:rsidRDefault="00982514" w:rsidP="00012166">
      <w:pPr>
        <w:ind w:firstLine="705"/>
        <w:contextualSpacing w:val="0"/>
        <w:textAlignment w:val="baseline"/>
        <w:rPr>
          <w:szCs w:val="28"/>
          <w:lang w:eastAsia="en-US"/>
        </w:rPr>
      </w:pPr>
    </w:p>
    <w:p w14:paraId="6639A95F" w14:textId="770C3499" w:rsidR="00982514" w:rsidRPr="005F2214" w:rsidRDefault="00982514" w:rsidP="00982514">
      <w:pPr>
        <w:ind w:firstLine="705"/>
        <w:contextualSpacing w:val="0"/>
        <w:textAlignment w:val="baseline"/>
        <w:rPr>
          <w:szCs w:val="28"/>
          <w:lang w:val="en-US" w:eastAsia="en-US"/>
        </w:rPr>
      </w:pPr>
      <w:r>
        <w:rPr>
          <w:szCs w:val="28"/>
          <w:lang w:eastAsia="en-US"/>
        </w:rPr>
        <w:t>Таблиця 3.</w:t>
      </w:r>
      <w:r w:rsidR="004B5368">
        <w:rPr>
          <w:szCs w:val="28"/>
          <w:lang w:eastAsia="en-US"/>
        </w:rPr>
        <w:t>10</w:t>
      </w:r>
      <w:r>
        <w:rPr>
          <w:szCs w:val="28"/>
          <w:lang w:eastAsia="en-US"/>
        </w:rPr>
        <w:t xml:space="preserve"> – Опис методів класу </w:t>
      </w:r>
      <w:r w:rsidR="004B5368">
        <w:rPr>
          <w:szCs w:val="28"/>
          <w:lang w:val="en-US" w:eastAsia="en-US"/>
        </w:rPr>
        <w:t>EmailService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43043A3C"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D238AA3" w14:textId="77777777" w:rsidR="00982514" w:rsidRPr="00012166" w:rsidRDefault="00982514" w:rsidP="006A492C">
            <w:pPr>
              <w:ind w:firstLine="0"/>
              <w:contextualSpacing w:val="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78A62FC" w14:textId="77777777" w:rsidR="00982514" w:rsidRPr="00012166" w:rsidRDefault="00982514" w:rsidP="006A492C">
            <w:pPr>
              <w:ind w:firstLine="0"/>
              <w:contextualSpacing w:val="0"/>
              <w:textAlignment w:val="baseline"/>
              <w:rPr>
                <w:sz w:val="24"/>
                <w:lang w:val="en-US" w:eastAsia="en-US"/>
              </w:rPr>
            </w:pPr>
            <w:r>
              <w:rPr>
                <w:lang w:eastAsia="en-US"/>
              </w:rPr>
              <w:t>Призначення методу</w:t>
            </w:r>
          </w:p>
        </w:tc>
      </w:tr>
      <w:tr w:rsidR="00982514" w:rsidRPr="00012166" w14:paraId="3874903D" w14:textId="77777777" w:rsidTr="006A492C">
        <w:trPr>
          <w:trHeight w:val="300"/>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43ADDBA" w14:textId="28294989" w:rsidR="00982514" w:rsidRPr="006A492C" w:rsidRDefault="004B5368" w:rsidP="006A492C">
            <w:pPr>
              <w:ind w:firstLine="0"/>
              <w:contextualSpacing w:val="0"/>
              <w:textAlignment w:val="baseline"/>
              <w:rPr>
                <w:sz w:val="24"/>
                <w:lang w:val="en-US" w:eastAsia="en-US"/>
              </w:rPr>
            </w:pPr>
            <w:r>
              <w:rPr>
                <w:lang w:val="en-US" w:eastAsia="en-US"/>
              </w:rPr>
              <w:t>SendAsync</w:t>
            </w:r>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158D873" w14:textId="489E15B9" w:rsidR="00982514" w:rsidRPr="005F2214" w:rsidRDefault="004B5368" w:rsidP="006A492C">
            <w:pPr>
              <w:ind w:firstLine="0"/>
              <w:contextualSpacing w:val="0"/>
              <w:textAlignment w:val="baseline"/>
              <w:rPr>
                <w:sz w:val="24"/>
                <w:lang w:val="en-US" w:eastAsia="en-US"/>
              </w:rPr>
            </w:pPr>
            <w:r>
              <w:rPr>
                <w:lang w:eastAsia="en-US"/>
              </w:rPr>
              <w:t>Надсилання імейл повідомлень, використовуючи апі Mailjet</w:t>
            </w:r>
          </w:p>
        </w:tc>
      </w:tr>
    </w:tbl>
    <w:p w14:paraId="1DDA9959" w14:textId="73B42834" w:rsidR="00982514" w:rsidRDefault="00982514" w:rsidP="00012166">
      <w:pPr>
        <w:ind w:firstLine="705"/>
        <w:contextualSpacing w:val="0"/>
        <w:textAlignment w:val="baseline"/>
        <w:rPr>
          <w:szCs w:val="28"/>
          <w:lang w:eastAsia="en-US"/>
        </w:rPr>
      </w:pPr>
    </w:p>
    <w:p w14:paraId="1E5683BC" w14:textId="0D243717" w:rsidR="004B5368" w:rsidRDefault="004B5368" w:rsidP="004B5368">
      <w:pPr>
        <w:ind w:firstLine="705"/>
        <w:textAlignment w:val="baseline"/>
        <w:rPr>
          <w:szCs w:val="28"/>
          <w:lang w:val="en-US" w:eastAsia="en-US"/>
        </w:rPr>
      </w:pPr>
      <w:r>
        <w:rPr>
          <w:szCs w:val="28"/>
          <w:lang w:eastAsia="en-US"/>
        </w:rPr>
        <w:t>Таблиця 3.</w:t>
      </w:r>
      <w:r>
        <w:rPr>
          <w:szCs w:val="28"/>
          <w:lang w:val="en-US" w:eastAsia="en-US"/>
        </w:rPr>
        <w:t>11</w:t>
      </w:r>
      <w:r>
        <w:rPr>
          <w:szCs w:val="28"/>
          <w:lang w:eastAsia="en-US"/>
        </w:rPr>
        <w:t xml:space="preserve"> – Опис методів класу </w:t>
      </w:r>
      <w:r>
        <w:rPr>
          <w:szCs w:val="28"/>
          <w:lang w:val="en-US" w:eastAsia="en-US"/>
        </w:rPr>
        <w:t>ScrapperJob</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6D64424C"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78087845"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77FAD903" w14:textId="77777777" w:rsidR="004B5368" w:rsidRDefault="004B5368">
            <w:pPr>
              <w:ind w:firstLine="0"/>
              <w:textAlignment w:val="baseline"/>
              <w:rPr>
                <w:sz w:val="24"/>
                <w:lang w:val="en-US" w:eastAsia="en-US"/>
              </w:rPr>
            </w:pPr>
            <w:r>
              <w:rPr>
                <w:lang w:eastAsia="en-US"/>
              </w:rPr>
              <w:t>Призначення методу</w:t>
            </w:r>
          </w:p>
        </w:tc>
      </w:tr>
      <w:tr w:rsidR="004B5368" w14:paraId="51DE769B"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3A504157" w14:textId="3A36C88B" w:rsidR="004B5368" w:rsidRDefault="004B5368">
            <w:pPr>
              <w:ind w:firstLine="0"/>
              <w:textAlignment w:val="baseline"/>
              <w:rPr>
                <w:sz w:val="24"/>
                <w:lang w:val="en-US" w:eastAsia="en-US"/>
              </w:rPr>
            </w:pPr>
            <w:r>
              <w:rPr>
                <w:lang w:val="en-US" w:eastAsia="en-US"/>
              </w:rPr>
              <w:t>StartAsync</w:t>
            </w:r>
          </w:p>
        </w:tc>
        <w:tc>
          <w:tcPr>
            <w:tcW w:w="3810" w:type="pct"/>
            <w:tcBorders>
              <w:top w:val="single" w:sz="6" w:space="0" w:color="auto"/>
              <w:left w:val="single" w:sz="6" w:space="0" w:color="auto"/>
              <w:bottom w:val="single" w:sz="6" w:space="0" w:color="auto"/>
              <w:right w:val="single" w:sz="6" w:space="0" w:color="auto"/>
            </w:tcBorders>
            <w:hideMark/>
          </w:tcPr>
          <w:p w14:paraId="33E77774" w14:textId="7B2FFDBA" w:rsidR="004B5368" w:rsidRPr="004B5368" w:rsidRDefault="004B5368">
            <w:pPr>
              <w:ind w:firstLine="0"/>
              <w:textAlignment w:val="baseline"/>
              <w:rPr>
                <w:sz w:val="24"/>
                <w:lang w:val="ru-RU" w:eastAsia="en-US"/>
                <w:rPrChange w:id="93" w:author="Yurii Riabov" w:date="2025-06-01T01:49:00Z">
                  <w:rPr>
                    <w:sz w:val="24"/>
                    <w:lang w:val="en-US" w:eastAsia="en-US"/>
                  </w:rPr>
                </w:rPrChange>
              </w:rPr>
            </w:pPr>
            <w:r>
              <w:rPr>
                <w:lang w:eastAsia="en-US"/>
              </w:rPr>
              <w:t>Запуск збору посилань на компанії Dou при першому запуску серверу</w:t>
            </w:r>
          </w:p>
        </w:tc>
      </w:tr>
    </w:tbl>
    <w:p w14:paraId="61775677" w14:textId="4F133793" w:rsidR="004B5368" w:rsidRDefault="004B5368" w:rsidP="00012166">
      <w:pPr>
        <w:ind w:firstLine="705"/>
        <w:contextualSpacing w:val="0"/>
        <w:textAlignment w:val="baseline"/>
        <w:rPr>
          <w:szCs w:val="28"/>
          <w:lang w:eastAsia="en-US"/>
        </w:rPr>
      </w:pPr>
    </w:p>
    <w:p w14:paraId="74579CE1" w14:textId="77777777" w:rsidR="004B5368" w:rsidRDefault="004B5368" w:rsidP="004B5368">
      <w:pPr>
        <w:ind w:firstLine="705"/>
        <w:textAlignment w:val="baseline"/>
        <w:rPr>
          <w:szCs w:val="28"/>
          <w:lang w:eastAsia="en-US"/>
        </w:rPr>
      </w:pPr>
    </w:p>
    <w:p w14:paraId="54856F17" w14:textId="77777777" w:rsidR="004B5368" w:rsidRDefault="004B5368" w:rsidP="004B5368">
      <w:pPr>
        <w:ind w:firstLine="705"/>
        <w:textAlignment w:val="baseline"/>
        <w:rPr>
          <w:szCs w:val="28"/>
          <w:lang w:eastAsia="en-US"/>
        </w:rPr>
      </w:pPr>
    </w:p>
    <w:p w14:paraId="0EB9936A" w14:textId="77777777" w:rsidR="004B5368" w:rsidRDefault="004B5368" w:rsidP="004B5368">
      <w:pPr>
        <w:ind w:firstLine="705"/>
        <w:textAlignment w:val="baseline"/>
        <w:rPr>
          <w:szCs w:val="28"/>
          <w:lang w:eastAsia="en-US"/>
        </w:rPr>
      </w:pPr>
    </w:p>
    <w:p w14:paraId="4191DB34" w14:textId="36B581E8" w:rsidR="004B5368" w:rsidRPr="005F2214" w:rsidRDefault="004B5368" w:rsidP="004B5368">
      <w:pPr>
        <w:ind w:firstLine="705"/>
        <w:textAlignment w:val="baseline"/>
        <w:rPr>
          <w:szCs w:val="28"/>
          <w:lang w:val="en-US" w:eastAsia="en-US"/>
        </w:rPr>
      </w:pPr>
      <w:r>
        <w:rPr>
          <w:szCs w:val="28"/>
          <w:lang w:eastAsia="en-US"/>
        </w:rPr>
        <w:lastRenderedPageBreak/>
        <w:t xml:space="preserve">Таблиця 3.12 – Опис методів класу </w:t>
      </w:r>
      <w:r>
        <w:rPr>
          <w:szCs w:val="28"/>
          <w:lang w:val="en-US" w:eastAsia="en-US"/>
        </w:rPr>
        <w:t>CompanyService</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4ECE88E0"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139323D9"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0ED2FA07" w14:textId="77777777" w:rsidR="004B5368" w:rsidRDefault="004B5368">
            <w:pPr>
              <w:ind w:firstLine="0"/>
              <w:textAlignment w:val="baseline"/>
              <w:rPr>
                <w:sz w:val="24"/>
                <w:lang w:val="en-US" w:eastAsia="en-US"/>
              </w:rPr>
            </w:pPr>
            <w:r>
              <w:rPr>
                <w:lang w:eastAsia="en-US"/>
              </w:rPr>
              <w:t>Призначення методу</w:t>
            </w:r>
          </w:p>
        </w:tc>
      </w:tr>
      <w:tr w:rsidR="004B5368" w14:paraId="460AC4F6"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6465EB44" w14:textId="1CBBFF8C" w:rsidR="004B5368" w:rsidRDefault="004B5368">
            <w:pPr>
              <w:ind w:firstLine="0"/>
              <w:textAlignment w:val="baseline"/>
              <w:rPr>
                <w:sz w:val="24"/>
                <w:lang w:val="en-US" w:eastAsia="en-US"/>
              </w:rPr>
            </w:pPr>
            <w:r>
              <w:rPr>
                <w:lang w:val="en-US" w:eastAsia="en-US"/>
              </w:rPr>
              <w:t>Create</w:t>
            </w:r>
          </w:p>
        </w:tc>
        <w:tc>
          <w:tcPr>
            <w:tcW w:w="3810" w:type="pct"/>
            <w:tcBorders>
              <w:top w:val="single" w:sz="6" w:space="0" w:color="auto"/>
              <w:left w:val="single" w:sz="6" w:space="0" w:color="auto"/>
              <w:bottom w:val="single" w:sz="6" w:space="0" w:color="auto"/>
              <w:right w:val="single" w:sz="6" w:space="0" w:color="auto"/>
            </w:tcBorders>
            <w:hideMark/>
          </w:tcPr>
          <w:p w14:paraId="34FF6D24" w14:textId="0FD9A73D" w:rsidR="004B5368" w:rsidRPr="004B5368" w:rsidRDefault="004B5368">
            <w:pPr>
              <w:ind w:firstLine="0"/>
              <w:textAlignment w:val="baseline"/>
              <w:rPr>
                <w:sz w:val="24"/>
                <w:lang w:eastAsia="en-US"/>
                <w:rPrChange w:id="94" w:author="Yurii Riabov" w:date="2025-06-01T01:51:00Z">
                  <w:rPr>
                    <w:sz w:val="24"/>
                    <w:lang w:val="en-US" w:eastAsia="en-US"/>
                  </w:rPr>
                </w:rPrChange>
              </w:rPr>
            </w:pPr>
            <w:r>
              <w:rPr>
                <w:lang w:eastAsia="en-US"/>
              </w:rPr>
              <w:t>Створення записів у таблиці компаній в базі даних</w:t>
            </w:r>
          </w:p>
        </w:tc>
      </w:tr>
      <w:tr w:rsidR="004B5368" w14:paraId="6558C7E3"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2632E4C4" w14:textId="6A627D0D" w:rsidR="004B5368" w:rsidRDefault="004B5368">
            <w:pPr>
              <w:ind w:firstLine="0"/>
              <w:textAlignment w:val="baseline"/>
              <w:rPr>
                <w:sz w:val="24"/>
                <w:lang w:val="en-US" w:eastAsia="en-US"/>
              </w:rPr>
            </w:pPr>
            <w:r>
              <w:rPr>
                <w:lang w:val="en-US" w:eastAsia="en-US"/>
              </w:rPr>
              <w:t>HasCompanies</w:t>
            </w:r>
          </w:p>
        </w:tc>
        <w:tc>
          <w:tcPr>
            <w:tcW w:w="3810" w:type="pct"/>
            <w:tcBorders>
              <w:top w:val="single" w:sz="6" w:space="0" w:color="auto"/>
              <w:left w:val="single" w:sz="6" w:space="0" w:color="auto"/>
              <w:bottom w:val="single" w:sz="6" w:space="0" w:color="auto"/>
              <w:right w:val="single" w:sz="6" w:space="0" w:color="auto"/>
            </w:tcBorders>
            <w:hideMark/>
          </w:tcPr>
          <w:p w14:paraId="097EED0D" w14:textId="062E59FB" w:rsidR="004B5368" w:rsidRPr="00CE18D2" w:rsidRDefault="004B5368">
            <w:pPr>
              <w:ind w:firstLine="0"/>
              <w:textAlignment w:val="baseline"/>
              <w:rPr>
                <w:sz w:val="24"/>
                <w:lang w:val="en-US" w:eastAsia="en-US"/>
                <w:rPrChange w:id="95" w:author="Yurii Riabov" w:date="2025-06-01T01:53:00Z">
                  <w:rPr>
                    <w:sz w:val="24"/>
                    <w:lang w:eastAsia="en-US"/>
                  </w:rPr>
                </w:rPrChange>
              </w:rPr>
            </w:pPr>
            <w:r>
              <w:rPr>
                <w:lang w:eastAsia="en-US"/>
              </w:rPr>
              <w:t>Перевірка наявності компаній в базі даних</w:t>
            </w:r>
          </w:p>
        </w:tc>
      </w:tr>
    </w:tbl>
    <w:p w14:paraId="2F47F02C" w14:textId="1EC98A22" w:rsidR="004B5368" w:rsidRDefault="004B5368" w:rsidP="00012166">
      <w:pPr>
        <w:ind w:firstLine="705"/>
        <w:contextualSpacing w:val="0"/>
        <w:textAlignment w:val="baseline"/>
        <w:rPr>
          <w:szCs w:val="28"/>
          <w:lang w:eastAsia="en-US"/>
        </w:rPr>
      </w:pPr>
    </w:p>
    <w:p w14:paraId="63F33B68" w14:textId="1F113108" w:rsidR="004B5368" w:rsidRDefault="004B5368" w:rsidP="004B5368">
      <w:pPr>
        <w:ind w:firstLine="705"/>
        <w:textAlignment w:val="baseline"/>
        <w:rPr>
          <w:szCs w:val="28"/>
          <w:lang w:val="en-US" w:eastAsia="en-US"/>
        </w:rPr>
      </w:pPr>
      <w:r>
        <w:rPr>
          <w:szCs w:val="28"/>
          <w:lang w:eastAsia="en-US"/>
        </w:rPr>
        <w:t>Таблиця 3.</w:t>
      </w:r>
      <w:r w:rsidR="00F10669">
        <w:rPr>
          <w:szCs w:val="28"/>
          <w:lang w:val="en-US" w:eastAsia="en-US"/>
        </w:rPr>
        <w:t>13</w:t>
      </w:r>
      <w:r>
        <w:rPr>
          <w:szCs w:val="28"/>
          <w:lang w:eastAsia="en-US"/>
        </w:rPr>
        <w:t xml:space="preserve"> – Опис методів класу </w:t>
      </w:r>
      <w:r w:rsidR="00CE18D2">
        <w:rPr>
          <w:szCs w:val="28"/>
          <w:lang w:val="en-US" w:eastAsia="en-US"/>
        </w:rPr>
        <w:t>DouCompanyScrapper</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5BDE0FA3"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053AE4D8" w14:textId="77777777" w:rsidR="004B5368" w:rsidRDefault="004B5368">
            <w:pPr>
              <w:ind w:firstLine="0"/>
              <w:textAlignment w:val="baseline"/>
              <w:rPr>
                <w:sz w:val="24"/>
                <w:lang w:val="en-US" w:eastAsia="en-US"/>
              </w:rPr>
            </w:pPr>
            <w:r>
              <w:rPr>
                <w:lang w:eastAsia="en-US"/>
              </w:rPr>
              <w:t>Назва методу</w:t>
            </w:r>
          </w:p>
        </w:tc>
        <w:tc>
          <w:tcPr>
            <w:tcW w:w="3810" w:type="pct"/>
            <w:tcBorders>
              <w:top w:val="single" w:sz="6" w:space="0" w:color="auto"/>
              <w:left w:val="single" w:sz="6" w:space="0" w:color="auto"/>
              <w:bottom w:val="single" w:sz="6" w:space="0" w:color="auto"/>
              <w:right w:val="single" w:sz="6" w:space="0" w:color="auto"/>
            </w:tcBorders>
            <w:hideMark/>
          </w:tcPr>
          <w:p w14:paraId="3F69E0B3" w14:textId="77777777" w:rsidR="004B5368" w:rsidRDefault="004B5368">
            <w:pPr>
              <w:ind w:firstLine="0"/>
              <w:textAlignment w:val="baseline"/>
              <w:rPr>
                <w:sz w:val="24"/>
                <w:lang w:val="en-US" w:eastAsia="en-US"/>
              </w:rPr>
            </w:pPr>
            <w:r>
              <w:rPr>
                <w:lang w:eastAsia="en-US"/>
              </w:rPr>
              <w:t>Призначення методу</w:t>
            </w:r>
          </w:p>
        </w:tc>
      </w:tr>
      <w:tr w:rsidR="004B5368" w14:paraId="18928397" w14:textId="77777777" w:rsidTr="004B5368">
        <w:trPr>
          <w:trHeight w:val="300"/>
        </w:trPr>
        <w:tc>
          <w:tcPr>
            <w:tcW w:w="1190" w:type="pct"/>
            <w:tcBorders>
              <w:top w:val="single" w:sz="6" w:space="0" w:color="auto"/>
              <w:left w:val="single" w:sz="6" w:space="0" w:color="auto"/>
              <w:bottom w:val="single" w:sz="6" w:space="0" w:color="auto"/>
              <w:right w:val="single" w:sz="6" w:space="0" w:color="auto"/>
            </w:tcBorders>
            <w:hideMark/>
          </w:tcPr>
          <w:p w14:paraId="710ACD88" w14:textId="00F15D8E" w:rsidR="004B5368" w:rsidRDefault="00CE18D2">
            <w:pPr>
              <w:ind w:firstLine="0"/>
              <w:textAlignment w:val="baseline"/>
              <w:rPr>
                <w:sz w:val="24"/>
                <w:lang w:val="en-US" w:eastAsia="en-US"/>
              </w:rPr>
            </w:pPr>
            <w:r>
              <w:rPr>
                <w:lang w:val="en-US" w:eastAsia="en-US"/>
              </w:rPr>
              <w:t>Scrape</w:t>
            </w:r>
          </w:p>
        </w:tc>
        <w:tc>
          <w:tcPr>
            <w:tcW w:w="3810" w:type="pct"/>
            <w:tcBorders>
              <w:top w:val="single" w:sz="6" w:space="0" w:color="auto"/>
              <w:left w:val="single" w:sz="6" w:space="0" w:color="auto"/>
              <w:bottom w:val="single" w:sz="6" w:space="0" w:color="auto"/>
              <w:right w:val="single" w:sz="6" w:space="0" w:color="auto"/>
            </w:tcBorders>
            <w:hideMark/>
          </w:tcPr>
          <w:p w14:paraId="467BDB22" w14:textId="55E5DB75" w:rsidR="004B5368" w:rsidRPr="00CE18D2" w:rsidRDefault="00CE18D2">
            <w:pPr>
              <w:ind w:firstLine="0"/>
              <w:textAlignment w:val="baseline"/>
              <w:rPr>
                <w:sz w:val="24"/>
                <w:lang w:eastAsia="en-US"/>
                <w:rPrChange w:id="96" w:author="Yurii Riabov" w:date="2025-06-01T02:17:00Z">
                  <w:rPr>
                    <w:sz w:val="24"/>
                    <w:lang w:val="en-US" w:eastAsia="en-US"/>
                  </w:rPr>
                </w:rPrChange>
              </w:rPr>
            </w:pPr>
            <w:r>
              <w:rPr>
                <w:lang w:eastAsia="en-US"/>
              </w:rPr>
              <w:t xml:space="preserve">Скрапінг посилань на топ1500 компаній </w:t>
            </w:r>
            <w:r>
              <w:rPr>
                <w:lang w:val="en-US" w:eastAsia="en-US"/>
              </w:rPr>
              <w:t>dou.ua</w:t>
            </w:r>
            <w:r>
              <w:rPr>
                <w:lang w:eastAsia="en-US"/>
              </w:rPr>
              <w:t xml:space="preserve"> зі сторінки компаній</w:t>
            </w:r>
          </w:p>
        </w:tc>
      </w:tr>
    </w:tbl>
    <w:p w14:paraId="34C4EE21" w14:textId="77777777" w:rsidR="004B5368" w:rsidRPr="005F2214" w:rsidRDefault="004B5368" w:rsidP="00012166">
      <w:pPr>
        <w:ind w:firstLine="705"/>
        <w:contextualSpacing w:val="0"/>
        <w:textAlignment w:val="baseline"/>
        <w:rPr>
          <w:szCs w:val="28"/>
          <w:lang w:eastAsia="en-US"/>
        </w:rPr>
      </w:pPr>
    </w:p>
    <w:p w14:paraId="592E95F9" w14:textId="7D2F1527" w:rsidR="009C401E" w:rsidRDefault="00012166" w:rsidP="005F2214">
      <w:pPr>
        <w:ind w:firstLine="705"/>
        <w:contextualSpacing w:val="0"/>
        <w:textAlignment w:val="baseline"/>
        <w:rPr>
          <w:szCs w:val="28"/>
          <w:lang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r w:rsidR="00F10669">
        <w:rPr>
          <w:szCs w:val="28"/>
          <w:lang w:val="en-US" w:eastAsia="en-US"/>
        </w:rPr>
        <w:t>4</w:t>
      </w:r>
      <w:r w:rsidRPr="00012166">
        <w:rPr>
          <w:szCs w:val="28"/>
          <w:lang w:eastAsia="en-US"/>
        </w:rPr>
        <w:t>.</w:t>
      </w:r>
      <w:r w:rsidRPr="00012166">
        <w:rPr>
          <w:szCs w:val="28"/>
          <w:lang w:val="en-US" w:eastAsia="en-US"/>
        </w:rPr>
        <w:t> </w:t>
      </w:r>
    </w:p>
    <w:p w14:paraId="1B8C2D79" w14:textId="123968AC"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Таблиця 3.1</w:t>
      </w:r>
      <w:r w:rsidR="00F10669">
        <w:rPr>
          <w:szCs w:val="28"/>
          <w:lang w:val="en-US" w:eastAsia="en-US"/>
        </w:rPr>
        <w:t>4</w:t>
      </w:r>
      <w:r w:rsidRPr="00012166">
        <w:rPr>
          <w:szCs w:val="28"/>
          <w:lang w:eastAsia="en-US"/>
        </w:rPr>
        <w:t xml:space="preserve">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Jetbrains Rider</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Головне середовище розробки сервернї частини дипломного проєкту</w:t>
            </w:r>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Visual Sudio Code</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Головне середовище розробки клієнтської частии дипломного проєкту</w:t>
            </w:r>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Entity Framework</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ASP.NET Core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веб-апі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r w:rsidRPr="00012166">
              <w:rPr>
                <w:szCs w:val="28"/>
                <w:lang w:eastAsia="en-US"/>
              </w:rPr>
              <w:t>Selenium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скрапінгу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r w:rsidRPr="00012166">
              <w:rPr>
                <w:szCs w:val="28"/>
                <w:lang w:eastAsia="en-US"/>
              </w:rPr>
              <w:t>PdfPig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pdf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doc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r w:rsidRPr="00012166">
              <w:rPr>
                <w:szCs w:val="28"/>
                <w:lang w:eastAsia="en-US"/>
              </w:rPr>
              <w:t>OpenXML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зчитування резюме у форматі docx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r w:rsidRPr="00012166">
              <w:rPr>
                <w:szCs w:val="28"/>
                <w:lang w:eastAsia="en-US"/>
              </w:rPr>
              <w:t>Quartz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r w:rsidRPr="00012166">
              <w:rPr>
                <w:szCs w:val="28"/>
                <w:lang w:eastAsia="en-US"/>
              </w:rPr>
              <w:t>AutoMapper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мапінгу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124B62AC" w:rsidR="00562C2D" w:rsidRPr="00012166" w:rsidRDefault="00562C2D" w:rsidP="00012166">
      <w:pPr>
        <w:pStyle w:val="Heading3"/>
        <w:ind w:left="0" w:firstLine="709"/>
        <w:jc w:val="both"/>
        <w:rPr>
          <w:i w:val="0"/>
          <w:iCs/>
        </w:rPr>
      </w:pPr>
      <w:bookmarkStart w:id="97" w:name="_Toc199358576"/>
      <w:r w:rsidRPr="00012166">
        <w:rPr>
          <w:i w:val="0"/>
          <w:iCs/>
        </w:rPr>
        <w:lastRenderedPageBreak/>
        <w:t xml:space="preserve">Розробка </w:t>
      </w:r>
      <w:r w:rsidR="00FE1311">
        <w:rPr>
          <w:i w:val="0"/>
          <w:iCs/>
        </w:rPr>
        <w:t>методу</w:t>
      </w:r>
      <w:r w:rsidR="00012166">
        <w:rPr>
          <w:i w:val="0"/>
          <w:iCs/>
        </w:rPr>
        <w:t xml:space="preserve"> збору вакансій</w:t>
      </w:r>
      <w:bookmarkEnd w:id="97"/>
    </w:p>
    <w:p w14:paraId="54865842" w14:textId="0BC9CA3F"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проєкту постала задача зчитування вакансій з сайту dou.ua. Основними проблемами, які мав вирішувати </w:t>
      </w:r>
      <w:r w:rsidR="00FE1311">
        <w:rPr>
          <w:szCs w:val="28"/>
          <w:lang w:eastAsia="en-US"/>
        </w:rPr>
        <w:t xml:space="preserve">метод, котрий розробляється, </w:t>
      </w:r>
      <w:r w:rsidRPr="00012166">
        <w:rPr>
          <w:szCs w:val="28"/>
          <w:lang w:eastAsia="en-US"/>
        </w:rPr>
        <w:t xml:space="preserve">була відсутність єдиного </w:t>
      </w:r>
      <w:r w:rsidR="00FE1311">
        <w:rPr>
          <w:szCs w:val="28"/>
          <w:lang w:val="en-US" w:eastAsia="en-US"/>
        </w:rPr>
        <w:t>API</w:t>
      </w:r>
      <w:r w:rsidRPr="00012166">
        <w:rPr>
          <w:szCs w:val="28"/>
          <w:lang w:eastAsia="en-US"/>
        </w:rPr>
        <w:t xml:space="preserve"> сайту для експорту вакансій та необхідність підтримки актуального списку вакансій у </w:t>
      </w:r>
      <w:r w:rsidR="00FE1311">
        <w:rPr>
          <w:szCs w:val="28"/>
          <w:lang w:eastAsia="en-US"/>
        </w:rPr>
        <w:t>програмному забезпеченні</w:t>
      </w:r>
      <w:r w:rsidRPr="00012166">
        <w:rPr>
          <w:szCs w:val="28"/>
          <w:lang w:eastAsia="en-US"/>
        </w:rPr>
        <w:t>.</w:t>
      </w:r>
      <w:r w:rsidRPr="00012166">
        <w:rPr>
          <w:szCs w:val="28"/>
          <w:lang w:val="en-US" w:eastAsia="en-US"/>
        </w:rPr>
        <w:t> </w:t>
      </w:r>
    </w:p>
    <w:p w14:paraId="40F4B61E" w14:textId="54BD883F"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JSON</w:t>
      </w:r>
      <w:r w:rsidR="00FE1311">
        <w:rPr>
          <w:szCs w:val="28"/>
          <w:lang w:eastAsia="en-US"/>
        </w:rPr>
        <w:t>-файл,</w:t>
      </w:r>
      <w:r w:rsidRPr="00012166">
        <w:rPr>
          <w:szCs w:val="28"/>
          <w:lang w:eastAsia="en-US"/>
        </w:rPr>
        <w:t xml:space="preserve"> що містить всю інформацію про вакансії певної компанії</w:t>
      </w:r>
      <w:r w:rsidR="00FE1311">
        <w:rPr>
          <w:szCs w:val="28"/>
          <w:lang w:eastAsia="en-US"/>
        </w:rPr>
        <w:t xml:space="preserve">. Таким </w:t>
      </w:r>
      <w:r w:rsidRPr="00012166">
        <w:rPr>
          <w:szCs w:val="28"/>
          <w:lang w:eastAsia="en-US"/>
        </w:rPr>
        <w:t>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2F139FA4"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отримання списку назв компаній при першому запуску програмного забезпечення запускається вебскрапер, що переходить за посиланням https://jobs.dou.ua/companies/ та ініціює пагінацію, поки на </w:t>
      </w:r>
      <w:r w:rsidR="00291FDB" w:rsidRPr="00012166">
        <w:rPr>
          <w:szCs w:val="28"/>
          <w:lang w:eastAsia="en-US"/>
        </w:rPr>
        <w:t>сторінці</w:t>
      </w:r>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r w:rsidR="0025510D">
        <w:rPr>
          <w:szCs w:val="28"/>
          <w:lang w:eastAsia="en-US"/>
        </w:rPr>
        <w:t xml:space="preserve"> програмного забезпечення</w:t>
      </w:r>
      <w:r w:rsidRPr="00012166">
        <w:rPr>
          <w:szCs w:val="28"/>
          <w:lang w:eastAsia="en-US"/>
        </w:rPr>
        <w:t>.</w:t>
      </w:r>
      <w:r w:rsidRPr="00012166">
        <w:rPr>
          <w:szCs w:val="28"/>
          <w:lang w:val="en-US" w:eastAsia="en-US"/>
        </w:rPr>
        <w:t> </w:t>
      </w:r>
    </w:p>
    <w:p w14:paraId="68C7B58A" w14:textId="179D6257"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w:t>
      </w:r>
      <w:r w:rsidR="0025510D">
        <w:rPr>
          <w:szCs w:val="28"/>
          <w:lang w:eastAsia="en-US"/>
        </w:rPr>
        <w:t>ного забезпечення</w:t>
      </w:r>
      <w:r w:rsidRPr="00012166">
        <w:rPr>
          <w:szCs w:val="28"/>
          <w:lang w:eastAsia="en-US"/>
        </w:rPr>
        <w:t xml:space="preserve"> запускається агрегатор вакансій, який для кожного отриманого посилання на компанію додає /vacancies/export та таким чином </w:t>
      </w:r>
      <w:r w:rsidR="0025510D">
        <w:rPr>
          <w:szCs w:val="28"/>
          <w:lang w:eastAsia="en-US"/>
        </w:rPr>
        <w:t>виконує</w:t>
      </w:r>
      <w:r w:rsidRPr="00012166">
        <w:rPr>
          <w:szCs w:val="28"/>
          <w:lang w:eastAsia="en-US"/>
        </w:rPr>
        <w:t xml:space="preserve">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агрегатора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98" w:name="_Toc102756403"/>
      <w:bookmarkStart w:id="99" w:name="_Toc199358577"/>
      <w:r w:rsidRPr="00A059F8">
        <w:rPr>
          <w:b w:val="0"/>
          <w:bCs/>
        </w:rPr>
        <w:t>Висновки до розділу</w:t>
      </w:r>
      <w:bookmarkEnd w:id="98"/>
      <w:bookmarkEnd w:id="99"/>
    </w:p>
    <w:p w14:paraId="568B3164" w14:textId="666AC70E" w:rsidR="00E13EC8" w:rsidRPr="00637E9C" w:rsidRDefault="00012166" w:rsidP="00E13EC8">
      <w:pPr>
        <w:rPr>
          <w:lang w:val="en-US"/>
        </w:rPr>
      </w:pPr>
      <w:r>
        <w:t>В рамках другого розділу пояснювальної записки було описано архітектуру індивідуальної частини дипломного проєкту та архітектурні рішення, пов’язані з нею.</w:t>
      </w:r>
      <w:r w:rsidR="00F03432">
        <w:t xml:space="preserve"> Після цього було наведено</w:t>
      </w:r>
      <w:r w:rsidR="0010756D">
        <w:t xml:space="preserve"> опис основних методів </w:t>
      </w:r>
      <w:r w:rsidR="0010756D">
        <w:lastRenderedPageBreak/>
        <w:t>серверної частини застосунку, а також</w:t>
      </w:r>
      <w:r w:rsidR="00F03432">
        <w:t xml:space="preserve">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100" w:name="_Toc102756404"/>
      <w:bookmarkStart w:id="101" w:name="_Toc199358578"/>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100"/>
      <w:bookmarkEnd w:id="101"/>
    </w:p>
    <w:p w14:paraId="712D7496" w14:textId="69F346EE" w:rsidR="00653789" w:rsidRPr="00A059F8" w:rsidRDefault="005A3747" w:rsidP="0045700B">
      <w:pPr>
        <w:pStyle w:val="Heading2"/>
        <w:ind w:left="709" w:firstLine="0"/>
        <w:rPr>
          <w:b w:val="0"/>
          <w:bCs/>
        </w:rPr>
      </w:pPr>
      <w:bookmarkStart w:id="102" w:name="_Toc102756405"/>
      <w:bookmarkStart w:id="103" w:name="_Toc199358579"/>
      <w:r w:rsidRPr="005A3747">
        <w:rPr>
          <w:b w:val="0"/>
          <w:bCs/>
        </w:rPr>
        <w:t>Аналіз якості ПЗ</w:t>
      </w:r>
      <w:bookmarkEnd w:id="102"/>
      <w:bookmarkEnd w:id="103"/>
    </w:p>
    <w:p w14:paraId="6782A232" w14:textId="0BD27402" w:rsidR="00C90ADF" w:rsidRDefault="00DA1005" w:rsidP="00C90ADF">
      <w:bookmarkStart w:id="104" w:name="_Toc102756406"/>
      <w:r>
        <w:t xml:space="preserve">Для статичного аналізу коду серверної частини вебзастосунку було обрано використання вбудований в </w:t>
      </w:r>
      <w:r>
        <w:rPr>
          <w:lang w:val="en-US"/>
        </w:rPr>
        <w:t xml:space="preserve">Jetbrains Rider </w:t>
      </w:r>
      <w:r>
        <w:t xml:space="preserve">статичний аналізатор </w:t>
      </w:r>
      <w:r>
        <w:rPr>
          <w:lang w:val="en-US"/>
        </w:rPr>
        <w:t xml:space="preserve">Qodana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не можуть проаналізувати код, що використовує рефлексію, тому часто серед валідних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r>
        <w:rPr>
          <w:lang w:val="en-US"/>
        </w:rPr>
        <w:t xml:space="preserve">Qodana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r>
        <w:rPr>
          <w:lang w:val="en-US"/>
        </w:rPr>
        <w:t>Qodana</w:t>
      </w:r>
    </w:p>
    <w:p w14:paraId="34CDE41C" w14:textId="16B8F1C2" w:rsidR="007202DC" w:rsidRDefault="007202DC" w:rsidP="00637E9C">
      <w:pPr>
        <w:ind w:firstLine="0"/>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валідними</w:t>
      </w:r>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r>
        <w:rPr>
          <w:lang w:val="en-US"/>
        </w:rPr>
        <w:t xml:space="preserve">Qodana </w:t>
      </w:r>
      <w:r>
        <w:t>після фільтрації типів проблем</w:t>
      </w:r>
    </w:p>
    <w:p w14:paraId="623296CE" w14:textId="23B92062" w:rsidR="00301C47" w:rsidRPr="001374C8" w:rsidRDefault="00745B08" w:rsidP="00637E9C">
      <w:pPr>
        <w:ind w:firstLine="0"/>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r w:rsidR="0025510D" w:rsidRPr="001374C8">
        <w:t>необхідністю</w:t>
      </w:r>
      <w:r w:rsidRPr="001374C8">
        <w:t>.</w:t>
      </w:r>
    </w:p>
    <w:p w14:paraId="38FB0A1E" w14:textId="27DA4A0E" w:rsidR="00745B08" w:rsidRPr="001374C8" w:rsidRDefault="00745B08" w:rsidP="00637E9C">
      <w:pPr>
        <w:ind w:firstLine="0"/>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105" w:name="_Toc199358580"/>
      <w:r w:rsidRPr="001374C8">
        <w:rPr>
          <w:b w:val="0"/>
          <w:bCs/>
        </w:rPr>
        <w:t>Опис процесів тестування</w:t>
      </w:r>
      <w:bookmarkEnd w:id="104"/>
      <w:bookmarkEnd w:id="105"/>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50338985" w:rsidR="003D4F0C" w:rsidRPr="00577E78" w:rsidRDefault="003D4F0C" w:rsidP="00180A2B">
      <w:pPr>
        <w:keepNext/>
      </w:pPr>
      <w:r w:rsidRPr="00577E78">
        <w:t xml:space="preserve">Таблиця </w:t>
      </w:r>
      <w:r w:rsidR="0025510D">
        <w:t>3</w:t>
      </w:r>
      <w:r w:rsidRPr="00577E78">
        <w:t>.</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2F7C4C">
        <w:tc>
          <w:tcPr>
            <w:tcW w:w="2263" w:type="dxa"/>
          </w:tcPr>
          <w:p w14:paraId="2EEEE5EA" w14:textId="77777777" w:rsidR="003D4F0C" w:rsidRPr="00577E78" w:rsidRDefault="003D4F0C" w:rsidP="002F7C4C">
            <w:pPr>
              <w:pStyle w:val="a4"/>
            </w:pPr>
            <w:r w:rsidRPr="00577E78">
              <w:t xml:space="preserve">Початковий стан системи </w:t>
            </w:r>
          </w:p>
        </w:tc>
        <w:tc>
          <w:tcPr>
            <w:tcW w:w="7081" w:type="dxa"/>
          </w:tcPr>
          <w:p w14:paraId="1DF706A5" w14:textId="77777777" w:rsidR="003D4F0C" w:rsidRPr="00577E78" w:rsidRDefault="003D4F0C" w:rsidP="002F7C4C">
            <w:pPr>
              <w:pStyle w:val="a4"/>
            </w:pPr>
            <w:r w:rsidRPr="00577E78">
              <w:t>Користувач знаходиться на сторінці реєстрації</w:t>
            </w:r>
          </w:p>
        </w:tc>
      </w:tr>
      <w:tr w:rsidR="003D4F0C" w:rsidRPr="00577E78" w14:paraId="6F18446E" w14:textId="77777777" w:rsidTr="002F7C4C">
        <w:tc>
          <w:tcPr>
            <w:tcW w:w="2263" w:type="dxa"/>
          </w:tcPr>
          <w:p w14:paraId="68789031" w14:textId="5C8958F7" w:rsidR="003D4F0C" w:rsidRPr="00577E78" w:rsidRDefault="003D4F0C" w:rsidP="002F7C4C">
            <w:pPr>
              <w:pStyle w:val="a4"/>
            </w:pPr>
            <w:r w:rsidRPr="00577E78">
              <w:t xml:space="preserve">Вхідні дані </w:t>
            </w:r>
          </w:p>
        </w:tc>
        <w:tc>
          <w:tcPr>
            <w:tcW w:w="7081" w:type="dxa"/>
          </w:tcPr>
          <w:p w14:paraId="7440A574" w14:textId="651C244B" w:rsidR="003D4F0C" w:rsidRPr="00577E78" w:rsidRDefault="003D4F0C" w:rsidP="002F7C4C">
            <w:pPr>
              <w:pStyle w:val="a4"/>
            </w:pPr>
            <w:r w:rsidRPr="00577E78">
              <w:t>Електронна пошта</w:t>
            </w:r>
            <w:r w:rsidR="00577E78">
              <w:t>, ім’я</w:t>
            </w:r>
            <w:r w:rsidRPr="00577E78">
              <w:t>, пароль</w:t>
            </w:r>
          </w:p>
        </w:tc>
      </w:tr>
      <w:tr w:rsidR="003D4F0C" w:rsidRPr="00577E78" w14:paraId="43FC23D7" w14:textId="77777777" w:rsidTr="002F7C4C">
        <w:tc>
          <w:tcPr>
            <w:tcW w:w="2263" w:type="dxa"/>
          </w:tcPr>
          <w:p w14:paraId="11062261" w14:textId="77777777" w:rsidR="003D4F0C" w:rsidRPr="00577E78" w:rsidRDefault="003D4F0C" w:rsidP="002F7C4C">
            <w:pPr>
              <w:pStyle w:val="a4"/>
            </w:pPr>
            <w:r w:rsidRPr="00577E78">
              <w:t xml:space="preserve">Опис проведення тесту </w:t>
            </w:r>
          </w:p>
        </w:tc>
        <w:tc>
          <w:tcPr>
            <w:tcW w:w="7081" w:type="dxa"/>
          </w:tcPr>
          <w:p w14:paraId="3361A4CD" w14:textId="046B8E8E" w:rsidR="003D4F0C" w:rsidRPr="00577E78" w:rsidRDefault="003D4F0C" w:rsidP="002F7C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2F7C4C">
        <w:tc>
          <w:tcPr>
            <w:tcW w:w="2263" w:type="dxa"/>
          </w:tcPr>
          <w:p w14:paraId="7F1F8D27" w14:textId="77777777" w:rsidR="003D4F0C" w:rsidRPr="00577E78" w:rsidRDefault="003D4F0C" w:rsidP="002F7C4C">
            <w:pPr>
              <w:pStyle w:val="a4"/>
            </w:pPr>
            <w:r w:rsidRPr="00577E78">
              <w:t>Очікуваний результат</w:t>
            </w:r>
          </w:p>
        </w:tc>
        <w:tc>
          <w:tcPr>
            <w:tcW w:w="7081" w:type="dxa"/>
          </w:tcPr>
          <w:p w14:paraId="787700F5" w14:textId="029E480C" w:rsidR="003D4F0C" w:rsidRPr="007531E6" w:rsidRDefault="003D4F0C" w:rsidP="002F7C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2F7C4C">
        <w:tc>
          <w:tcPr>
            <w:tcW w:w="2263" w:type="dxa"/>
          </w:tcPr>
          <w:p w14:paraId="4DC8BD7C" w14:textId="77777777" w:rsidR="003D4F0C" w:rsidRPr="00577E78" w:rsidRDefault="003D4F0C" w:rsidP="002F7C4C">
            <w:pPr>
              <w:pStyle w:val="a4"/>
            </w:pPr>
            <w:r w:rsidRPr="00577E78">
              <w:t>Фактичний результат</w:t>
            </w:r>
          </w:p>
        </w:tc>
        <w:tc>
          <w:tcPr>
            <w:tcW w:w="7081" w:type="dxa"/>
          </w:tcPr>
          <w:p w14:paraId="291A0DEC" w14:textId="77777777" w:rsidR="003D4F0C" w:rsidRPr="00877D8D" w:rsidRDefault="003D4F0C" w:rsidP="002F7C4C">
            <w:pPr>
              <w:pStyle w:val="a4"/>
            </w:pPr>
            <w:r w:rsidRPr="00577E78">
              <w:t>Збігається з очікуваним.</w:t>
            </w:r>
          </w:p>
        </w:tc>
      </w:tr>
    </w:tbl>
    <w:p w14:paraId="508650BD" w14:textId="07D8C5F4" w:rsidR="003D4F0C" w:rsidRDefault="003D4F0C" w:rsidP="004B58AF"/>
    <w:p w14:paraId="78BE5C8F" w14:textId="642F9E76" w:rsidR="007531E6" w:rsidRPr="00577E78" w:rsidRDefault="007531E6" w:rsidP="007531E6">
      <w:pPr>
        <w:keepNext/>
      </w:pPr>
      <w:r w:rsidRPr="00577E78">
        <w:t xml:space="preserve">Таблиця </w:t>
      </w:r>
      <w:r w:rsidR="0025510D">
        <w:t>3</w:t>
      </w:r>
      <w:r w:rsidRPr="00577E78">
        <w:t>.</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2F7C4C">
        <w:tc>
          <w:tcPr>
            <w:tcW w:w="2263" w:type="dxa"/>
          </w:tcPr>
          <w:p w14:paraId="39F1DEB9" w14:textId="77777777" w:rsidR="007531E6" w:rsidRPr="00577E78" w:rsidRDefault="007531E6" w:rsidP="002F7C4C">
            <w:pPr>
              <w:pStyle w:val="a4"/>
            </w:pPr>
            <w:r w:rsidRPr="00577E78">
              <w:t xml:space="preserve">Початковий стан системи </w:t>
            </w:r>
          </w:p>
        </w:tc>
        <w:tc>
          <w:tcPr>
            <w:tcW w:w="7081" w:type="dxa"/>
          </w:tcPr>
          <w:p w14:paraId="0EFA33F4" w14:textId="370C5423" w:rsidR="007531E6" w:rsidRPr="00577E78" w:rsidRDefault="007531E6" w:rsidP="002F7C4C">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2F7C4C">
        <w:tc>
          <w:tcPr>
            <w:tcW w:w="2263" w:type="dxa"/>
          </w:tcPr>
          <w:p w14:paraId="55A912BB" w14:textId="77777777" w:rsidR="007531E6" w:rsidRPr="00577E78" w:rsidRDefault="007531E6" w:rsidP="002F7C4C">
            <w:pPr>
              <w:pStyle w:val="a4"/>
            </w:pPr>
            <w:r w:rsidRPr="00577E78">
              <w:t xml:space="preserve">Вхідні дані </w:t>
            </w:r>
          </w:p>
        </w:tc>
        <w:tc>
          <w:tcPr>
            <w:tcW w:w="7081" w:type="dxa"/>
          </w:tcPr>
          <w:p w14:paraId="52406B0C" w14:textId="30E8D68E" w:rsidR="007531E6" w:rsidRPr="00577E78" w:rsidRDefault="007531E6" w:rsidP="002F7C4C">
            <w:pPr>
              <w:pStyle w:val="a4"/>
            </w:pPr>
            <w:r w:rsidRPr="00577E78">
              <w:t>Електронна пошта, пароль</w:t>
            </w:r>
          </w:p>
        </w:tc>
      </w:tr>
      <w:tr w:rsidR="007531E6" w:rsidRPr="00577E78" w14:paraId="4DE7A09E" w14:textId="77777777" w:rsidTr="002F7C4C">
        <w:tc>
          <w:tcPr>
            <w:tcW w:w="2263" w:type="dxa"/>
          </w:tcPr>
          <w:p w14:paraId="13E5CF7B" w14:textId="77777777" w:rsidR="007531E6" w:rsidRPr="00577E78" w:rsidRDefault="007531E6" w:rsidP="002F7C4C">
            <w:pPr>
              <w:pStyle w:val="a4"/>
            </w:pPr>
            <w:r w:rsidRPr="00577E78">
              <w:t xml:space="preserve">Опис проведення тесту </w:t>
            </w:r>
          </w:p>
        </w:tc>
        <w:tc>
          <w:tcPr>
            <w:tcW w:w="7081" w:type="dxa"/>
          </w:tcPr>
          <w:p w14:paraId="72554FE9" w14:textId="2DEF0F1A"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2F7C4C">
        <w:tc>
          <w:tcPr>
            <w:tcW w:w="2263" w:type="dxa"/>
          </w:tcPr>
          <w:p w14:paraId="4A09BAB8" w14:textId="77777777" w:rsidR="007531E6" w:rsidRPr="00577E78" w:rsidRDefault="007531E6" w:rsidP="002F7C4C">
            <w:pPr>
              <w:pStyle w:val="a4"/>
            </w:pPr>
            <w:r w:rsidRPr="00577E78">
              <w:t>Очікуваний результат</w:t>
            </w:r>
          </w:p>
        </w:tc>
        <w:tc>
          <w:tcPr>
            <w:tcW w:w="7081" w:type="dxa"/>
          </w:tcPr>
          <w:p w14:paraId="724CFF34" w14:textId="490C1774" w:rsidR="007531E6" w:rsidRPr="007531E6" w:rsidRDefault="007531E6" w:rsidP="002F7C4C">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2F7C4C">
        <w:tc>
          <w:tcPr>
            <w:tcW w:w="2263" w:type="dxa"/>
          </w:tcPr>
          <w:p w14:paraId="5FCD9C96" w14:textId="77777777" w:rsidR="007531E6" w:rsidRPr="00577E78" w:rsidRDefault="007531E6" w:rsidP="002F7C4C">
            <w:pPr>
              <w:pStyle w:val="a4"/>
            </w:pPr>
            <w:r w:rsidRPr="00577E78">
              <w:t>Фактичний результат</w:t>
            </w:r>
          </w:p>
        </w:tc>
        <w:tc>
          <w:tcPr>
            <w:tcW w:w="7081" w:type="dxa"/>
          </w:tcPr>
          <w:p w14:paraId="6DFCFE4E" w14:textId="77777777" w:rsidR="007531E6" w:rsidRPr="00877D8D" w:rsidRDefault="007531E6" w:rsidP="002F7C4C">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11DF0B55" w:rsidR="007531E6" w:rsidRPr="00577E78" w:rsidRDefault="007531E6" w:rsidP="007531E6">
      <w:pPr>
        <w:keepNext/>
      </w:pPr>
      <w:r w:rsidRPr="00577E78">
        <w:t xml:space="preserve">Таблиця </w:t>
      </w:r>
      <w:r w:rsidR="0025510D">
        <w:t>3</w:t>
      </w:r>
      <w:r w:rsidRPr="00577E78">
        <w:t>.</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2F7C4C">
        <w:tc>
          <w:tcPr>
            <w:tcW w:w="2263" w:type="dxa"/>
          </w:tcPr>
          <w:p w14:paraId="37C1C9D6" w14:textId="77777777" w:rsidR="007531E6" w:rsidRPr="00577E78" w:rsidRDefault="007531E6" w:rsidP="002F7C4C">
            <w:pPr>
              <w:pStyle w:val="a4"/>
            </w:pPr>
            <w:r w:rsidRPr="00577E78">
              <w:t xml:space="preserve">Початковий стан системи </w:t>
            </w:r>
          </w:p>
        </w:tc>
        <w:tc>
          <w:tcPr>
            <w:tcW w:w="7081" w:type="dxa"/>
          </w:tcPr>
          <w:p w14:paraId="2068DAEE" w14:textId="27CEC75D" w:rsidR="007531E6" w:rsidRPr="00577E78" w:rsidRDefault="007531E6" w:rsidP="002F7C4C">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2F7C4C">
        <w:tc>
          <w:tcPr>
            <w:tcW w:w="2263" w:type="dxa"/>
          </w:tcPr>
          <w:p w14:paraId="2C84E876" w14:textId="77777777" w:rsidR="007531E6" w:rsidRPr="00577E78" w:rsidRDefault="007531E6" w:rsidP="002F7C4C">
            <w:pPr>
              <w:pStyle w:val="a4"/>
            </w:pPr>
            <w:r w:rsidRPr="00577E78">
              <w:t xml:space="preserve">Вхідні дані </w:t>
            </w:r>
          </w:p>
        </w:tc>
        <w:tc>
          <w:tcPr>
            <w:tcW w:w="7081" w:type="dxa"/>
          </w:tcPr>
          <w:p w14:paraId="01D6CBEA" w14:textId="77777777" w:rsidR="007531E6" w:rsidRPr="00577E78" w:rsidRDefault="007531E6" w:rsidP="002F7C4C">
            <w:pPr>
              <w:pStyle w:val="a4"/>
            </w:pPr>
            <w:r w:rsidRPr="00577E78">
              <w:t>Електронна пошта, пароль</w:t>
            </w:r>
          </w:p>
        </w:tc>
      </w:tr>
      <w:tr w:rsidR="007531E6" w:rsidRPr="00577E78" w14:paraId="530A2626" w14:textId="77777777" w:rsidTr="002F7C4C">
        <w:tc>
          <w:tcPr>
            <w:tcW w:w="2263" w:type="dxa"/>
          </w:tcPr>
          <w:p w14:paraId="0E0492FE" w14:textId="77777777" w:rsidR="007531E6" w:rsidRPr="00577E78" w:rsidRDefault="007531E6" w:rsidP="002F7C4C">
            <w:pPr>
              <w:pStyle w:val="a4"/>
            </w:pPr>
            <w:r w:rsidRPr="00577E78">
              <w:t xml:space="preserve">Опис проведення тесту </w:t>
            </w:r>
          </w:p>
        </w:tc>
        <w:tc>
          <w:tcPr>
            <w:tcW w:w="7081" w:type="dxa"/>
          </w:tcPr>
          <w:p w14:paraId="6087C129" w14:textId="3144C353"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2F7C4C">
        <w:tc>
          <w:tcPr>
            <w:tcW w:w="2263" w:type="dxa"/>
          </w:tcPr>
          <w:p w14:paraId="47665AFE" w14:textId="77777777" w:rsidR="007531E6" w:rsidRPr="00577E78" w:rsidRDefault="007531E6" w:rsidP="002F7C4C">
            <w:pPr>
              <w:pStyle w:val="a4"/>
            </w:pPr>
            <w:r w:rsidRPr="00577E78">
              <w:t>Очікуваний результат</w:t>
            </w:r>
          </w:p>
        </w:tc>
        <w:tc>
          <w:tcPr>
            <w:tcW w:w="7081" w:type="dxa"/>
          </w:tcPr>
          <w:p w14:paraId="3CBD9E49" w14:textId="7D88C9AD" w:rsidR="007531E6" w:rsidRPr="007531E6" w:rsidRDefault="007531E6" w:rsidP="002F7C4C">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2F7C4C">
        <w:tc>
          <w:tcPr>
            <w:tcW w:w="2263" w:type="dxa"/>
          </w:tcPr>
          <w:p w14:paraId="0B92877A" w14:textId="77777777" w:rsidR="007531E6" w:rsidRPr="00577E78" w:rsidRDefault="007531E6" w:rsidP="002F7C4C">
            <w:pPr>
              <w:pStyle w:val="a4"/>
            </w:pPr>
            <w:r w:rsidRPr="00577E78">
              <w:t>Фактичний результат</w:t>
            </w:r>
          </w:p>
        </w:tc>
        <w:tc>
          <w:tcPr>
            <w:tcW w:w="7081" w:type="dxa"/>
          </w:tcPr>
          <w:p w14:paraId="0F64060D" w14:textId="77777777" w:rsidR="007531E6" w:rsidRPr="00877D8D" w:rsidRDefault="007531E6" w:rsidP="002F7C4C">
            <w:pPr>
              <w:pStyle w:val="a4"/>
            </w:pPr>
            <w:r w:rsidRPr="00577E78">
              <w:t>Збігається з очікуваним.</w:t>
            </w:r>
          </w:p>
        </w:tc>
      </w:tr>
    </w:tbl>
    <w:p w14:paraId="24348C63" w14:textId="03ADF4FA" w:rsidR="007531E6" w:rsidRDefault="007531E6" w:rsidP="004B58AF"/>
    <w:p w14:paraId="4A8E138F" w14:textId="34C27606" w:rsidR="007531E6" w:rsidRPr="00577E78" w:rsidRDefault="007531E6" w:rsidP="007531E6">
      <w:pPr>
        <w:keepNext/>
      </w:pPr>
      <w:r w:rsidRPr="00577E78">
        <w:t xml:space="preserve">Таблиця </w:t>
      </w:r>
      <w:r w:rsidR="0025510D">
        <w:t>3</w:t>
      </w:r>
      <w:r w:rsidRPr="00577E78">
        <w:t>.</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2F7C4C">
        <w:tc>
          <w:tcPr>
            <w:tcW w:w="2263" w:type="dxa"/>
          </w:tcPr>
          <w:p w14:paraId="4791298B" w14:textId="77777777" w:rsidR="007531E6" w:rsidRPr="00577E78" w:rsidRDefault="007531E6" w:rsidP="002F7C4C">
            <w:pPr>
              <w:pStyle w:val="a4"/>
            </w:pPr>
            <w:r w:rsidRPr="00577E78">
              <w:t xml:space="preserve">Початковий стан системи </w:t>
            </w:r>
          </w:p>
        </w:tc>
        <w:tc>
          <w:tcPr>
            <w:tcW w:w="7081" w:type="dxa"/>
          </w:tcPr>
          <w:p w14:paraId="26F3961C" w14:textId="5381A583" w:rsidR="007531E6" w:rsidRPr="00577E78" w:rsidRDefault="007531E6" w:rsidP="002F7C4C">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2F7C4C">
        <w:tc>
          <w:tcPr>
            <w:tcW w:w="2263" w:type="dxa"/>
          </w:tcPr>
          <w:p w14:paraId="4A31075A" w14:textId="77777777" w:rsidR="007531E6" w:rsidRPr="00577E78" w:rsidRDefault="007531E6" w:rsidP="002F7C4C">
            <w:pPr>
              <w:pStyle w:val="a4"/>
            </w:pPr>
            <w:r w:rsidRPr="00577E78">
              <w:t xml:space="preserve">Вхідні дані </w:t>
            </w:r>
          </w:p>
        </w:tc>
        <w:tc>
          <w:tcPr>
            <w:tcW w:w="7081" w:type="dxa"/>
          </w:tcPr>
          <w:p w14:paraId="55F3E3C8" w14:textId="76FF894A" w:rsidR="007531E6" w:rsidRPr="00577E78" w:rsidRDefault="007531E6" w:rsidP="002F7C4C">
            <w:pPr>
              <w:pStyle w:val="a4"/>
            </w:pPr>
            <w:r w:rsidRPr="00577E78">
              <w:t>Електронна пошта</w:t>
            </w:r>
          </w:p>
        </w:tc>
      </w:tr>
      <w:tr w:rsidR="007531E6" w:rsidRPr="00577E78" w14:paraId="00A6CB9F" w14:textId="77777777" w:rsidTr="002F7C4C">
        <w:tc>
          <w:tcPr>
            <w:tcW w:w="2263" w:type="dxa"/>
          </w:tcPr>
          <w:p w14:paraId="3E4A2F29" w14:textId="77777777" w:rsidR="007531E6" w:rsidRPr="00577E78" w:rsidRDefault="007531E6" w:rsidP="002F7C4C">
            <w:pPr>
              <w:pStyle w:val="a4"/>
            </w:pPr>
            <w:r w:rsidRPr="00577E78">
              <w:t xml:space="preserve">Опис проведення тесту </w:t>
            </w:r>
          </w:p>
        </w:tc>
        <w:tc>
          <w:tcPr>
            <w:tcW w:w="7081" w:type="dxa"/>
          </w:tcPr>
          <w:p w14:paraId="3F00115C" w14:textId="52C18BC1" w:rsidR="007531E6" w:rsidRPr="00577E78" w:rsidRDefault="007531E6" w:rsidP="002F7C4C">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2F7C4C">
        <w:tc>
          <w:tcPr>
            <w:tcW w:w="2263" w:type="dxa"/>
          </w:tcPr>
          <w:p w14:paraId="19DE3408" w14:textId="77777777" w:rsidR="007531E6" w:rsidRPr="00577E78" w:rsidRDefault="007531E6" w:rsidP="002F7C4C">
            <w:pPr>
              <w:pStyle w:val="a4"/>
            </w:pPr>
            <w:r w:rsidRPr="00577E78">
              <w:t>Очікуваний результат</w:t>
            </w:r>
          </w:p>
        </w:tc>
        <w:tc>
          <w:tcPr>
            <w:tcW w:w="7081" w:type="dxa"/>
          </w:tcPr>
          <w:p w14:paraId="7C7EE342" w14:textId="17B2D902" w:rsidR="007531E6" w:rsidRPr="007531E6" w:rsidRDefault="00D0786F" w:rsidP="002F7C4C">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2F7C4C">
        <w:tc>
          <w:tcPr>
            <w:tcW w:w="2263" w:type="dxa"/>
          </w:tcPr>
          <w:p w14:paraId="1EF45DB5" w14:textId="77777777" w:rsidR="007531E6" w:rsidRPr="00577E78" w:rsidRDefault="007531E6" w:rsidP="002F7C4C">
            <w:pPr>
              <w:pStyle w:val="a4"/>
            </w:pPr>
            <w:r w:rsidRPr="00577E78">
              <w:t>Фактичний результат</w:t>
            </w:r>
          </w:p>
        </w:tc>
        <w:tc>
          <w:tcPr>
            <w:tcW w:w="7081" w:type="dxa"/>
          </w:tcPr>
          <w:p w14:paraId="1FBBB0FD" w14:textId="77777777" w:rsidR="007531E6" w:rsidRPr="00877D8D" w:rsidRDefault="007531E6" w:rsidP="002F7C4C">
            <w:pPr>
              <w:pStyle w:val="a4"/>
            </w:pPr>
            <w:r w:rsidRPr="00577E78">
              <w:t>Збігається з очікуваним.</w:t>
            </w:r>
          </w:p>
        </w:tc>
      </w:tr>
    </w:tbl>
    <w:p w14:paraId="53146B66" w14:textId="77777777" w:rsidR="00D0786F" w:rsidRDefault="00D0786F" w:rsidP="00D0786F">
      <w:pPr>
        <w:keepNext/>
      </w:pPr>
    </w:p>
    <w:p w14:paraId="433BD4C1" w14:textId="23369C39" w:rsidR="00D0786F" w:rsidRPr="00577E78" w:rsidRDefault="00D0786F" w:rsidP="00D0786F">
      <w:pPr>
        <w:keepNext/>
      </w:pPr>
      <w:r w:rsidRPr="00577E78">
        <w:t xml:space="preserve">Таблиця </w:t>
      </w:r>
      <w:r w:rsidR="0025510D">
        <w:t>3</w:t>
      </w:r>
      <w:r w:rsidRPr="00577E78">
        <w:t>.</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2F7C4C">
        <w:tc>
          <w:tcPr>
            <w:tcW w:w="2263" w:type="dxa"/>
          </w:tcPr>
          <w:p w14:paraId="695DBE56" w14:textId="77777777" w:rsidR="00D0786F" w:rsidRPr="00577E78" w:rsidRDefault="00D0786F" w:rsidP="002F7C4C">
            <w:pPr>
              <w:pStyle w:val="a4"/>
            </w:pPr>
            <w:r w:rsidRPr="00577E78">
              <w:t xml:space="preserve">Початковий стан системи </w:t>
            </w:r>
          </w:p>
        </w:tc>
        <w:tc>
          <w:tcPr>
            <w:tcW w:w="7081" w:type="dxa"/>
          </w:tcPr>
          <w:p w14:paraId="4C5BDB5C" w14:textId="0D0739BE" w:rsidR="00D0786F" w:rsidRPr="00577E78" w:rsidRDefault="00D0786F" w:rsidP="002F7C4C">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2F7C4C">
        <w:tc>
          <w:tcPr>
            <w:tcW w:w="2263" w:type="dxa"/>
          </w:tcPr>
          <w:p w14:paraId="0FB03DF1" w14:textId="77777777" w:rsidR="00D0786F" w:rsidRPr="00577E78" w:rsidRDefault="00D0786F" w:rsidP="002F7C4C">
            <w:pPr>
              <w:pStyle w:val="a4"/>
            </w:pPr>
            <w:r w:rsidRPr="00577E78">
              <w:t xml:space="preserve">Вхідні дані </w:t>
            </w:r>
          </w:p>
        </w:tc>
        <w:tc>
          <w:tcPr>
            <w:tcW w:w="7081" w:type="dxa"/>
          </w:tcPr>
          <w:p w14:paraId="7744F4C7" w14:textId="1CC17745" w:rsidR="00D0786F" w:rsidRPr="00D0786F" w:rsidRDefault="00D0786F" w:rsidP="002F7C4C">
            <w:pPr>
              <w:pStyle w:val="a4"/>
              <w:rPr>
                <w:lang w:val="en-US"/>
              </w:rPr>
            </w:pPr>
            <w:r>
              <w:t xml:space="preserve">Резюме у форматі </w:t>
            </w:r>
            <w:r>
              <w:rPr>
                <w:lang w:val="en-US"/>
              </w:rPr>
              <w:t>PDF</w:t>
            </w:r>
          </w:p>
        </w:tc>
      </w:tr>
      <w:tr w:rsidR="00D0786F" w:rsidRPr="00577E78" w14:paraId="5CA25BBB" w14:textId="77777777" w:rsidTr="002F7C4C">
        <w:tc>
          <w:tcPr>
            <w:tcW w:w="2263" w:type="dxa"/>
          </w:tcPr>
          <w:p w14:paraId="6E8C1305" w14:textId="77777777" w:rsidR="00D0786F" w:rsidRPr="00577E78" w:rsidRDefault="00D0786F" w:rsidP="002F7C4C">
            <w:pPr>
              <w:pStyle w:val="a4"/>
            </w:pPr>
            <w:r w:rsidRPr="00577E78">
              <w:t xml:space="preserve">Опис проведення тесту </w:t>
            </w:r>
          </w:p>
        </w:tc>
        <w:tc>
          <w:tcPr>
            <w:tcW w:w="7081" w:type="dxa"/>
          </w:tcPr>
          <w:p w14:paraId="0EC2A78C" w14:textId="5272CE22" w:rsidR="00D0786F" w:rsidRPr="00D0786F" w:rsidRDefault="00D0786F" w:rsidP="002F7C4C">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2F7C4C">
        <w:tc>
          <w:tcPr>
            <w:tcW w:w="2263" w:type="dxa"/>
          </w:tcPr>
          <w:p w14:paraId="5BA605C6" w14:textId="77777777" w:rsidR="00D0786F" w:rsidRPr="00577E78" w:rsidRDefault="00D0786F" w:rsidP="002F7C4C">
            <w:pPr>
              <w:pStyle w:val="a4"/>
            </w:pPr>
            <w:r w:rsidRPr="00577E78">
              <w:t>Очікуваний результат</w:t>
            </w:r>
          </w:p>
        </w:tc>
        <w:tc>
          <w:tcPr>
            <w:tcW w:w="7081" w:type="dxa"/>
          </w:tcPr>
          <w:p w14:paraId="0B386BE7" w14:textId="7B4C104A" w:rsidR="00D0786F" w:rsidRPr="007531E6" w:rsidRDefault="00D0786F"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2F7C4C">
        <w:tc>
          <w:tcPr>
            <w:tcW w:w="2263" w:type="dxa"/>
          </w:tcPr>
          <w:p w14:paraId="4CABC3B7" w14:textId="77777777" w:rsidR="00D0786F" w:rsidRPr="00577E78" w:rsidRDefault="00D0786F" w:rsidP="002F7C4C">
            <w:pPr>
              <w:pStyle w:val="a4"/>
            </w:pPr>
            <w:r w:rsidRPr="00577E78">
              <w:t>Фактичний результат</w:t>
            </w:r>
          </w:p>
        </w:tc>
        <w:tc>
          <w:tcPr>
            <w:tcW w:w="7081" w:type="dxa"/>
          </w:tcPr>
          <w:p w14:paraId="74802EA0" w14:textId="77777777" w:rsidR="00D0786F" w:rsidRPr="00877D8D" w:rsidRDefault="00D0786F" w:rsidP="002F7C4C">
            <w:pPr>
              <w:pStyle w:val="a4"/>
            </w:pPr>
            <w:r w:rsidRPr="00577E78">
              <w:t>Збігається з очікуваним.</w:t>
            </w:r>
          </w:p>
        </w:tc>
      </w:tr>
    </w:tbl>
    <w:p w14:paraId="10A08D0D" w14:textId="77777777" w:rsidR="00776EC7" w:rsidRDefault="00776EC7" w:rsidP="00776EC7">
      <w:pPr>
        <w:keepNext/>
      </w:pPr>
    </w:p>
    <w:p w14:paraId="40D8F1CE" w14:textId="0113FA99" w:rsidR="00776EC7" w:rsidRPr="00577E78" w:rsidRDefault="00776EC7" w:rsidP="00776EC7">
      <w:pPr>
        <w:keepNext/>
      </w:pPr>
      <w:r w:rsidRPr="00577E78">
        <w:t xml:space="preserve">Таблиця </w:t>
      </w:r>
      <w:r w:rsidR="0025510D">
        <w:t>3</w:t>
      </w:r>
      <w:r w:rsidRPr="00577E78">
        <w:t>.</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2F7C4C">
        <w:tc>
          <w:tcPr>
            <w:tcW w:w="2263" w:type="dxa"/>
          </w:tcPr>
          <w:p w14:paraId="5DC15136" w14:textId="77777777" w:rsidR="00776EC7" w:rsidRPr="00577E78" w:rsidRDefault="00776EC7" w:rsidP="002F7C4C">
            <w:pPr>
              <w:pStyle w:val="a4"/>
            </w:pPr>
            <w:r w:rsidRPr="00577E78">
              <w:t xml:space="preserve">Початковий стан системи </w:t>
            </w:r>
          </w:p>
        </w:tc>
        <w:tc>
          <w:tcPr>
            <w:tcW w:w="7081" w:type="dxa"/>
          </w:tcPr>
          <w:p w14:paraId="5C557B9A"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2F7C4C">
        <w:tc>
          <w:tcPr>
            <w:tcW w:w="2263" w:type="dxa"/>
          </w:tcPr>
          <w:p w14:paraId="2EE1FF35" w14:textId="77777777" w:rsidR="00776EC7" w:rsidRPr="00577E78" w:rsidRDefault="00776EC7" w:rsidP="002F7C4C">
            <w:pPr>
              <w:pStyle w:val="a4"/>
            </w:pPr>
            <w:r w:rsidRPr="00577E78">
              <w:t xml:space="preserve">Вхідні дані </w:t>
            </w:r>
          </w:p>
        </w:tc>
        <w:tc>
          <w:tcPr>
            <w:tcW w:w="7081" w:type="dxa"/>
          </w:tcPr>
          <w:p w14:paraId="2F085AC3" w14:textId="7B8E4F35" w:rsidR="00776EC7" w:rsidRPr="00776EC7" w:rsidRDefault="00776EC7" w:rsidP="002F7C4C">
            <w:pPr>
              <w:pStyle w:val="a4"/>
              <w:rPr>
                <w:lang w:val="en-US"/>
              </w:rPr>
            </w:pPr>
            <w:r>
              <w:t xml:space="preserve">Резюме у форматі </w:t>
            </w:r>
            <w:r>
              <w:rPr>
                <w:lang w:val="en-US"/>
              </w:rPr>
              <w:t>.doc</w:t>
            </w:r>
          </w:p>
        </w:tc>
      </w:tr>
      <w:tr w:rsidR="00776EC7" w:rsidRPr="00577E78" w14:paraId="4B6BAB09" w14:textId="77777777" w:rsidTr="002F7C4C">
        <w:tc>
          <w:tcPr>
            <w:tcW w:w="2263" w:type="dxa"/>
          </w:tcPr>
          <w:p w14:paraId="75ABFDEC" w14:textId="77777777" w:rsidR="00776EC7" w:rsidRPr="00577E78" w:rsidRDefault="00776EC7" w:rsidP="002F7C4C">
            <w:pPr>
              <w:pStyle w:val="a4"/>
            </w:pPr>
            <w:r w:rsidRPr="00577E78">
              <w:t xml:space="preserve">Опис проведення тесту </w:t>
            </w:r>
          </w:p>
        </w:tc>
        <w:tc>
          <w:tcPr>
            <w:tcW w:w="7081" w:type="dxa"/>
          </w:tcPr>
          <w:p w14:paraId="62394DD4" w14:textId="3334D057"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2F7C4C">
        <w:tc>
          <w:tcPr>
            <w:tcW w:w="2263" w:type="dxa"/>
          </w:tcPr>
          <w:p w14:paraId="7C8D5D1F" w14:textId="77777777" w:rsidR="00776EC7" w:rsidRPr="00577E78" w:rsidRDefault="00776EC7" w:rsidP="002F7C4C">
            <w:pPr>
              <w:pStyle w:val="a4"/>
            </w:pPr>
            <w:r w:rsidRPr="00577E78">
              <w:t>Очікуваний результат</w:t>
            </w:r>
          </w:p>
        </w:tc>
        <w:tc>
          <w:tcPr>
            <w:tcW w:w="7081" w:type="dxa"/>
          </w:tcPr>
          <w:p w14:paraId="563A5AD5"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2F7C4C">
        <w:tc>
          <w:tcPr>
            <w:tcW w:w="2263" w:type="dxa"/>
          </w:tcPr>
          <w:p w14:paraId="0EFEA3D4" w14:textId="77777777" w:rsidR="00776EC7" w:rsidRPr="00577E78" w:rsidRDefault="00776EC7" w:rsidP="002F7C4C">
            <w:pPr>
              <w:pStyle w:val="a4"/>
            </w:pPr>
            <w:r w:rsidRPr="00577E78">
              <w:t>Фактичний результат</w:t>
            </w:r>
          </w:p>
        </w:tc>
        <w:tc>
          <w:tcPr>
            <w:tcW w:w="7081" w:type="dxa"/>
          </w:tcPr>
          <w:p w14:paraId="59DFB0B0" w14:textId="77777777" w:rsidR="00776EC7" w:rsidRPr="00877D8D" w:rsidRDefault="00776EC7" w:rsidP="002F7C4C">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7681626C" w:rsidR="00776EC7" w:rsidRPr="00577E78" w:rsidRDefault="00776EC7" w:rsidP="00776EC7">
      <w:pPr>
        <w:keepNext/>
      </w:pPr>
      <w:r w:rsidRPr="00577E78">
        <w:lastRenderedPageBreak/>
        <w:t xml:space="preserve">Таблиця </w:t>
      </w:r>
      <w:r w:rsidR="0025510D">
        <w:t>3</w:t>
      </w:r>
      <w:r w:rsidRPr="00577E78">
        <w:t>.</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2F7C4C">
        <w:tc>
          <w:tcPr>
            <w:tcW w:w="2263" w:type="dxa"/>
          </w:tcPr>
          <w:p w14:paraId="76BD4706" w14:textId="77777777" w:rsidR="00776EC7" w:rsidRPr="00577E78" w:rsidRDefault="00776EC7" w:rsidP="002F7C4C">
            <w:pPr>
              <w:pStyle w:val="a4"/>
            </w:pPr>
            <w:r w:rsidRPr="00577E78">
              <w:t xml:space="preserve">Початковий стан системи </w:t>
            </w:r>
          </w:p>
        </w:tc>
        <w:tc>
          <w:tcPr>
            <w:tcW w:w="7081" w:type="dxa"/>
          </w:tcPr>
          <w:p w14:paraId="565AB1E8"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2F7C4C">
        <w:tc>
          <w:tcPr>
            <w:tcW w:w="2263" w:type="dxa"/>
          </w:tcPr>
          <w:p w14:paraId="5E0FD1CB" w14:textId="77777777" w:rsidR="00776EC7" w:rsidRPr="00577E78" w:rsidRDefault="00776EC7" w:rsidP="002F7C4C">
            <w:pPr>
              <w:pStyle w:val="a4"/>
            </w:pPr>
            <w:r w:rsidRPr="00577E78">
              <w:t xml:space="preserve">Вхідні дані </w:t>
            </w:r>
          </w:p>
        </w:tc>
        <w:tc>
          <w:tcPr>
            <w:tcW w:w="7081" w:type="dxa"/>
          </w:tcPr>
          <w:p w14:paraId="1FF047DE" w14:textId="35A5AD3D" w:rsidR="00776EC7" w:rsidRPr="00776EC7" w:rsidRDefault="00776EC7" w:rsidP="002F7C4C">
            <w:pPr>
              <w:pStyle w:val="a4"/>
              <w:rPr>
                <w:lang w:val="en-US"/>
              </w:rPr>
            </w:pPr>
            <w:r>
              <w:t xml:space="preserve">Резюме у форматі </w:t>
            </w:r>
            <w:r>
              <w:rPr>
                <w:lang w:val="en-US"/>
              </w:rPr>
              <w:t>.docx</w:t>
            </w:r>
          </w:p>
        </w:tc>
      </w:tr>
      <w:tr w:rsidR="00776EC7" w:rsidRPr="00577E78" w14:paraId="5FF6E1F4" w14:textId="77777777" w:rsidTr="002F7C4C">
        <w:tc>
          <w:tcPr>
            <w:tcW w:w="2263" w:type="dxa"/>
          </w:tcPr>
          <w:p w14:paraId="40CC7B99" w14:textId="77777777" w:rsidR="00776EC7" w:rsidRPr="00577E78" w:rsidRDefault="00776EC7" w:rsidP="002F7C4C">
            <w:pPr>
              <w:pStyle w:val="a4"/>
            </w:pPr>
            <w:r w:rsidRPr="00577E78">
              <w:t xml:space="preserve">Опис проведення тесту </w:t>
            </w:r>
          </w:p>
        </w:tc>
        <w:tc>
          <w:tcPr>
            <w:tcW w:w="7081" w:type="dxa"/>
          </w:tcPr>
          <w:p w14:paraId="7FAE621D" w14:textId="1D11242E"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2F7C4C">
        <w:tc>
          <w:tcPr>
            <w:tcW w:w="2263" w:type="dxa"/>
          </w:tcPr>
          <w:p w14:paraId="1D472B61" w14:textId="77777777" w:rsidR="00776EC7" w:rsidRPr="00577E78" w:rsidRDefault="00776EC7" w:rsidP="002F7C4C">
            <w:pPr>
              <w:pStyle w:val="a4"/>
            </w:pPr>
            <w:r w:rsidRPr="00577E78">
              <w:t>Очікуваний результат</w:t>
            </w:r>
          </w:p>
        </w:tc>
        <w:tc>
          <w:tcPr>
            <w:tcW w:w="7081" w:type="dxa"/>
          </w:tcPr>
          <w:p w14:paraId="4E57E4A1"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2F7C4C">
        <w:tc>
          <w:tcPr>
            <w:tcW w:w="2263" w:type="dxa"/>
          </w:tcPr>
          <w:p w14:paraId="794A638B" w14:textId="77777777" w:rsidR="00776EC7" w:rsidRPr="00577E78" w:rsidRDefault="00776EC7" w:rsidP="002F7C4C">
            <w:pPr>
              <w:pStyle w:val="a4"/>
            </w:pPr>
            <w:r w:rsidRPr="00577E78">
              <w:t>Фактичний результат</w:t>
            </w:r>
          </w:p>
        </w:tc>
        <w:tc>
          <w:tcPr>
            <w:tcW w:w="7081" w:type="dxa"/>
          </w:tcPr>
          <w:p w14:paraId="35D9C64E" w14:textId="77777777" w:rsidR="00776EC7" w:rsidRPr="00877D8D" w:rsidRDefault="00776EC7" w:rsidP="002F7C4C">
            <w:pPr>
              <w:pStyle w:val="a4"/>
            </w:pPr>
            <w:r w:rsidRPr="00577E78">
              <w:t>Збігається з очікуваним.</w:t>
            </w:r>
          </w:p>
        </w:tc>
      </w:tr>
    </w:tbl>
    <w:p w14:paraId="3FEBDD57" w14:textId="2FF3BD4D" w:rsidR="007531E6" w:rsidRDefault="007531E6" w:rsidP="004B58AF"/>
    <w:p w14:paraId="2AAB7B61" w14:textId="5CA9B4D5" w:rsidR="00776EC7" w:rsidRPr="00577E78" w:rsidRDefault="00776EC7" w:rsidP="00776EC7">
      <w:pPr>
        <w:keepNext/>
      </w:pPr>
      <w:r w:rsidRPr="00577E78">
        <w:t xml:space="preserve">Таблиця </w:t>
      </w:r>
      <w:r w:rsidR="0025510D">
        <w:t>3</w:t>
      </w:r>
      <w:r w:rsidRPr="00577E78">
        <w:t>.</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2F7C4C">
        <w:tc>
          <w:tcPr>
            <w:tcW w:w="2263" w:type="dxa"/>
          </w:tcPr>
          <w:p w14:paraId="0FA8F90E" w14:textId="77777777" w:rsidR="00776EC7" w:rsidRPr="00577E78" w:rsidRDefault="00776EC7" w:rsidP="002F7C4C">
            <w:pPr>
              <w:pStyle w:val="a4"/>
            </w:pPr>
            <w:r w:rsidRPr="00577E78">
              <w:t xml:space="preserve">Початковий стан системи </w:t>
            </w:r>
          </w:p>
        </w:tc>
        <w:tc>
          <w:tcPr>
            <w:tcW w:w="7081" w:type="dxa"/>
          </w:tcPr>
          <w:p w14:paraId="60674621" w14:textId="0A88372E" w:rsidR="00776EC7" w:rsidRPr="00577E78" w:rsidRDefault="00776EC7" w:rsidP="002F7C4C">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2F7C4C">
        <w:tc>
          <w:tcPr>
            <w:tcW w:w="2263" w:type="dxa"/>
          </w:tcPr>
          <w:p w14:paraId="43859244" w14:textId="77777777" w:rsidR="00776EC7" w:rsidRPr="00577E78" w:rsidRDefault="00776EC7" w:rsidP="002F7C4C">
            <w:pPr>
              <w:pStyle w:val="a4"/>
            </w:pPr>
            <w:r w:rsidRPr="00577E78">
              <w:t xml:space="preserve">Вхідні дані </w:t>
            </w:r>
          </w:p>
        </w:tc>
        <w:tc>
          <w:tcPr>
            <w:tcW w:w="7081" w:type="dxa"/>
          </w:tcPr>
          <w:p w14:paraId="76491FEE" w14:textId="25BEE022" w:rsidR="00776EC7" w:rsidRPr="00776EC7" w:rsidRDefault="00491C69" w:rsidP="002F7C4C">
            <w:pPr>
              <w:pStyle w:val="a4"/>
              <w:rPr>
                <w:lang w:val="en-US"/>
              </w:rPr>
            </w:pPr>
            <w:r>
              <w:t>-</w:t>
            </w:r>
          </w:p>
        </w:tc>
      </w:tr>
      <w:tr w:rsidR="00776EC7" w:rsidRPr="00577E78" w14:paraId="443194EB" w14:textId="77777777" w:rsidTr="002F7C4C">
        <w:tc>
          <w:tcPr>
            <w:tcW w:w="2263" w:type="dxa"/>
          </w:tcPr>
          <w:p w14:paraId="2DE42C8B" w14:textId="77777777" w:rsidR="00776EC7" w:rsidRPr="00577E78" w:rsidRDefault="00776EC7" w:rsidP="002F7C4C">
            <w:pPr>
              <w:pStyle w:val="a4"/>
            </w:pPr>
            <w:r w:rsidRPr="00577E78">
              <w:t xml:space="preserve">Опис проведення тесту </w:t>
            </w:r>
          </w:p>
        </w:tc>
        <w:tc>
          <w:tcPr>
            <w:tcW w:w="7081" w:type="dxa"/>
          </w:tcPr>
          <w:p w14:paraId="258D98F4" w14:textId="62073B10" w:rsidR="00776EC7" w:rsidRPr="00776EC7" w:rsidRDefault="00776EC7" w:rsidP="002F7C4C">
            <w:pPr>
              <w:pStyle w:val="a4"/>
              <w:rPr>
                <w:lang w:val="en-US"/>
              </w:rPr>
            </w:pPr>
            <w:r>
              <w:t xml:space="preserve">Користувач натискає кнопку </w:t>
            </w:r>
            <w:r w:rsidR="003A5BCF">
              <w:t>пошуку вакансій</w:t>
            </w:r>
          </w:p>
        </w:tc>
      </w:tr>
      <w:tr w:rsidR="00776EC7" w:rsidRPr="00577E78" w14:paraId="4C81CB4D" w14:textId="77777777" w:rsidTr="002F7C4C">
        <w:tc>
          <w:tcPr>
            <w:tcW w:w="2263" w:type="dxa"/>
          </w:tcPr>
          <w:p w14:paraId="3D2AD1C4" w14:textId="77777777" w:rsidR="00776EC7" w:rsidRPr="00577E78" w:rsidRDefault="00776EC7" w:rsidP="002F7C4C">
            <w:pPr>
              <w:pStyle w:val="a4"/>
            </w:pPr>
            <w:r w:rsidRPr="00577E78">
              <w:t>Очікуваний результат</w:t>
            </w:r>
          </w:p>
        </w:tc>
        <w:tc>
          <w:tcPr>
            <w:tcW w:w="7081" w:type="dxa"/>
          </w:tcPr>
          <w:p w14:paraId="2EBE103D" w14:textId="30DE45B8" w:rsidR="00776EC7" w:rsidRPr="007531E6" w:rsidRDefault="003A5BCF" w:rsidP="002F7C4C">
            <w:pPr>
              <w:pStyle w:val="a4"/>
              <w:rPr>
                <w:lang w:val="en-US"/>
              </w:rPr>
            </w:pPr>
            <w:r>
              <w:t>Користувач переадресовується на сторінку пошуку вакансій, на ній присутні вакансії за резюме користувача, відсортовані за оцінкою релевантності. На кожній вакансії присутня інформація про назву позиції та локацію, оцінку релевантності, та зарплатню за наявністю такої інформації</w:t>
            </w:r>
          </w:p>
        </w:tc>
      </w:tr>
      <w:tr w:rsidR="00776EC7" w:rsidRPr="00877D8D" w14:paraId="10EAFA4E" w14:textId="77777777" w:rsidTr="002F7C4C">
        <w:tc>
          <w:tcPr>
            <w:tcW w:w="2263" w:type="dxa"/>
          </w:tcPr>
          <w:p w14:paraId="2A612C54" w14:textId="77777777" w:rsidR="00776EC7" w:rsidRPr="00577E78" w:rsidRDefault="00776EC7" w:rsidP="002F7C4C">
            <w:pPr>
              <w:pStyle w:val="a4"/>
            </w:pPr>
            <w:r w:rsidRPr="00577E78">
              <w:t>Фактичний результат</w:t>
            </w:r>
          </w:p>
        </w:tc>
        <w:tc>
          <w:tcPr>
            <w:tcW w:w="7081" w:type="dxa"/>
          </w:tcPr>
          <w:p w14:paraId="6CEE66CF" w14:textId="77777777" w:rsidR="00776EC7" w:rsidRPr="00877D8D" w:rsidRDefault="00776EC7" w:rsidP="002F7C4C">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758B2E76" w:rsidR="00491C69" w:rsidRPr="00577E78" w:rsidRDefault="00491C69" w:rsidP="00491C69">
      <w:pPr>
        <w:keepNext/>
      </w:pPr>
      <w:r w:rsidRPr="00577E78">
        <w:lastRenderedPageBreak/>
        <w:t xml:space="preserve">Таблиця </w:t>
      </w:r>
      <w:r w:rsidR="0025510D">
        <w:t>3</w:t>
      </w:r>
      <w:r w:rsidRPr="00577E78">
        <w:t>.</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2F7C4C">
        <w:tc>
          <w:tcPr>
            <w:tcW w:w="2263" w:type="dxa"/>
          </w:tcPr>
          <w:p w14:paraId="18CD8E19" w14:textId="77777777" w:rsidR="00491C69" w:rsidRPr="00577E78" w:rsidRDefault="00491C69" w:rsidP="002F7C4C">
            <w:pPr>
              <w:pStyle w:val="a4"/>
            </w:pPr>
            <w:r w:rsidRPr="00577E78">
              <w:t xml:space="preserve">Початковий стан системи </w:t>
            </w:r>
          </w:p>
        </w:tc>
        <w:tc>
          <w:tcPr>
            <w:tcW w:w="7081" w:type="dxa"/>
          </w:tcPr>
          <w:p w14:paraId="20D118E5" w14:textId="5436FF7E" w:rsidR="00491C69" w:rsidRPr="00577E78" w:rsidRDefault="00491C69" w:rsidP="002F7C4C">
            <w:pPr>
              <w:pStyle w:val="a4"/>
            </w:pPr>
            <w:r w:rsidRPr="00577E78">
              <w:t xml:space="preserve">Користувач знаходиться на </w:t>
            </w:r>
            <w:r>
              <w:t>сторінці результатів пошуку</w:t>
            </w:r>
          </w:p>
        </w:tc>
      </w:tr>
      <w:tr w:rsidR="00491C69" w:rsidRPr="00577E78" w14:paraId="6BC53AE3" w14:textId="77777777" w:rsidTr="002F7C4C">
        <w:tc>
          <w:tcPr>
            <w:tcW w:w="2263" w:type="dxa"/>
          </w:tcPr>
          <w:p w14:paraId="02ED0452" w14:textId="77777777" w:rsidR="00491C69" w:rsidRPr="00577E78" w:rsidRDefault="00491C69" w:rsidP="002F7C4C">
            <w:pPr>
              <w:pStyle w:val="a4"/>
            </w:pPr>
            <w:r w:rsidRPr="00577E78">
              <w:t xml:space="preserve">Вхідні дані </w:t>
            </w:r>
          </w:p>
        </w:tc>
        <w:tc>
          <w:tcPr>
            <w:tcW w:w="7081" w:type="dxa"/>
          </w:tcPr>
          <w:p w14:paraId="59CB6A98" w14:textId="333F3B81" w:rsidR="00491C69" w:rsidRPr="00776EC7" w:rsidRDefault="00491C69" w:rsidP="002F7C4C">
            <w:pPr>
              <w:pStyle w:val="a4"/>
              <w:rPr>
                <w:lang w:val="en-US"/>
              </w:rPr>
            </w:pPr>
            <w:r>
              <w:t>Текст для пошуку вакансій, локація</w:t>
            </w:r>
          </w:p>
        </w:tc>
      </w:tr>
      <w:tr w:rsidR="00491C69" w:rsidRPr="00577E78" w14:paraId="65071FAD" w14:textId="77777777" w:rsidTr="002F7C4C">
        <w:tc>
          <w:tcPr>
            <w:tcW w:w="2263" w:type="dxa"/>
          </w:tcPr>
          <w:p w14:paraId="0870F601" w14:textId="77777777" w:rsidR="00491C69" w:rsidRPr="00577E78" w:rsidRDefault="00491C69" w:rsidP="002F7C4C">
            <w:pPr>
              <w:pStyle w:val="a4"/>
            </w:pPr>
            <w:r w:rsidRPr="00577E78">
              <w:t xml:space="preserve">Опис проведення тесту </w:t>
            </w:r>
          </w:p>
        </w:tc>
        <w:tc>
          <w:tcPr>
            <w:tcW w:w="7081" w:type="dxa"/>
          </w:tcPr>
          <w:p w14:paraId="709A2840" w14:textId="2278E993" w:rsidR="00491C69" w:rsidRPr="00776EC7" w:rsidRDefault="00491C69" w:rsidP="002F7C4C">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2F7C4C">
        <w:tc>
          <w:tcPr>
            <w:tcW w:w="2263" w:type="dxa"/>
          </w:tcPr>
          <w:p w14:paraId="5D571693" w14:textId="77777777" w:rsidR="00491C69" w:rsidRPr="00577E78" w:rsidRDefault="00491C69" w:rsidP="002F7C4C">
            <w:pPr>
              <w:pStyle w:val="a4"/>
            </w:pPr>
            <w:r w:rsidRPr="00577E78">
              <w:t>Очікуваний результат</w:t>
            </w:r>
          </w:p>
        </w:tc>
        <w:tc>
          <w:tcPr>
            <w:tcW w:w="7081" w:type="dxa"/>
          </w:tcPr>
          <w:p w14:paraId="7109E05D" w14:textId="09975498" w:rsidR="00491C69" w:rsidRPr="00E4306E" w:rsidRDefault="00491C69" w:rsidP="002F7C4C">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2F7C4C">
        <w:tc>
          <w:tcPr>
            <w:tcW w:w="2263" w:type="dxa"/>
          </w:tcPr>
          <w:p w14:paraId="1BC7CEFE" w14:textId="77777777" w:rsidR="00491C69" w:rsidRPr="00577E78" w:rsidRDefault="00491C69" w:rsidP="002F7C4C">
            <w:pPr>
              <w:pStyle w:val="a4"/>
            </w:pPr>
            <w:r w:rsidRPr="00577E78">
              <w:t>Фактичний результат</w:t>
            </w:r>
          </w:p>
        </w:tc>
        <w:tc>
          <w:tcPr>
            <w:tcW w:w="7081" w:type="dxa"/>
          </w:tcPr>
          <w:p w14:paraId="5B5C9AB9" w14:textId="77777777" w:rsidR="00491C69" w:rsidRPr="00877D8D" w:rsidRDefault="00491C69" w:rsidP="002F7C4C">
            <w:pPr>
              <w:pStyle w:val="a4"/>
            </w:pPr>
            <w:r w:rsidRPr="00577E78">
              <w:t>Збігається з очікуваним.</w:t>
            </w:r>
          </w:p>
        </w:tc>
      </w:tr>
    </w:tbl>
    <w:p w14:paraId="5DBF33BC" w14:textId="3AC43AEA" w:rsidR="00776EC7" w:rsidRDefault="00776EC7" w:rsidP="004B58AF"/>
    <w:p w14:paraId="61E71A7C" w14:textId="778251F6" w:rsidR="00E4306E" w:rsidRPr="00577E78" w:rsidRDefault="00E4306E" w:rsidP="00E4306E">
      <w:pPr>
        <w:keepNext/>
      </w:pPr>
      <w:r w:rsidRPr="00577E78">
        <w:t xml:space="preserve">Таблиця </w:t>
      </w:r>
      <w:r w:rsidR="00B41A4B">
        <w:t>3</w:t>
      </w:r>
      <w:r w:rsidRPr="00577E78">
        <w:t>.</w:t>
      </w:r>
      <w:r>
        <w:rPr>
          <w:lang w:val="ru-RU"/>
        </w:rPr>
        <w:t>10</w:t>
      </w:r>
      <w:r w:rsidRPr="00577E78">
        <w:t xml:space="preserve"> – Тест 1.</w:t>
      </w:r>
      <w:r>
        <w:rPr>
          <w:lang w:val="ru-RU"/>
        </w:rPr>
        <w:t>10</w:t>
      </w:r>
      <w:r>
        <w:rPr>
          <w:lang w:val="en-US"/>
        </w:rPr>
        <w:t xml:space="preserve"> </w:t>
      </w:r>
      <w:r>
        <w:rPr>
          <w:lang w:val="ru-RU"/>
        </w:rPr>
        <w:t>Адаптац</w:t>
      </w:r>
      <w:r>
        <w:t>ія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2F7C4C">
        <w:tc>
          <w:tcPr>
            <w:tcW w:w="2263" w:type="dxa"/>
          </w:tcPr>
          <w:p w14:paraId="79EFED78" w14:textId="77777777" w:rsidR="00E4306E" w:rsidRPr="00577E78" w:rsidRDefault="00E4306E" w:rsidP="002F7C4C">
            <w:pPr>
              <w:pStyle w:val="a4"/>
            </w:pPr>
            <w:r w:rsidRPr="00577E78">
              <w:t xml:space="preserve">Початковий стан системи </w:t>
            </w:r>
          </w:p>
        </w:tc>
        <w:tc>
          <w:tcPr>
            <w:tcW w:w="7081" w:type="dxa"/>
          </w:tcPr>
          <w:p w14:paraId="0476206A" w14:textId="77777777" w:rsidR="00E4306E" w:rsidRPr="00577E78" w:rsidRDefault="00E4306E" w:rsidP="002F7C4C">
            <w:pPr>
              <w:pStyle w:val="a4"/>
            </w:pPr>
            <w:r w:rsidRPr="00577E78">
              <w:t xml:space="preserve">Користувач знаходиться на </w:t>
            </w:r>
            <w:r>
              <w:t>сторінці результатів пошуку</w:t>
            </w:r>
          </w:p>
        </w:tc>
      </w:tr>
      <w:tr w:rsidR="00E4306E" w:rsidRPr="00577E78" w14:paraId="709463D8" w14:textId="77777777" w:rsidTr="002F7C4C">
        <w:tc>
          <w:tcPr>
            <w:tcW w:w="2263" w:type="dxa"/>
          </w:tcPr>
          <w:p w14:paraId="48C159D7" w14:textId="77777777" w:rsidR="00E4306E" w:rsidRPr="00577E78" w:rsidRDefault="00E4306E" w:rsidP="002F7C4C">
            <w:pPr>
              <w:pStyle w:val="a4"/>
            </w:pPr>
            <w:r w:rsidRPr="00577E78">
              <w:t xml:space="preserve">Вхідні дані </w:t>
            </w:r>
          </w:p>
        </w:tc>
        <w:tc>
          <w:tcPr>
            <w:tcW w:w="7081" w:type="dxa"/>
          </w:tcPr>
          <w:p w14:paraId="3CA066CC" w14:textId="591C1ECA" w:rsidR="00E4306E" w:rsidRPr="00776EC7" w:rsidRDefault="00E4306E" w:rsidP="002F7C4C">
            <w:pPr>
              <w:pStyle w:val="a4"/>
              <w:rPr>
                <w:lang w:val="en-US"/>
              </w:rPr>
            </w:pPr>
            <w:r>
              <w:t>Вакансія</w:t>
            </w:r>
          </w:p>
        </w:tc>
      </w:tr>
      <w:tr w:rsidR="00E4306E" w:rsidRPr="00577E78" w14:paraId="22B4E967" w14:textId="77777777" w:rsidTr="002F7C4C">
        <w:tc>
          <w:tcPr>
            <w:tcW w:w="2263" w:type="dxa"/>
          </w:tcPr>
          <w:p w14:paraId="07C7371B" w14:textId="77777777" w:rsidR="00E4306E" w:rsidRPr="00577E78" w:rsidRDefault="00E4306E" w:rsidP="002F7C4C">
            <w:pPr>
              <w:pStyle w:val="a4"/>
            </w:pPr>
            <w:r w:rsidRPr="00577E78">
              <w:t xml:space="preserve">Опис проведення тесту </w:t>
            </w:r>
          </w:p>
        </w:tc>
        <w:tc>
          <w:tcPr>
            <w:tcW w:w="7081" w:type="dxa"/>
          </w:tcPr>
          <w:p w14:paraId="0099AE00" w14:textId="2B0CF35C" w:rsidR="00E4306E" w:rsidRPr="00776EC7" w:rsidRDefault="00E4306E" w:rsidP="002F7C4C">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2F7C4C">
        <w:tc>
          <w:tcPr>
            <w:tcW w:w="2263" w:type="dxa"/>
          </w:tcPr>
          <w:p w14:paraId="116ADF20" w14:textId="77777777" w:rsidR="00E4306E" w:rsidRPr="00577E78" w:rsidRDefault="00E4306E" w:rsidP="002F7C4C">
            <w:pPr>
              <w:pStyle w:val="a4"/>
            </w:pPr>
            <w:r w:rsidRPr="00577E78">
              <w:t>Очікуваний результат</w:t>
            </w:r>
          </w:p>
        </w:tc>
        <w:tc>
          <w:tcPr>
            <w:tcW w:w="7081" w:type="dxa"/>
          </w:tcPr>
          <w:p w14:paraId="4BFE9146" w14:textId="1974D591" w:rsidR="00E4306E" w:rsidRPr="00E4306E" w:rsidRDefault="00F71B52"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2F7C4C">
        <w:tc>
          <w:tcPr>
            <w:tcW w:w="2263" w:type="dxa"/>
          </w:tcPr>
          <w:p w14:paraId="34CEA830" w14:textId="77777777" w:rsidR="00E4306E" w:rsidRPr="00577E78" w:rsidRDefault="00E4306E" w:rsidP="002F7C4C">
            <w:pPr>
              <w:pStyle w:val="a4"/>
            </w:pPr>
            <w:r w:rsidRPr="00577E78">
              <w:t>Фактичний результат</w:t>
            </w:r>
          </w:p>
        </w:tc>
        <w:tc>
          <w:tcPr>
            <w:tcW w:w="7081" w:type="dxa"/>
          </w:tcPr>
          <w:p w14:paraId="7716F71A" w14:textId="77777777" w:rsidR="00E4306E" w:rsidRPr="00877D8D" w:rsidRDefault="00E4306E" w:rsidP="002F7C4C">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5D8F3630" w:rsidR="00080C38" w:rsidRPr="00577E78" w:rsidRDefault="00080C38" w:rsidP="00080C38">
      <w:pPr>
        <w:keepNext/>
      </w:pPr>
      <w:r w:rsidRPr="00577E78">
        <w:lastRenderedPageBreak/>
        <w:t xml:space="preserve">Таблиця </w:t>
      </w:r>
      <w:r w:rsidR="00B41A4B">
        <w:t>3</w:t>
      </w:r>
      <w:r w:rsidRPr="00577E78">
        <w:t>.</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2F7C4C">
        <w:tc>
          <w:tcPr>
            <w:tcW w:w="2263" w:type="dxa"/>
          </w:tcPr>
          <w:p w14:paraId="1A9661B3" w14:textId="77777777" w:rsidR="00080C38" w:rsidRPr="00577E78" w:rsidRDefault="00080C38" w:rsidP="002F7C4C">
            <w:pPr>
              <w:pStyle w:val="a4"/>
            </w:pPr>
            <w:r w:rsidRPr="00577E78">
              <w:t xml:space="preserve">Початковий стан системи </w:t>
            </w:r>
          </w:p>
        </w:tc>
        <w:tc>
          <w:tcPr>
            <w:tcW w:w="7081" w:type="dxa"/>
          </w:tcPr>
          <w:p w14:paraId="162EC1B5" w14:textId="7B06B389" w:rsidR="00080C38" w:rsidRPr="007C7FC7" w:rsidRDefault="00080C38" w:rsidP="002F7C4C">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2F7C4C">
        <w:tc>
          <w:tcPr>
            <w:tcW w:w="2263" w:type="dxa"/>
          </w:tcPr>
          <w:p w14:paraId="52875CC8" w14:textId="77777777" w:rsidR="00080C38" w:rsidRPr="00577E78" w:rsidRDefault="00080C38" w:rsidP="002F7C4C">
            <w:pPr>
              <w:pStyle w:val="a4"/>
            </w:pPr>
            <w:r w:rsidRPr="00577E78">
              <w:t xml:space="preserve">Вхідні дані </w:t>
            </w:r>
          </w:p>
        </w:tc>
        <w:tc>
          <w:tcPr>
            <w:tcW w:w="7081" w:type="dxa"/>
          </w:tcPr>
          <w:p w14:paraId="2DFF5041" w14:textId="227FC9CD" w:rsidR="00080C38" w:rsidRPr="007C7FC7" w:rsidRDefault="00080C38" w:rsidP="002F7C4C">
            <w:pPr>
              <w:pStyle w:val="a4"/>
              <w:rPr>
                <w:lang w:val="ru-RU"/>
              </w:rPr>
            </w:pPr>
            <w:r>
              <w:t xml:space="preserve">Посилання на вакансію з сайту </w:t>
            </w:r>
            <w:r>
              <w:rPr>
                <w:lang w:val="en-US"/>
              </w:rPr>
              <w:t xml:space="preserve">dou </w:t>
            </w:r>
            <w:r>
              <w:rPr>
                <w:lang w:val="ru-RU"/>
              </w:rPr>
              <w:t>або postjob</w:t>
            </w:r>
            <w:r>
              <w:rPr>
                <w:lang w:val="en-US"/>
              </w:rPr>
              <w:t>free</w:t>
            </w:r>
          </w:p>
        </w:tc>
      </w:tr>
      <w:tr w:rsidR="00080C38" w:rsidRPr="00577E78" w14:paraId="7A22CFD5" w14:textId="77777777" w:rsidTr="002F7C4C">
        <w:tc>
          <w:tcPr>
            <w:tcW w:w="2263" w:type="dxa"/>
          </w:tcPr>
          <w:p w14:paraId="175169AE" w14:textId="77777777" w:rsidR="00080C38" w:rsidRPr="00577E78" w:rsidRDefault="00080C38" w:rsidP="002F7C4C">
            <w:pPr>
              <w:pStyle w:val="a4"/>
            </w:pPr>
            <w:r w:rsidRPr="00577E78">
              <w:t xml:space="preserve">Опис проведення тесту </w:t>
            </w:r>
          </w:p>
        </w:tc>
        <w:tc>
          <w:tcPr>
            <w:tcW w:w="7081" w:type="dxa"/>
          </w:tcPr>
          <w:p w14:paraId="294FEC23" w14:textId="070BD062" w:rsidR="00080C38" w:rsidRPr="008300B2" w:rsidRDefault="00080C38" w:rsidP="002F7C4C">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2F7C4C">
        <w:tc>
          <w:tcPr>
            <w:tcW w:w="2263" w:type="dxa"/>
          </w:tcPr>
          <w:p w14:paraId="248C0568" w14:textId="77777777" w:rsidR="00080C38" w:rsidRPr="00577E78" w:rsidRDefault="00080C38" w:rsidP="002F7C4C">
            <w:pPr>
              <w:pStyle w:val="a4"/>
            </w:pPr>
            <w:r w:rsidRPr="00577E78">
              <w:t>Очікуваний результат</w:t>
            </w:r>
          </w:p>
        </w:tc>
        <w:tc>
          <w:tcPr>
            <w:tcW w:w="7081" w:type="dxa"/>
          </w:tcPr>
          <w:p w14:paraId="2AB83755" w14:textId="29048B7C" w:rsidR="00080C38" w:rsidRPr="00E4306E" w:rsidRDefault="008300B2" w:rsidP="002F7C4C">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2F7C4C">
        <w:tc>
          <w:tcPr>
            <w:tcW w:w="2263" w:type="dxa"/>
          </w:tcPr>
          <w:p w14:paraId="4FBA6245" w14:textId="77777777" w:rsidR="00080C38" w:rsidRPr="00577E78" w:rsidRDefault="00080C38" w:rsidP="002F7C4C">
            <w:pPr>
              <w:pStyle w:val="a4"/>
            </w:pPr>
            <w:r w:rsidRPr="00577E78">
              <w:t>Фактичний результат</w:t>
            </w:r>
          </w:p>
        </w:tc>
        <w:tc>
          <w:tcPr>
            <w:tcW w:w="7081" w:type="dxa"/>
          </w:tcPr>
          <w:p w14:paraId="3C58DDA3" w14:textId="77777777" w:rsidR="00080C38" w:rsidRPr="00877D8D" w:rsidRDefault="00080C38" w:rsidP="002F7C4C">
            <w:pPr>
              <w:pStyle w:val="a4"/>
            </w:pPr>
            <w:r w:rsidRPr="00577E78">
              <w:t>Збігається з очікуваним.</w:t>
            </w:r>
          </w:p>
        </w:tc>
      </w:tr>
    </w:tbl>
    <w:p w14:paraId="0D377A38" w14:textId="77777777" w:rsidR="008300B2" w:rsidRDefault="008300B2" w:rsidP="008300B2">
      <w:pPr>
        <w:keepNext/>
      </w:pPr>
    </w:p>
    <w:p w14:paraId="6419C16F" w14:textId="5A1EB7F6" w:rsidR="008300B2" w:rsidRPr="00577E78" w:rsidRDefault="008300B2" w:rsidP="008300B2">
      <w:pPr>
        <w:keepNext/>
      </w:pPr>
      <w:r w:rsidRPr="00577E78">
        <w:t xml:space="preserve">Таблиця </w:t>
      </w:r>
      <w:r w:rsidR="00B41A4B">
        <w:t>3</w:t>
      </w:r>
      <w:r w:rsidRPr="00577E78">
        <w:t>.</w:t>
      </w:r>
      <w:r>
        <w:rPr>
          <w:lang w:val="ru-RU"/>
        </w:rPr>
        <w:t>1</w:t>
      </w:r>
      <w:r w:rsidR="00176579">
        <w:t>2</w:t>
      </w:r>
      <w:r w:rsidRPr="00577E78">
        <w:t xml:space="preserve"> – Тест 1.</w:t>
      </w:r>
      <w:r>
        <w:rPr>
          <w:lang w:val="ru-RU"/>
        </w:rPr>
        <w:t>1</w:t>
      </w:r>
      <w:r w:rsidR="00176579">
        <w:t>2</w:t>
      </w:r>
      <w:r>
        <w:rPr>
          <w:lang w:val="en-US"/>
        </w:rPr>
        <w:t xml:space="preserve"> </w:t>
      </w:r>
      <w:r>
        <w:t>Зчитування тексту вакансії за не валідним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2F7C4C">
        <w:tc>
          <w:tcPr>
            <w:tcW w:w="2263" w:type="dxa"/>
          </w:tcPr>
          <w:p w14:paraId="4B1EBC61" w14:textId="77777777" w:rsidR="008300B2" w:rsidRPr="00577E78" w:rsidRDefault="008300B2" w:rsidP="002F7C4C">
            <w:pPr>
              <w:pStyle w:val="a4"/>
            </w:pPr>
            <w:r w:rsidRPr="00577E78">
              <w:t xml:space="preserve">Початковий стан системи </w:t>
            </w:r>
          </w:p>
        </w:tc>
        <w:tc>
          <w:tcPr>
            <w:tcW w:w="7081" w:type="dxa"/>
          </w:tcPr>
          <w:p w14:paraId="752DB525" w14:textId="77777777" w:rsidR="008300B2" w:rsidRPr="00A93053" w:rsidRDefault="008300B2" w:rsidP="002F7C4C">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2F7C4C">
        <w:tc>
          <w:tcPr>
            <w:tcW w:w="2263" w:type="dxa"/>
          </w:tcPr>
          <w:p w14:paraId="792848CB" w14:textId="77777777" w:rsidR="008300B2" w:rsidRPr="00577E78" w:rsidRDefault="008300B2" w:rsidP="002F7C4C">
            <w:pPr>
              <w:pStyle w:val="a4"/>
            </w:pPr>
            <w:r w:rsidRPr="00577E78">
              <w:t xml:space="preserve">Вхідні дані </w:t>
            </w:r>
          </w:p>
        </w:tc>
        <w:tc>
          <w:tcPr>
            <w:tcW w:w="7081" w:type="dxa"/>
          </w:tcPr>
          <w:p w14:paraId="197D875D" w14:textId="07D2CD4D" w:rsidR="008300B2" w:rsidRPr="007C7FC7" w:rsidRDefault="00A93053" w:rsidP="002F7C4C">
            <w:pPr>
              <w:pStyle w:val="a4"/>
              <w:rPr>
                <w:lang w:val="ru-RU"/>
              </w:rPr>
            </w:pPr>
            <w:r>
              <w:t>Не валідне посилання на вакансію</w:t>
            </w:r>
          </w:p>
        </w:tc>
      </w:tr>
      <w:tr w:rsidR="008300B2" w:rsidRPr="00577E78" w14:paraId="60059709" w14:textId="77777777" w:rsidTr="002F7C4C">
        <w:tc>
          <w:tcPr>
            <w:tcW w:w="2263" w:type="dxa"/>
          </w:tcPr>
          <w:p w14:paraId="52C27FE8" w14:textId="77777777" w:rsidR="008300B2" w:rsidRPr="00577E78" w:rsidRDefault="008300B2" w:rsidP="002F7C4C">
            <w:pPr>
              <w:pStyle w:val="a4"/>
            </w:pPr>
            <w:r w:rsidRPr="00577E78">
              <w:t xml:space="preserve">Опис проведення тесту </w:t>
            </w:r>
          </w:p>
        </w:tc>
        <w:tc>
          <w:tcPr>
            <w:tcW w:w="7081" w:type="dxa"/>
          </w:tcPr>
          <w:p w14:paraId="0AB1BF53" w14:textId="755A85B7" w:rsidR="008300B2" w:rsidRPr="00A93053" w:rsidRDefault="008300B2" w:rsidP="002F7C4C">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r w:rsidR="00A93053">
              <w:rPr>
                <w:lang w:val="en-US"/>
              </w:rPr>
              <w:t>dou, postjobfree</w:t>
            </w:r>
            <w:r w:rsidR="00A93053">
              <w:t xml:space="preserve"> і натискає на кнопку зчитування тексту</w:t>
            </w:r>
          </w:p>
        </w:tc>
      </w:tr>
      <w:tr w:rsidR="008300B2" w:rsidRPr="00577E78" w14:paraId="5C724126" w14:textId="77777777" w:rsidTr="002F7C4C">
        <w:tc>
          <w:tcPr>
            <w:tcW w:w="2263" w:type="dxa"/>
          </w:tcPr>
          <w:p w14:paraId="518023D6" w14:textId="77777777" w:rsidR="008300B2" w:rsidRPr="00577E78" w:rsidRDefault="008300B2" w:rsidP="002F7C4C">
            <w:pPr>
              <w:pStyle w:val="a4"/>
            </w:pPr>
            <w:r w:rsidRPr="00577E78">
              <w:t>Очікуваний результат</w:t>
            </w:r>
          </w:p>
        </w:tc>
        <w:tc>
          <w:tcPr>
            <w:tcW w:w="7081" w:type="dxa"/>
          </w:tcPr>
          <w:p w14:paraId="3BEBB457" w14:textId="4309DBD1" w:rsidR="008300B2" w:rsidRPr="00E4306E" w:rsidRDefault="00A93053" w:rsidP="002F7C4C">
            <w:pPr>
              <w:pStyle w:val="a4"/>
              <w:rPr>
                <w:lang w:val="ru-RU"/>
              </w:rPr>
            </w:pPr>
            <w:r>
              <w:t>Відображається повідомлення про не валідність посилання</w:t>
            </w:r>
          </w:p>
        </w:tc>
      </w:tr>
      <w:tr w:rsidR="008300B2" w:rsidRPr="00877D8D" w14:paraId="12255FCC" w14:textId="77777777" w:rsidTr="002F7C4C">
        <w:tc>
          <w:tcPr>
            <w:tcW w:w="2263" w:type="dxa"/>
          </w:tcPr>
          <w:p w14:paraId="263A3CF4" w14:textId="77777777" w:rsidR="008300B2" w:rsidRPr="00577E78" w:rsidRDefault="008300B2" w:rsidP="002F7C4C">
            <w:pPr>
              <w:pStyle w:val="a4"/>
            </w:pPr>
            <w:r w:rsidRPr="00577E78">
              <w:t>Фактичний результат</w:t>
            </w:r>
          </w:p>
        </w:tc>
        <w:tc>
          <w:tcPr>
            <w:tcW w:w="7081" w:type="dxa"/>
          </w:tcPr>
          <w:p w14:paraId="23411091" w14:textId="77777777" w:rsidR="008300B2" w:rsidRPr="00877D8D" w:rsidRDefault="008300B2" w:rsidP="002F7C4C">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6784411D" w:rsidR="00176579" w:rsidRPr="00577E78" w:rsidRDefault="00176579" w:rsidP="00176579">
      <w:pPr>
        <w:keepNext/>
      </w:pPr>
      <w:r w:rsidRPr="00577E78">
        <w:lastRenderedPageBreak/>
        <w:t xml:space="preserve">Таблиця </w:t>
      </w:r>
      <w:r w:rsidR="00B41A4B">
        <w:t>3</w:t>
      </w:r>
      <w:r w:rsidRPr="00577E78">
        <w:t>.</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2F7C4C">
        <w:tc>
          <w:tcPr>
            <w:tcW w:w="2263" w:type="dxa"/>
          </w:tcPr>
          <w:p w14:paraId="167ECECB" w14:textId="77777777" w:rsidR="00176579" w:rsidRPr="00577E78" w:rsidRDefault="00176579" w:rsidP="002F7C4C">
            <w:pPr>
              <w:pStyle w:val="a4"/>
            </w:pPr>
            <w:r w:rsidRPr="00577E78">
              <w:t xml:space="preserve">Початковий стан системи </w:t>
            </w:r>
          </w:p>
        </w:tc>
        <w:tc>
          <w:tcPr>
            <w:tcW w:w="7081" w:type="dxa"/>
          </w:tcPr>
          <w:p w14:paraId="19CFF7ED" w14:textId="77777777" w:rsidR="00176579" w:rsidRPr="00A93053" w:rsidRDefault="00176579" w:rsidP="002F7C4C">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2F7C4C">
        <w:tc>
          <w:tcPr>
            <w:tcW w:w="2263" w:type="dxa"/>
          </w:tcPr>
          <w:p w14:paraId="3A0787FD" w14:textId="77777777" w:rsidR="00176579" w:rsidRPr="00577E78" w:rsidRDefault="00176579" w:rsidP="002F7C4C">
            <w:pPr>
              <w:pStyle w:val="a4"/>
            </w:pPr>
            <w:r w:rsidRPr="00577E78">
              <w:t xml:space="preserve">Вхідні дані </w:t>
            </w:r>
          </w:p>
        </w:tc>
        <w:tc>
          <w:tcPr>
            <w:tcW w:w="7081" w:type="dxa"/>
          </w:tcPr>
          <w:p w14:paraId="4DF8D172" w14:textId="2F59C8BD" w:rsidR="00176579" w:rsidRPr="007C7FC7" w:rsidRDefault="00176579" w:rsidP="002F7C4C">
            <w:pPr>
              <w:pStyle w:val="a4"/>
              <w:rPr>
                <w:lang w:val="ru-RU"/>
              </w:rPr>
            </w:pPr>
            <w:r>
              <w:t>Текст вакансії або посилання</w:t>
            </w:r>
          </w:p>
        </w:tc>
      </w:tr>
      <w:tr w:rsidR="00176579" w:rsidRPr="00577E78" w14:paraId="0A42A2BC" w14:textId="77777777" w:rsidTr="002F7C4C">
        <w:tc>
          <w:tcPr>
            <w:tcW w:w="2263" w:type="dxa"/>
          </w:tcPr>
          <w:p w14:paraId="41F985B0" w14:textId="77777777" w:rsidR="00176579" w:rsidRPr="00577E78" w:rsidRDefault="00176579" w:rsidP="002F7C4C">
            <w:pPr>
              <w:pStyle w:val="a4"/>
            </w:pPr>
            <w:r w:rsidRPr="00577E78">
              <w:t xml:space="preserve">Опис проведення тесту </w:t>
            </w:r>
          </w:p>
        </w:tc>
        <w:tc>
          <w:tcPr>
            <w:tcW w:w="7081" w:type="dxa"/>
          </w:tcPr>
          <w:p w14:paraId="1C8A8CA7" w14:textId="4DCFC2B7" w:rsidR="00176579" w:rsidRPr="00A93053" w:rsidRDefault="00176579" w:rsidP="002F7C4C">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2F7C4C">
        <w:tc>
          <w:tcPr>
            <w:tcW w:w="2263" w:type="dxa"/>
          </w:tcPr>
          <w:p w14:paraId="3969C563" w14:textId="77777777" w:rsidR="00176579" w:rsidRPr="00577E78" w:rsidRDefault="00176579" w:rsidP="002F7C4C">
            <w:pPr>
              <w:pStyle w:val="a4"/>
            </w:pPr>
            <w:r w:rsidRPr="00577E78">
              <w:t>Очікуваний результат</w:t>
            </w:r>
          </w:p>
        </w:tc>
        <w:tc>
          <w:tcPr>
            <w:tcW w:w="7081" w:type="dxa"/>
          </w:tcPr>
          <w:p w14:paraId="29C63E8F" w14:textId="43BF0FCC" w:rsidR="00176579" w:rsidRPr="00E4306E" w:rsidRDefault="00176579"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2F7C4C">
        <w:tc>
          <w:tcPr>
            <w:tcW w:w="2263" w:type="dxa"/>
          </w:tcPr>
          <w:p w14:paraId="73C71BE5" w14:textId="77777777" w:rsidR="00176579" w:rsidRPr="00577E78" w:rsidRDefault="00176579" w:rsidP="002F7C4C">
            <w:pPr>
              <w:pStyle w:val="a4"/>
            </w:pPr>
            <w:r w:rsidRPr="00577E78">
              <w:t>Фактичний результат</w:t>
            </w:r>
          </w:p>
        </w:tc>
        <w:tc>
          <w:tcPr>
            <w:tcW w:w="7081" w:type="dxa"/>
          </w:tcPr>
          <w:p w14:paraId="3886098B" w14:textId="77777777" w:rsidR="00176579" w:rsidRPr="00877D8D" w:rsidRDefault="00176579" w:rsidP="002F7C4C">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106" w:name="_Toc102756408"/>
      <w:bookmarkStart w:id="107" w:name="_Toc199358581"/>
      <w:r w:rsidRPr="00A059F8">
        <w:rPr>
          <w:b w:val="0"/>
          <w:bCs/>
        </w:rPr>
        <w:t>Висновки до розділу</w:t>
      </w:r>
      <w:bookmarkEnd w:id="106"/>
      <w:bookmarkEnd w:id="107"/>
    </w:p>
    <w:p w14:paraId="34F2A38B" w14:textId="57C2F330" w:rsidR="00E13EC8" w:rsidRPr="00176579" w:rsidRDefault="00176579" w:rsidP="00E13EC8">
      <w:r>
        <w:t xml:space="preserve">В третьому розділі пояснювальної записки до індивідуальної частини дипломного проєкту було проаналізовано якість програмного забезпечення за допомогою статичного аналізатора </w:t>
      </w:r>
      <w:r>
        <w:rPr>
          <w:lang w:val="en-US"/>
        </w:rPr>
        <w:t xml:space="preserve">Qodana </w:t>
      </w:r>
      <w:r>
        <w:t>та зроблено висновки про якість програмного забезпечення, та наведено тести які були використані для мануального тестування вебзастосунку.</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108" w:name="_Toc102756413"/>
      <w:bookmarkStart w:id="109" w:name="_Toc199358582"/>
      <w:r w:rsidRPr="00601670">
        <w:lastRenderedPageBreak/>
        <w:t>ВИСНОВКИ</w:t>
      </w:r>
      <w:bookmarkEnd w:id="108"/>
      <w:bookmarkEnd w:id="109"/>
    </w:p>
    <w:p w14:paraId="2427C12E" w14:textId="539C0979" w:rsidR="00C157DE" w:rsidRDefault="00C157DE" w:rsidP="00C157DE">
      <w:pPr>
        <w:pStyle w:val="ListParagraph"/>
        <w:ind w:left="0"/>
      </w:pPr>
      <w:r>
        <w:t xml:space="preserve">В індивідуальній частині дипломного проєкту </w:t>
      </w:r>
      <w:r w:rsidR="00C52844">
        <w:t xml:space="preserve">описано аріхтектуру </w:t>
      </w:r>
      <w:r>
        <w:t>вебзастосунк</w:t>
      </w:r>
      <w:r w:rsidR="00C52844">
        <w:t>у</w:t>
      </w:r>
      <w:r>
        <w:t xml:space="preserve">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FD0FE83" w14:textId="3B23E929" w:rsidR="00C52844" w:rsidRDefault="00C52844" w:rsidP="00C52844">
      <w:pPr>
        <w:rPr>
          <w:color w:val="000000" w:themeColor="text1"/>
        </w:rPr>
      </w:pPr>
      <w:r>
        <w:t xml:space="preserve">В першому розділі </w:t>
      </w:r>
      <w:r>
        <w:rPr>
          <w:color w:val="000000" w:themeColor="text1"/>
        </w:rPr>
        <w:t>сформульовано функціональні вимоги індивідуальної частини дипломного проєкту та сформовано матрицю трасування функціональних вимог для демонстрації відповідності вимог до варіантів використання проєкту, наведено постановку завдання на розробку програмного забезпечення.</w:t>
      </w:r>
    </w:p>
    <w:p w14:paraId="6BB48ED4" w14:textId="31782C79" w:rsidR="00C52844" w:rsidRDefault="00C52844" w:rsidP="00C52844">
      <w:pPr>
        <w:rPr>
          <w:lang w:val="en-US"/>
        </w:rPr>
      </w:pPr>
      <w:r>
        <w:t xml:space="preserve">В лругому розділі описано архітектуру вебзастосунку, обґрунтування засобі розробки та наведено метод збору </w:t>
      </w:r>
      <w:r>
        <w:rPr>
          <w:lang w:val="en-US"/>
        </w:rPr>
        <w:t>IT</w:t>
      </w:r>
      <w:r>
        <w:t xml:space="preserve">-вакансій з сайту </w:t>
      </w:r>
      <w:r>
        <w:rPr>
          <w:lang w:val="en-US"/>
        </w:rPr>
        <w:t>dou.ua</w:t>
      </w:r>
    </w:p>
    <w:p w14:paraId="6A4EEFC7" w14:textId="578877B8" w:rsidR="00C52844" w:rsidRPr="00C52844" w:rsidRDefault="00C52844" w:rsidP="00637E9C">
      <w:r>
        <w:t>В третьому розділі наведено оцінку якості розробленого вебзастосунку та описані результати функціонального тестування.</w:t>
      </w:r>
    </w:p>
    <w:p w14:paraId="1E299462" w14:textId="24243E53" w:rsidR="00C157DE" w:rsidRPr="00C157DE" w:rsidRDefault="00C157DE" w:rsidP="00C157DE">
      <w:pPr>
        <w:pStyle w:val="ListParagraph"/>
        <w:ind w:left="0"/>
      </w:pPr>
      <w:r>
        <w:t>Завдяки реалізації збору вакансій з різних сайтів було досягн</w:t>
      </w:r>
      <w:r w:rsidR="00C52844">
        <w:t>уто</w:t>
      </w:r>
      <w:r>
        <w:t xml:space="preserve"> мету </w:t>
      </w:r>
      <w:r w:rsidR="00C52844">
        <w:t xml:space="preserve">дипломного проєкту - </w:t>
      </w:r>
      <w:r>
        <w:t xml:space="preserve">пришвидшення пошуку роботи користувачами, оскільки їм не потрібно </w:t>
      </w:r>
      <w:r w:rsidR="00126684">
        <w:t>переглядати декілька сайтів для пошуку роботи, а також було усунено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110" w:name="_Toc102756414"/>
      <w:bookmarkStart w:id="111" w:name="_Toc199358583"/>
      <w:r w:rsidRPr="00462AA8">
        <w:lastRenderedPageBreak/>
        <w:t>СПИСОК ВИКОРИСТАНИХ ДЖЕРЕЛ</w:t>
      </w:r>
      <w:bookmarkEnd w:id="110"/>
      <w:bookmarkEnd w:id="111"/>
    </w:p>
    <w:p w14:paraId="1F14D621" w14:textId="43045BBE" w:rsidR="006651C4" w:rsidRPr="006651C4" w:rsidRDefault="006651C4" w:rsidP="006651C4">
      <w:pPr>
        <w:pStyle w:val="a"/>
        <w:numPr>
          <w:ilvl w:val="0"/>
          <w:numId w:val="5"/>
        </w:numPr>
        <w:spacing w:before="120" w:after="120"/>
        <w:ind w:left="0" w:firstLine="709"/>
        <w:rPr>
          <w:szCs w:val="28"/>
        </w:rPr>
      </w:pPr>
      <w:r>
        <w:rPr>
          <w:lang w:val="en-US"/>
        </w:rPr>
        <w:t xml:space="preserve">Firebase. URL: </w:t>
      </w:r>
      <w:r w:rsidRPr="006651C4">
        <w:rPr>
          <w:lang w:val="en-US"/>
        </w:rPr>
        <w:t>https://firebase.google.com/</w:t>
      </w:r>
      <w:r w:rsidRPr="009B5F53">
        <w:rPr>
          <w:lang w:val="en-US"/>
        </w:rPr>
        <w:t xml:space="preserve"> </w:t>
      </w:r>
      <w:r>
        <w:t xml:space="preserve">(дата звернення: </w:t>
      </w:r>
      <w:r>
        <w:rPr>
          <w:lang w:val="en-US"/>
        </w:rPr>
        <w:t>28</w:t>
      </w:r>
      <w:r>
        <w:t>.05.2025)</w:t>
      </w:r>
    </w:p>
    <w:p w14:paraId="54FA3856" w14:textId="1A7F4512" w:rsidR="006651C4" w:rsidRPr="009B5F53" w:rsidRDefault="006651C4" w:rsidP="006651C4">
      <w:pPr>
        <w:pStyle w:val="a"/>
        <w:numPr>
          <w:ilvl w:val="0"/>
          <w:numId w:val="5"/>
        </w:numPr>
        <w:spacing w:before="120" w:after="120"/>
        <w:ind w:left="0" w:firstLine="709"/>
        <w:rPr>
          <w:szCs w:val="28"/>
        </w:rPr>
      </w:pPr>
      <w:r>
        <w:rPr>
          <w:lang w:val="en-US"/>
        </w:rPr>
        <w:t xml:space="preserve">Mailjet. URL: </w:t>
      </w:r>
      <w:r w:rsidR="00C8115C" w:rsidRPr="00C8115C">
        <w:rPr>
          <w:lang w:val="en-US"/>
        </w:rPr>
        <w:t xml:space="preserve">https://www.mailjet.com/ </w:t>
      </w:r>
      <w:r>
        <w:t xml:space="preserve">(дата звернення: </w:t>
      </w:r>
      <w:r>
        <w:rPr>
          <w:lang w:val="en-US"/>
        </w:rPr>
        <w:t>28</w:t>
      </w:r>
      <w:r>
        <w:t>.05.2025)</w:t>
      </w:r>
    </w:p>
    <w:p w14:paraId="724B72D6" w14:textId="5D3563BF" w:rsidR="006651C4" w:rsidRPr="009B5F53" w:rsidRDefault="006651C4" w:rsidP="006651C4">
      <w:pPr>
        <w:pStyle w:val="a"/>
        <w:numPr>
          <w:ilvl w:val="0"/>
          <w:numId w:val="5"/>
        </w:numPr>
        <w:spacing w:before="120" w:after="120"/>
        <w:ind w:left="0" w:firstLine="709"/>
        <w:rPr>
          <w:szCs w:val="28"/>
        </w:rPr>
      </w:pPr>
      <w:r>
        <w:rPr>
          <w:lang w:val="en-US"/>
        </w:rPr>
        <w:t xml:space="preserve">Angular. URL: </w:t>
      </w:r>
      <w:r w:rsidR="00C8115C" w:rsidRPr="00C8115C">
        <w:rPr>
          <w:lang w:val="en-US"/>
        </w:rPr>
        <w:t xml:space="preserve">https://angular.dev/ </w:t>
      </w:r>
      <w:r>
        <w:t xml:space="preserve">(дата звернення: </w:t>
      </w:r>
      <w:r>
        <w:rPr>
          <w:lang w:val="en-US"/>
        </w:rPr>
        <w:t>28</w:t>
      </w:r>
      <w:r>
        <w:t>.05.2025)</w:t>
      </w:r>
    </w:p>
    <w:p w14:paraId="3CECB74F" w14:textId="03BEEEFC" w:rsidR="006651C4" w:rsidRPr="009B5F53" w:rsidRDefault="006651C4" w:rsidP="006651C4">
      <w:pPr>
        <w:pStyle w:val="a"/>
        <w:numPr>
          <w:ilvl w:val="0"/>
          <w:numId w:val="5"/>
        </w:numPr>
        <w:spacing w:before="120" w:after="120"/>
        <w:ind w:left="0" w:firstLine="709"/>
        <w:rPr>
          <w:szCs w:val="28"/>
        </w:rPr>
      </w:pPr>
      <w:r>
        <w:rPr>
          <w:lang w:val="en-US"/>
        </w:rPr>
        <w:t xml:space="preserve">NgRx Store. URL: </w:t>
      </w:r>
      <w:r w:rsidR="00C8115C" w:rsidRPr="00C8115C">
        <w:rPr>
          <w:lang w:val="en-US"/>
        </w:rPr>
        <w:t>https://ngrx.io/guide/store</w:t>
      </w:r>
      <w:r w:rsidRPr="009B5F53">
        <w:rPr>
          <w:lang w:val="en-US"/>
        </w:rPr>
        <w:t xml:space="preserve"> </w:t>
      </w:r>
      <w:r>
        <w:t xml:space="preserve">(дата звернення: </w:t>
      </w:r>
      <w:r>
        <w:rPr>
          <w:lang w:val="en-US"/>
        </w:rPr>
        <w:t>28</w:t>
      </w:r>
      <w:r>
        <w:t>.05.2025)</w:t>
      </w:r>
    </w:p>
    <w:p w14:paraId="7D356912" w14:textId="7417F293" w:rsidR="006651C4" w:rsidRPr="009B5F53" w:rsidRDefault="00C8115C" w:rsidP="006651C4">
      <w:pPr>
        <w:pStyle w:val="a"/>
        <w:numPr>
          <w:ilvl w:val="0"/>
          <w:numId w:val="5"/>
        </w:numPr>
        <w:spacing w:before="120" w:after="120"/>
        <w:ind w:left="0" w:firstLine="709"/>
        <w:rPr>
          <w:szCs w:val="28"/>
        </w:rPr>
      </w:pPr>
      <w:r>
        <w:rPr>
          <w:lang w:val="en-US"/>
        </w:rPr>
        <w:t>ASP.NET</w:t>
      </w:r>
      <w:r w:rsidR="006651C4">
        <w:rPr>
          <w:lang w:val="en-US"/>
        </w:rPr>
        <w:t xml:space="preserve">. URL: </w:t>
      </w:r>
      <w:r w:rsidRPr="00C8115C">
        <w:rPr>
          <w:lang w:val="en-US"/>
        </w:rPr>
        <w:t xml:space="preserve">https://dotnet.microsoft.com/en-us/apps/aspnet </w:t>
      </w:r>
      <w:r w:rsidR="006651C4">
        <w:t xml:space="preserve">(дата звернення: </w:t>
      </w:r>
      <w:r w:rsidR="006651C4">
        <w:rPr>
          <w:lang w:val="en-US"/>
        </w:rPr>
        <w:t>28</w:t>
      </w:r>
      <w:r w:rsidR="006651C4">
        <w:t>.05.2025)</w:t>
      </w:r>
    </w:p>
    <w:p w14:paraId="3B275E25" w14:textId="54EC734A" w:rsidR="006651C4" w:rsidRPr="009B5F53" w:rsidRDefault="00C8115C" w:rsidP="006651C4">
      <w:pPr>
        <w:pStyle w:val="a"/>
        <w:numPr>
          <w:ilvl w:val="0"/>
          <w:numId w:val="5"/>
        </w:numPr>
        <w:spacing w:before="120" w:after="120"/>
        <w:ind w:left="0" w:firstLine="709"/>
        <w:rPr>
          <w:szCs w:val="28"/>
        </w:rPr>
      </w:pPr>
      <w:r>
        <w:rPr>
          <w:lang w:val="en-US"/>
        </w:rPr>
        <w:t>Entity Framework</w:t>
      </w:r>
      <w:r w:rsidR="006651C4">
        <w:rPr>
          <w:lang w:val="en-US"/>
        </w:rPr>
        <w:t xml:space="preserve">. URL: </w:t>
      </w:r>
      <w:r w:rsidRPr="00C8115C">
        <w:rPr>
          <w:lang w:val="en-US"/>
        </w:rPr>
        <w:t xml:space="preserve">https://learn.microsoft.com/en-us/aspnet/entity-framework </w:t>
      </w:r>
      <w:r w:rsidR="006651C4">
        <w:t xml:space="preserve">(дата звернення: </w:t>
      </w:r>
      <w:r w:rsidR="006651C4">
        <w:rPr>
          <w:lang w:val="en-US"/>
        </w:rPr>
        <w:t>28</w:t>
      </w:r>
      <w:r w:rsidR="006651C4">
        <w:t>.05.2025)</w:t>
      </w:r>
    </w:p>
    <w:p w14:paraId="6AEC542B" w14:textId="316A7370" w:rsidR="006651C4" w:rsidRPr="009B5F53" w:rsidRDefault="00C8115C" w:rsidP="006651C4">
      <w:pPr>
        <w:pStyle w:val="a"/>
        <w:numPr>
          <w:ilvl w:val="0"/>
          <w:numId w:val="5"/>
        </w:numPr>
        <w:spacing w:before="120" w:after="120"/>
        <w:ind w:left="0" w:firstLine="709"/>
        <w:rPr>
          <w:szCs w:val="28"/>
        </w:rPr>
      </w:pPr>
      <w:r>
        <w:rPr>
          <w:lang w:val="en-US"/>
        </w:rPr>
        <w:t>SendGrid</w:t>
      </w:r>
      <w:r w:rsidR="006651C4">
        <w:rPr>
          <w:lang w:val="en-US"/>
        </w:rPr>
        <w:t xml:space="preserve">. URL: </w:t>
      </w:r>
      <w:r w:rsidRPr="00C8115C">
        <w:rPr>
          <w:lang w:val="en-US"/>
        </w:rPr>
        <w:t xml:space="preserve">https://sendgrid.com/en-us </w:t>
      </w:r>
      <w:r w:rsidR="006651C4">
        <w:t xml:space="preserve">(дата звернення: </w:t>
      </w:r>
      <w:r w:rsidR="006651C4">
        <w:rPr>
          <w:lang w:val="en-US"/>
        </w:rPr>
        <w:t>28</w:t>
      </w:r>
      <w:r w:rsidR="006651C4">
        <w:t>.05.2025)</w:t>
      </w:r>
    </w:p>
    <w:p w14:paraId="19405B45" w14:textId="030868B3" w:rsidR="006651C4" w:rsidRPr="00C8115C" w:rsidRDefault="00C8115C" w:rsidP="002F7C4C">
      <w:pPr>
        <w:pStyle w:val="a"/>
        <w:numPr>
          <w:ilvl w:val="0"/>
          <w:numId w:val="5"/>
        </w:numPr>
        <w:spacing w:before="120" w:after="120"/>
        <w:ind w:left="0" w:firstLine="709"/>
        <w:rPr>
          <w:szCs w:val="28"/>
        </w:rPr>
      </w:pPr>
      <w:r w:rsidRPr="00C8115C">
        <w:rPr>
          <w:lang w:val="en-US"/>
        </w:rPr>
        <w:t>JetBrains Qodana</w:t>
      </w:r>
      <w:r w:rsidR="006651C4" w:rsidRPr="00C8115C">
        <w:rPr>
          <w:lang w:val="en-US"/>
        </w:rPr>
        <w:t xml:space="preserve">. URL: </w:t>
      </w:r>
      <w:r w:rsidRPr="00C8115C">
        <w:rPr>
          <w:lang w:val="en-US"/>
        </w:rPr>
        <w:t xml:space="preserve">https://www.jetbrains.com/qodana/ </w:t>
      </w:r>
      <w:r w:rsidR="006651C4">
        <w:t xml:space="preserve">(дата звернення: </w:t>
      </w:r>
      <w:r w:rsidR="006651C4" w:rsidRPr="00C8115C">
        <w:rPr>
          <w:lang w:val="en-US"/>
        </w:rPr>
        <w:t>28</w:t>
      </w:r>
      <w:r w:rsidR="006651C4">
        <w:t>.05.2025)</w:t>
      </w:r>
    </w:p>
    <w:p w14:paraId="7F9D241A" w14:textId="4A727FAB" w:rsidR="005C76E2" w:rsidRDefault="005C76E2">
      <w:pPr>
        <w:spacing w:after="160" w:line="259" w:lineRule="auto"/>
        <w:ind w:firstLine="0"/>
        <w:contextualSpacing w:val="0"/>
        <w:jc w:val="left"/>
      </w:pPr>
      <w:r>
        <w:br w:type="page"/>
      </w:r>
    </w:p>
    <w:p w14:paraId="01317522" w14:textId="1D77C80D" w:rsidR="00B06DAD" w:rsidRPr="00B833D0" w:rsidRDefault="00B06DAD" w:rsidP="00B06DAD">
      <w:pPr>
        <w:pStyle w:val="Heading1"/>
        <w:numPr>
          <w:ilvl w:val="0"/>
          <w:numId w:val="0"/>
        </w:numPr>
        <w:rPr>
          <w:lang w:val="ru-RU"/>
        </w:rPr>
      </w:pPr>
      <w:bookmarkStart w:id="112" w:name="_Toc102661471"/>
      <w:bookmarkStart w:id="113" w:name="_Toc102756415"/>
      <w:bookmarkStart w:id="114" w:name="_Toc199358584"/>
      <w:r>
        <w:lastRenderedPageBreak/>
        <w:t>ДОДАТ</w:t>
      </w:r>
      <w:bookmarkEnd w:id="112"/>
      <w:r w:rsidR="009F7BD5">
        <w:rPr>
          <w:lang w:val="ru-RU"/>
        </w:rPr>
        <w:t>ок А звіт подібності</w:t>
      </w:r>
      <w:bookmarkEnd w:id="113"/>
      <w:bookmarkEnd w:id="114"/>
    </w:p>
    <w:p w14:paraId="53CA2960" w14:textId="726B3574" w:rsidR="00B06DAD" w:rsidRDefault="009F7BD5" w:rsidP="00B06DAD">
      <w:r>
        <w:rPr>
          <w:noProof/>
        </w:rPr>
        <w:drawing>
          <wp:inline distT="0" distB="0" distL="0" distR="0" wp14:anchorId="15EEA54B" wp14:editId="1728306C">
            <wp:extent cx="5149671" cy="3531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305" cy="3536895"/>
                    </a:xfrm>
                    <a:prstGeom prst="rect">
                      <a:avLst/>
                    </a:prstGeom>
                  </pic:spPr>
                </pic:pic>
              </a:graphicData>
            </a:graphic>
          </wp:inline>
        </w:drawing>
      </w:r>
    </w:p>
    <w:sectPr w:rsidR="00B06DAD" w:rsidSect="00180A2B">
      <w:headerReference w:type="default" r:id="rId13"/>
      <w:footerReference w:type="first" r:id="rId14"/>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B155" w14:textId="77777777" w:rsidR="00C21963" w:rsidRDefault="00C21963" w:rsidP="00222D70">
      <w:r>
        <w:separator/>
      </w:r>
    </w:p>
  </w:endnote>
  <w:endnote w:type="continuationSeparator" w:id="0">
    <w:p w14:paraId="2E89CF4F" w14:textId="77777777" w:rsidR="00C21963" w:rsidRDefault="00C21963"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2F7C4C" w:rsidRPr="00A0191D" w:rsidRDefault="002F7C4C"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8EBD" w14:textId="77777777" w:rsidR="00C21963" w:rsidRDefault="00C21963" w:rsidP="00222D70">
      <w:r>
        <w:separator/>
      </w:r>
    </w:p>
  </w:footnote>
  <w:footnote w:type="continuationSeparator" w:id="0">
    <w:p w14:paraId="75C4474E" w14:textId="77777777" w:rsidR="00C21963" w:rsidRDefault="00C21963"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2F7C4C" w:rsidRDefault="002F7C4C">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14727"/>
    <w:multiLevelType w:val="hybridMultilevel"/>
    <w:tmpl w:val="C51C43F6"/>
    <w:lvl w:ilvl="0" w:tplc="9E2C6944">
      <w:start w:val="3"/>
      <w:numFmt w:val="bullet"/>
      <w:lvlText w:val="-"/>
      <w:lvlJc w:val="left"/>
      <w:pPr>
        <w:ind w:left="1065" w:hanging="360"/>
      </w:pPr>
      <w:rPr>
        <w:rFonts w:ascii="Times New Roman" w:eastAsia="Times New Roman" w:hAnsi="Times New Roman" w:cs="Times New Roman" w:hint="default"/>
        <w:sz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4"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813604"/>
    <w:multiLevelType w:val="hybridMultilevel"/>
    <w:tmpl w:val="EE4431CE"/>
    <w:lvl w:ilvl="0" w:tplc="BBC861F2">
      <w:numFmt w:val="bullet"/>
      <w:lvlText w:val="–"/>
      <w:lvlJc w:val="left"/>
      <w:pPr>
        <w:ind w:left="1425" w:hanging="360"/>
      </w:pPr>
      <w:rPr>
        <w:rFonts w:ascii="Times New Roman" w:eastAsia="Times New Roman" w:hAnsi="Times New Roman" w:cs="Times New Roman"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4"/>
  </w:num>
  <w:num w:numId="2">
    <w:abstractNumId w:val="19"/>
  </w:num>
  <w:num w:numId="3">
    <w:abstractNumId w:val="26"/>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8"/>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7"/>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 w:numId="40">
    <w:abstractNumId w:val="23"/>
  </w:num>
  <w:num w:numId="41">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ryna Lishchuk">
    <w15:presenceInfo w15:providerId="AD" w15:userId="S-1-5-21-2014421985-1964020374-2684628467-1001"/>
  </w15:person>
  <w15:person w15:author="Yurii Riabov">
    <w15:presenceInfo w15:providerId="None" w15:userId="Yurii Riab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3C2"/>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2340"/>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56D"/>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5817"/>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10D"/>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88"/>
    <w:rsid w:val="002906B3"/>
    <w:rsid w:val="00291FDB"/>
    <w:rsid w:val="00294A55"/>
    <w:rsid w:val="00294D51"/>
    <w:rsid w:val="00294DC8"/>
    <w:rsid w:val="00296BFE"/>
    <w:rsid w:val="002A0545"/>
    <w:rsid w:val="002A16F8"/>
    <w:rsid w:val="002A1C84"/>
    <w:rsid w:val="002A31CD"/>
    <w:rsid w:val="002A4575"/>
    <w:rsid w:val="002A6279"/>
    <w:rsid w:val="002A7184"/>
    <w:rsid w:val="002A7525"/>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2F7C4C"/>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368"/>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14"/>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37E9C"/>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337A"/>
    <w:rsid w:val="006C4311"/>
    <w:rsid w:val="006C47FA"/>
    <w:rsid w:val="006C554C"/>
    <w:rsid w:val="006C578A"/>
    <w:rsid w:val="006C5CE3"/>
    <w:rsid w:val="006C699B"/>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369A6"/>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391"/>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D97"/>
    <w:rsid w:val="008D4F57"/>
    <w:rsid w:val="008D5B72"/>
    <w:rsid w:val="008D63B6"/>
    <w:rsid w:val="008D6906"/>
    <w:rsid w:val="008E1389"/>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514"/>
    <w:rsid w:val="00982980"/>
    <w:rsid w:val="00982DB9"/>
    <w:rsid w:val="009852AA"/>
    <w:rsid w:val="00985ACF"/>
    <w:rsid w:val="0098798D"/>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38AC"/>
    <w:rsid w:val="009E47A4"/>
    <w:rsid w:val="009E5D65"/>
    <w:rsid w:val="009E6337"/>
    <w:rsid w:val="009E7872"/>
    <w:rsid w:val="009E7CA5"/>
    <w:rsid w:val="009F1945"/>
    <w:rsid w:val="009F1CDB"/>
    <w:rsid w:val="009F1DBF"/>
    <w:rsid w:val="009F2E98"/>
    <w:rsid w:val="009F4C6E"/>
    <w:rsid w:val="009F5B67"/>
    <w:rsid w:val="009F6E79"/>
    <w:rsid w:val="009F7BD5"/>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A4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0EC1"/>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1963"/>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2844"/>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8D2"/>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7E7"/>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669"/>
    <w:rsid w:val="00F10FBF"/>
    <w:rsid w:val="00F11CC9"/>
    <w:rsid w:val="00F1328B"/>
    <w:rsid w:val="00F133EC"/>
    <w:rsid w:val="00F162D3"/>
    <w:rsid w:val="00F16D9F"/>
    <w:rsid w:val="00F171B2"/>
    <w:rsid w:val="00F22594"/>
    <w:rsid w:val="00F22A88"/>
    <w:rsid w:val="00F2425E"/>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E00DB"/>
    <w:rsid w:val="00FE038E"/>
    <w:rsid w:val="00FE1311"/>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1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12445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2316613">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1574109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15183548-1DC7-4D79-95CC-E3FC8E3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4880</Words>
  <Characters>27818</Characters>
  <Application>Microsoft Office Word</Application>
  <DocSecurity>0</DocSecurity>
  <Lines>231</Lines>
  <Paragraphs>65</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29</cp:revision>
  <cp:lastPrinted>2015-06-17T07:15:00Z</cp:lastPrinted>
  <dcterms:created xsi:type="dcterms:W3CDTF">2025-03-24T07:34:00Z</dcterms:created>
  <dcterms:modified xsi:type="dcterms:W3CDTF">2025-06-01T17:25:00Z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