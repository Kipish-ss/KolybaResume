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B0865" w14:textId="77777777" w:rsidR="00C72957" w:rsidRPr="00AE0E74" w:rsidRDefault="00C72957" w:rsidP="00C72957">
      <w:pPr>
        <w:spacing w:line="240" w:lineRule="auto"/>
        <w:ind w:firstLine="0"/>
        <w:jc w:val="center"/>
        <w:rPr>
          <w:lang w:val="en-US"/>
        </w:rPr>
      </w:pPr>
      <w:bookmarkStart w:id="0" w:name="_Hlk139291630"/>
      <w:bookmarkEnd w:id="0"/>
    </w:p>
    <w:p w14:paraId="005DE8E1" w14:textId="77777777" w:rsidR="00C72957" w:rsidRDefault="00C72957" w:rsidP="00C72957">
      <w:pPr>
        <w:spacing w:line="240" w:lineRule="auto"/>
        <w:ind w:firstLine="0"/>
        <w:jc w:val="center"/>
      </w:pPr>
    </w:p>
    <w:p w14:paraId="2DBBBF94" w14:textId="77777777" w:rsidR="00C72957" w:rsidRDefault="00C72957" w:rsidP="00C72957">
      <w:pPr>
        <w:spacing w:line="240" w:lineRule="auto"/>
        <w:ind w:firstLine="0"/>
        <w:jc w:val="center"/>
      </w:pPr>
    </w:p>
    <w:p w14:paraId="16B16151" w14:textId="77777777" w:rsidR="00C72957" w:rsidRDefault="00C72957" w:rsidP="00C72957">
      <w:pPr>
        <w:spacing w:line="240" w:lineRule="auto"/>
        <w:ind w:firstLine="0"/>
        <w:jc w:val="center"/>
      </w:pPr>
    </w:p>
    <w:p w14:paraId="2DEF2C68" w14:textId="77777777" w:rsidR="00C72957" w:rsidRDefault="00C72957" w:rsidP="00C72957">
      <w:pPr>
        <w:spacing w:line="240" w:lineRule="auto"/>
        <w:ind w:firstLine="0"/>
        <w:jc w:val="center"/>
      </w:pPr>
    </w:p>
    <w:p w14:paraId="4B874C4D" w14:textId="77777777" w:rsidR="00C72957" w:rsidRDefault="00C72957" w:rsidP="00C72957">
      <w:pPr>
        <w:spacing w:line="240" w:lineRule="auto"/>
        <w:ind w:firstLine="0"/>
        <w:jc w:val="center"/>
      </w:pPr>
    </w:p>
    <w:p w14:paraId="2086FA7E" w14:textId="77777777" w:rsidR="00C72957" w:rsidRDefault="00C72957" w:rsidP="00C72957">
      <w:pPr>
        <w:spacing w:line="240" w:lineRule="auto"/>
        <w:ind w:firstLine="0"/>
        <w:jc w:val="center"/>
      </w:pPr>
    </w:p>
    <w:p w14:paraId="7544896A" w14:textId="77777777" w:rsidR="00C72957" w:rsidRDefault="00C72957" w:rsidP="00C72957">
      <w:pPr>
        <w:spacing w:line="240" w:lineRule="auto"/>
        <w:ind w:firstLine="0"/>
        <w:jc w:val="center"/>
      </w:pPr>
    </w:p>
    <w:p w14:paraId="3921F068" w14:textId="77777777" w:rsidR="00C72957" w:rsidRDefault="00C72957" w:rsidP="00C72957">
      <w:pPr>
        <w:spacing w:line="240" w:lineRule="auto"/>
        <w:ind w:firstLine="0"/>
        <w:jc w:val="center"/>
      </w:pPr>
    </w:p>
    <w:p w14:paraId="661087CB" w14:textId="77777777" w:rsidR="00C72957" w:rsidRDefault="00C72957" w:rsidP="00C72957">
      <w:pPr>
        <w:spacing w:line="240" w:lineRule="auto"/>
        <w:ind w:firstLine="0"/>
        <w:jc w:val="center"/>
      </w:pPr>
    </w:p>
    <w:p w14:paraId="23365190" w14:textId="77777777" w:rsidR="00C72957" w:rsidRDefault="00C72957" w:rsidP="00C72957">
      <w:pPr>
        <w:spacing w:line="240" w:lineRule="auto"/>
        <w:ind w:firstLine="0"/>
        <w:jc w:val="center"/>
      </w:pPr>
    </w:p>
    <w:p w14:paraId="75E3BA7B" w14:textId="77777777" w:rsidR="00C72957" w:rsidRDefault="00C72957" w:rsidP="00C72957">
      <w:pPr>
        <w:spacing w:line="240" w:lineRule="auto"/>
        <w:ind w:firstLine="0"/>
        <w:jc w:val="center"/>
      </w:pPr>
    </w:p>
    <w:p w14:paraId="615898F3" w14:textId="77777777" w:rsidR="00C72957" w:rsidRDefault="00C72957" w:rsidP="00C72957">
      <w:pPr>
        <w:spacing w:line="240" w:lineRule="auto"/>
        <w:ind w:firstLine="0"/>
        <w:jc w:val="center"/>
      </w:pPr>
    </w:p>
    <w:p w14:paraId="1EF07C6B" w14:textId="77777777" w:rsidR="00C72957" w:rsidRDefault="00C72957" w:rsidP="00C72957">
      <w:pPr>
        <w:spacing w:line="240" w:lineRule="auto"/>
        <w:ind w:firstLine="0"/>
        <w:jc w:val="center"/>
      </w:pPr>
    </w:p>
    <w:p w14:paraId="0AE1DC0E" w14:textId="77777777" w:rsidR="00C72957" w:rsidRDefault="00C72957" w:rsidP="00C72957">
      <w:pPr>
        <w:spacing w:line="240" w:lineRule="auto"/>
        <w:ind w:firstLine="0"/>
        <w:jc w:val="center"/>
      </w:pPr>
    </w:p>
    <w:p w14:paraId="15C3CDFE" w14:textId="77777777" w:rsidR="00C72957" w:rsidRDefault="00C72957" w:rsidP="00C72957">
      <w:pPr>
        <w:spacing w:line="240" w:lineRule="auto"/>
        <w:ind w:firstLine="0"/>
        <w:jc w:val="center"/>
      </w:pPr>
    </w:p>
    <w:p w14:paraId="13C25900" w14:textId="77777777" w:rsidR="00C72957" w:rsidRDefault="00C72957" w:rsidP="00C72957">
      <w:pPr>
        <w:spacing w:line="240" w:lineRule="auto"/>
        <w:ind w:firstLine="0"/>
        <w:jc w:val="center"/>
      </w:pPr>
    </w:p>
    <w:p w14:paraId="21DD12AB" w14:textId="77777777" w:rsidR="00C72957" w:rsidRDefault="00C72957" w:rsidP="00C72957">
      <w:pPr>
        <w:spacing w:line="240" w:lineRule="auto"/>
        <w:ind w:firstLine="0"/>
        <w:jc w:val="center"/>
      </w:pPr>
    </w:p>
    <w:p w14:paraId="2C2C077D" w14:textId="3699E0F6" w:rsidR="00C72957" w:rsidRDefault="00C72957" w:rsidP="00C72957">
      <w:pPr>
        <w:tabs>
          <w:tab w:val="right" w:leader="underscore" w:pos="8903"/>
        </w:tabs>
        <w:spacing w:line="240" w:lineRule="auto"/>
        <w:ind w:firstLine="0"/>
        <w:jc w:val="center"/>
        <w:rPr>
          <w:b/>
          <w:sz w:val="36"/>
          <w:szCs w:val="36"/>
        </w:rPr>
      </w:pPr>
      <w:r>
        <w:rPr>
          <w:b/>
          <w:sz w:val="40"/>
          <w:szCs w:val="40"/>
        </w:rPr>
        <w:t>Пояснювальна записка</w:t>
      </w:r>
      <w:r>
        <w:rPr>
          <w:b/>
          <w:sz w:val="40"/>
          <w:szCs w:val="40"/>
        </w:rPr>
        <w:br/>
      </w:r>
      <w:r>
        <w:rPr>
          <w:b/>
          <w:sz w:val="36"/>
          <w:szCs w:val="36"/>
        </w:rPr>
        <w:t xml:space="preserve">до дипломного </w:t>
      </w:r>
      <w:proofErr w:type="spellStart"/>
      <w:r w:rsidR="003C61D4">
        <w:rPr>
          <w:b/>
          <w:sz w:val="36"/>
          <w:szCs w:val="36"/>
        </w:rPr>
        <w:t>проєкт</w:t>
      </w:r>
      <w:r>
        <w:rPr>
          <w:b/>
          <w:sz w:val="36"/>
          <w:szCs w:val="36"/>
        </w:rPr>
        <w:t>у</w:t>
      </w:r>
      <w:proofErr w:type="spellEnd"/>
    </w:p>
    <w:p w14:paraId="30280115" w14:textId="388F57D6" w:rsidR="00C72957" w:rsidRDefault="00C72957" w:rsidP="00C72957">
      <w:pPr>
        <w:tabs>
          <w:tab w:val="left" w:leader="underscore" w:pos="8903"/>
        </w:tabs>
        <w:spacing w:before="120" w:line="240" w:lineRule="auto"/>
        <w:ind w:firstLine="0"/>
        <w:jc w:val="left"/>
      </w:pPr>
    </w:p>
    <w:p w14:paraId="78B26971" w14:textId="3FDC408F" w:rsidR="00C72957" w:rsidRDefault="00AC244F" w:rsidP="00DB1DA3">
      <w:pPr>
        <w:tabs>
          <w:tab w:val="left" w:leader="underscore" w:pos="8903"/>
        </w:tabs>
        <w:spacing w:before="120"/>
        <w:ind w:left="851" w:hanging="851"/>
        <w:jc w:val="left"/>
      </w:pPr>
      <w:r w:rsidRPr="00B15029">
        <w:t>на тему:</w:t>
      </w:r>
      <w:r>
        <w:t xml:space="preserve"> </w:t>
      </w:r>
      <w:r w:rsidR="00DB1DA3" w:rsidRPr="00A000F2">
        <w:rPr>
          <w:color w:val="000000" w:themeColor="text1"/>
          <w:szCs w:val="28"/>
        </w:rPr>
        <w:t xml:space="preserve">Веб застосунок для автоматичного підбору вакансій на основі резюме та адаптації резюме за допомогою </w:t>
      </w:r>
      <w:proofErr w:type="spellStart"/>
      <w:r w:rsidR="00DB1DA3" w:rsidRPr="00A000F2">
        <w:rPr>
          <w:color w:val="000000" w:themeColor="text1"/>
          <w:szCs w:val="28"/>
        </w:rPr>
        <w:t>нейромереж</w:t>
      </w:r>
      <w:proofErr w:type="spellEnd"/>
      <w:r w:rsidR="00DB1DA3" w:rsidRPr="00A000F2">
        <w:rPr>
          <w:color w:val="000000" w:themeColor="text1"/>
          <w:szCs w:val="28"/>
        </w:rPr>
        <w:t xml:space="preserve"> </w:t>
      </w:r>
      <w:r w:rsidR="00DB1DA3">
        <w:rPr>
          <w:color w:val="000000" w:themeColor="text1"/>
          <w:szCs w:val="28"/>
        </w:rPr>
        <w:t xml:space="preserve">для ІТ-галузі </w:t>
      </w:r>
      <w:r w:rsidR="00DB1DA3" w:rsidRPr="00A000F2">
        <w:rPr>
          <w:color w:val="000000" w:themeColor="text1"/>
          <w:szCs w:val="28"/>
        </w:rPr>
        <w:t>(комплексна тема)</w:t>
      </w:r>
    </w:p>
    <w:p w14:paraId="6F84172C" w14:textId="77777777" w:rsidR="00C72957" w:rsidRDefault="00C72957" w:rsidP="00C72957">
      <w:pPr>
        <w:spacing w:line="240" w:lineRule="auto"/>
        <w:ind w:firstLine="0"/>
        <w:jc w:val="center"/>
      </w:pPr>
    </w:p>
    <w:p w14:paraId="3979EE64" w14:textId="0B68B254" w:rsidR="00C72957" w:rsidRPr="004544B5" w:rsidRDefault="004544B5" w:rsidP="00C72957">
      <w:pPr>
        <w:spacing w:line="240" w:lineRule="auto"/>
        <w:ind w:firstLine="0"/>
        <w:jc w:val="center"/>
        <w:rPr>
          <w:szCs w:val="28"/>
        </w:rPr>
      </w:pPr>
      <w:r w:rsidRPr="001403BE">
        <w:rPr>
          <w:szCs w:val="28"/>
          <w:lang w:eastAsia="zh-CN" w:bidi="hi-IN"/>
        </w:rPr>
        <w:t>КПІ.</w:t>
      </w:r>
      <w:r w:rsidRPr="002F1E97">
        <w:rPr>
          <w:szCs w:val="28"/>
          <w:lang w:eastAsia="zh-CN" w:bidi="hi-IN"/>
        </w:rPr>
        <w:t>ІП</w:t>
      </w:r>
      <w:r w:rsidRPr="004544B5">
        <w:rPr>
          <w:szCs w:val="28"/>
          <w:lang w:eastAsia="zh-CN" w:bidi="hi-IN"/>
        </w:rPr>
        <w:t>-</w:t>
      </w:r>
      <w:r w:rsidR="002F1E97" w:rsidRPr="00AE0E74">
        <w:rPr>
          <w:color w:val="000000" w:themeColor="text1"/>
          <w:szCs w:val="28"/>
          <w:lang w:eastAsia="zh-CN" w:bidi="hi-IN"/>
        </w:rPr>
        <w:t>1</w:t>
      </w:r>
      <w:r w:rsidR="00AE0E74" w:rsidRPr="00AE0E74">
        <w:rPr>
          <w:color w:val="000000" w:themeColor="text1"/>
          <w:szCs w:val="28"/>
          <w:lang w:val="en-US" w:eastAsia="zh-CN" w:bidi="hi-IN"/>
        </w:rPr>
        <w:t>1</w:t>
      </w:r>
      <w:r w:rsidR="00DB1DA3">
        <w:rPr>
          <w:color w:val="000000" w:themeColor="text1"/>
          <w:szCs w:val="28"/>
          <w:lang w:val="ru-RU" w:eastAsia="zh-CN" w:bidi="hi-IN"/>
        </w:rPr>
        <w:t>22</w:t>
      </w:r>
      <w:r w:rsidRPr="004544B5">
        <w:rPr>
          <w:szCs w:val="28"/>
          <w:lang w:eastAsia="zh-CN" w:bidi="hi-IN"/>
        </w:rPr>
        <w:t>.</w:t>
      </w:r>
      <w:r w:rsidR="00DB1DA3" w:rsidRPr="00A000F2">
        <w:rPr>
          <w:color w:val="000000" w:themeColor="text1"/>
          <w:szCs w:val="28"/>
          <w:lang w:eastAsia="zh-CN" w:bidi="hi-IN"/>
        </w:rPr>
        <w:t>045440</w:t>
      </w:r>
      <w:r w:rsidRPr="004544B5">
        <w:rPr>
          <w:szCs w:val="28"/>
          <w:lang w:eastAsia="zh-CN" w:bidi="hi-IN"/>
        </w:rPr>
        <w:t>.0</w:t>
      </w:r>
      <w:r w:rsidRPr="001403BE">
        <w:rPr>
          <w:szCs w:val="28"/>
          <w:lang w:eastAsia="zh-CN" w:bidi="hi-IN"/>
        </w:rPr>
        <w:t>2.81</w:t>
      </w:r>
    </w:p>
    <w:p w14:paraId="15BB5277" w14:textId="77777777" w:rsidR="00C72957" w:rsidRDefault="00C72957" w:rsidP="00C72957">
      <w:pPr>
        <w:spacing w:line="240" w:lineRule="auto"/>
        <w:ind w:firstLine="0"/>
        <w:jc w:val="center"/>
      </w:pPr>
    </w:p>
    <w:p w14:paraId="4E57546E" w14:textId="77777777" w:rsidR="00C72957" w:rsidRDefault="00C72957" w:rsidP="00C72957">
      <w:pPr>
        <w:spacing w:line="240" w:lineRule="auto"/>
        <w:ind w:firstLine="0"/>
        <w:jc w:val="center"/>
      </w:pPr>
    </w:p>
    <w:p w14:paraId="074ED874" w14:textId="77777777" w:rsidR="00C72957" w:rsidRDefault="00C72957" w:rsidP="00C72957">
      <w:pPr>
        <w:spacing w:line="240" w:lineRule="auto"/>
        <w:ind w:firstLine="0"/>
        <w:jc w:val="center"/>
      </w:pPr>
    </w:p>
    <w:p w14:paraId="76D2A178" w14:textId="77777777" w:rsidR="00C72957" w:rsidRDefault="00C72957" w:rsidP="00C72957">
      <w:pPr>
        <w:spacing w:line="240" w:lineRule="auto"/>
        <w:ind w:firstLine="0"/>
        <w:jc w:val="center"/>
      </w:pPr>
    </w:p>
    <w:p w14:paraId="76B9D983" w14:textId="77777777" w:rsidR="00C72957" w:rsidRDefault="00C72957" w:rsidP="00C72957">
      <w:pPr>
        <w:spacing w:line="240" w:lineRule="auto"/>
        <w:ind w:firstLine="0"/>
        <w:jc w:val="center"/>
      </w:pPr>
    </w:p>
    <w:p w14:paraId="52DA6A6E" w14:textId="77777777" w:rsidR="00C72957" w:rsidRDefault="00C72957" w:rsidP="00C72957">
      <w:pPr>
        <w:spacing w:line="240" w:lineRule="auto"/>
        <w:ind w:firstLine="0"/>
        <w:jc w:val="center"/>
      </w:pPr>
    </w:p>
    <w:p w14:paraId="2031D0E9" w14:textId="10056581" w:rsidR="00C72957" w:rsidRDefault="00C72957" w:rsidP="00C72957">
      <w:pPr>
        <w:spacing w:line="240" w:lineRule="auto"/>
        <w:ind w:firstLine="0"/>
        <w:jc w:val="center"/>
      </w:pPr>
    </w:p>
    <w:p w14:paraId="3A13AF26" w14:textId="77777777" w:rsidR="006C578A" w:rsidRDefault="006C578A" w:rsidP="00C72957">
      <w:pPr>
        <w:spacing w:line="240" w:lineRule="auto"/>
        <w:ind w:firstLine="0"/>
        <w:jc w:val="center"/>
      </w:pPr>
    </w:p>
    <w:p w14:paraId="3228310B" w14:textId="77777777" w:rsidR="00C72957" w:rsidRDefault="00C72957" w:rsidP="00C72957">
      <w:pPr>
        <w:spacing w:line="240" w:lineRule="auto"/>
        <w:ind w:firstLine="0"/>
        <w:jc w:val="center"/>
      </w:pPr>
    </w:p>
    <w:p w14:paraId="4AEE47E4" w14:textId="77777777" w:rsidR="00C72957" w:rsidRDefault="00C72957" w:rsidP="00C72957">
      <w:pPr>
        <w:spacing w:line="240" w:lineRule="auto"/>
        <w:ind w:firstLine="0"/>
        <w:jc w:val="center"/>
      </w:pPr>
    </w:p>
    <w:p w14:paraId="3248C7F3" w14:textId="77777777" w:rsidR="00C72957" w:rsidRDefault="00C72957" w:rsidP="00C72957">
      <w:pPr>
        <w:spacing w:line="240" w:lineRule="auto"/>
        <w:ind w:firstLine="0"/>
        <w:jc w:val="center"/>
      </w:pPr>
    </w:p>
    <w:p w14:paraId="2D2B921D" w14:textId="77777777" w:rsidR="00C72957" w:rsidRDefault="00C72957" w:rsidP="00C72957">
      <w:pPr>
        <w:spacing w:line="240" w:lineRule="auto"/>
        <w:ind w:firstLine="0"/>
        <w:jc w:val="center"/>
      </w:pPr>
    </w:p>
    <w:p w14:paraId="549289B7" w14:textId="77777777" w:rsidR="00F473CE" w:rsidRDefault="00F473CE" w:rsidP="00AE0E74">
      <w:pPr>
        <w:spacing w:line="240" w:lineRule="auto"/>
        <w:ind w:firstLine="0"/>
      </w:pPr>
    </w:p>
    <w:p w14:paraId="14BA24F3" w14:textId="77777777" w:rsidR="00F473CE" w:rsidRDefault="00F473CE" w:rsidP="00C72957">
      <w:pPr>
        <w:spacing w:line="240" w:lineRule="auto"/>
        <w:ind w:firstLine="0"/>
        <w:jc w:val="center"/>
      </w:pPr>
    </w:p>
    <w:p w14:paraId="217CFF60" w14:textId="77777777" w:rsidR="00C72957" w:rsidRDefault="00C72957" w:rsidP="00C72957">
      <w:pPr>
        <w:spacing w:line="240" w:lineRule="auto"/>
        <w:ind w:firstLine="0"/>
        <w:jc w:val="center"/>
      </w:pPr>
    </w:p>
    <w:p w14:paraId="535DBED2" w14:textId="57D71977" w:rsidR="00C72957" w:rsidRDefault="00C72957" w:rsidP="00C72957">
      <w:pPr>
        <w:spacing w:line="240" w:lineRule="auto"/>
        <w:ind w:firstLine="0"/>
        <w:jc w:val="center"/>
      </w:pPr>
      <w:r>
        <w:t>Київ – 20</w:t>
      </w:r>
      <w:r w:rsidR="00AE60AE" w:rsidRPr="001403BE">
        <w:t>2</w:t>
      </w:r>
      <w:r w:rsidR="001919D6">
        <w:t>5</w:t>
      </w:r>
    </w:p>
    <w:p w14:paraId="0A7C827E" w14:textId="5E2A452E" w:rsidR="009C125B" w:rsidRPr="005B27FB" w:rsidRDefault="00203BD7" w:rsidP="005B27FB">
      <w:pPr>
        <w:pStyle w:val="a9"/>
      </w:pPr>
      <w:r w:rsidRPr="005B27FB">
        <w:lastRenderedPageBreak/>
        <w:t>З</w:t>
      </w:r>
      <w:r w:rsidR="00C02F66" w:rsidRPr="005B27FB">
        <w:t>міст</w:t>
      </w:r>
    </w:p>
    <w:sdt>
      <w:sdtPr>
        <w:rPr>
          <w:caps w:val="0"/>
          <w:noProof w:val="0"/>
        </w:rPr>
        <w:id w:val="-410767597"/>
        <w:docPartObj>
          <w:docPartGallery w:val="Table of Contents"/>
          <w:docPartUnique/>
        </w:docPartObj>
      </w:sdtPr>
      <w:sdtEndPr>
        <w:rPr>
          <w:b/>
          <w:bCs/>
          <w:lang w:val="ru-RU"/>
        </w:rPr>
      </w:sdtEndPr>
      <w:sdtContent>
        <w:p w14:paraId="0CF25627" w14:textId="476FBD85" w:rsidR="000E12A6" w:rsidRDefault="005B27FB">
          <w:pPr>
            <w:pStyle w:val="TOC1"/>
            <w:rPr>
              <w:rFonts w:asciiTheme="minorHAnsi" w:eastAsiaTheme="minorEastAsia" w:hAnsiTheme="minorHAnsi" w:cstheme="minorBidi"/>
              <w:caps w:val="0"/>
              <w:sz w:val="22"/>
              <w:szCs w:val="22"/>
              <w:lang w:val="en-US" w:eastAsia="en-US"/>
            </w:rPr>
          </w:pPr>
          <w:r>
            <w:fldChar w:fldCharType="begin"/>
          </w:r>
          <w:r>
            <w:instrText xml:space="preserve"> TOC \o "1-3" \h \z \u </w:instrText>
          </w:r>
          <w:r>
            <w:fldChar w:fldCharType="separate"/>
          </w:r>
          <w:hyperlink w:anchor="_Toc199358567" w:history="1">
            <w:r w:rsidR="000E12A6" w:rsidRPr="004A0986">
              <w:rPr>
                <w:rStyle w:val="Hyperlink"/>
              </w:rPr>
              <w:t>Вступ</w:t>
            </w:r>
            <w:r w:rsidR="000E12A6">
              <w:rPr>
                <w:webHidden/>
              </w:rPr>
              <w:tab/>
            </w:r>
            <w:r w:rsidR="000E12A6">
              <w:rPr>
                <w:webHidden/>
              </w:rPr>
              <w:fldChar w:fldCharType="begin"/>
            </w:r>
            <w:r w:rsidR="000E12A6">
              <w:rPr>
                <w:webHidden/>
              </w:rPr>
              <w:instrText xml:space="preserve"> PAGEREF _Toc199358567 \h </w:instrText>
            </w:r>
            <w:r w:rsidR="000E12A6">
              <w:rPr>
                <w:webHidden/>
              </w:rPr>
            </w:r>
            <w:r w:rsidR="000E12A6">
              <w:rPr>
                <w:webHidden/>
              </w:rPr>
              <w:fldChar w:fldCharType="separate"/>
            </w:r>
            <w:r w:rsidR="000E12A6">
              <w:rPr>
                <w:webHidden/>
              </w:rPr>
              <w:t>4</w:t>
            </w:r>
            <w:r w:rsidR="000E12A6">
              <w:rPr>
                <w:webHidden/>
              </w:rPr>
              <w:fldChar w:fldCharType="end"/>
            </w:r>
          </w:hyperlink>
        </w:p>
        <w:p w14:paraId="47DFC573" w14:textId="437645FD" w:rsidR="000E12A6" w:rsidRDefault="000E12A6">
          <w:pPr>
            <w:pStyle w:val="TOC1"/>
            <w:rPr>
              <w:rFonts w:asciiTheme="minorHAnsi" w:eastAsiaTheme="minorEastAsia" w:hAnsiTheme="minorHAnsi" w:cstheme="minorBidi"/>
              <w:caps w:val="0"/>
              <w:sz w:val="22"/>
              <w:szCs w:val="22"/>
              <w:lang w:val="en-US" w:eastAsia="en-US"/>
            </w:rPr>
          </w:pPr>
          <w:hyperlink w:anchor="_Toc199358568" w:history="1">
            <w:r w:rsidRPr="004A0986">
              <w:rPr>
                <w:rStyle w:val="Hyperlink"/>
              </w:rPr>
              <w:t>1</w:t>
            </w:r>
            <w:r>
              <w:rPr>
                <w:rFonts w:asciiTheme="minorHAnsi" w:eastAsiaTheme="minorEastAsia" w:hAnsiTheme="minorHAnsi" w:cstheme="minorBidi"/>
                <w:caps w:val="0"/>
                <w:sz w:val="22"/>
                <w:szCs w:val="22"/>
                <w:lang w:val="en-US" w:eastAsia="en-US"/>
              </w:rPr>
              <w:tab/>
            </w:r>
            <w:r w:rsidRPr="004A0986">
              <w:rPr>
                <w:rStyle w:val="Hyperlink"/>
              </w:rPr>
              <w:t>РОЗРОБЛЕННЯ вимог до програмного забезпечення</w:t>
            </w:r>
            <w:r>
              <w:rPr>
                <w:webHidden/>
              </w:rPr>
              <w:tab/>
            </w:r>
            <w:r>
              <w:rPr>
                <w:webHidden/>
              </w:rPr>
              <w:fldChar w:fldCharType="begin"/>
            </w:r>
            <w:r>
              <w:rPr>
                <w:webHidden/>
              </w:rPr>
              <w:instrText xml:space="preserve"> PAGEREF _Toc199358568 \h </w:instrText>
            </w:r>
            <w:r>
              <w:rPr>
                <w:webHidden/>
              </w:rPr>
            </w:r>
            <w:r>
              <w:rPr>
                <w:webHidden/>
              </w:rPr>
              <w:fldChar w:fldCharType="separate"/>
            </w:r>
            <w:r>
              <w:rPr>
                <w:webHidden/>
              </w:rPr>
              <w:t>5</w:t>
            </w:r>
            <w:r>
              <w:rPr>
                <w:webHidden/>
              </w:rPr>
              <w:fldChar w:fldCharType="end"/>
            </w:r>
          </w:hyperlink>
        </w:p>
        <w:p w14:paraId="6EA697DA" w14:textId="30F070CC" w:rsidR="000E12A6" w:rsidRDefault="000E12A6">
          <w:pPr>
            <w:pStyle w:val="TOC2"/>
            <w:tabs>
              <w:tab w:val="left" w:pos="660"/>
            </w:tabs>
            <w:rPr>
              <w:rFonts w:asciiTheme="minorHAnsi" w:eastAsiaTheme="minorEastAsia" w:hAnsiTheme="minorHAnsi" w:cstheme="minorBidi"/>
              <w:sz w:val="22"/>
              <w:szCs w:val="22"/>
              <w:lang w:val="en-US" w:eastAsia="en-US"/>
            </w:rPr>
          </w:pPr>
          <w:hyperlink w:anchor="_Toc199358569" w:history="1">
            <w:r w:rsidRPr="004A0986">
              <w:rPr>
                <w:rStyle w:val="Hyperlink"/>
                <w:bCs/>
              </w:rPr>
              <w:t>1.1</w:t>
            </w:r>
            <w:r>
              <w:rPr>
                <w:rFonts w:asciiTheme="minorHAnsi" w:eastAsiaTheme="minorEastAsia" w:hAnsiTheme="minorHAnsi" w:cstheme="minorBidi"/>
                <w:sz w:val="22"/>
                <w:szCs w:val="22"/>
                <w:lang w:val="en-US" w:eastAsia="en-US"/>
              </w:rPr>
              <w:tab/>
            </w:r>
            <w:r w:rsidRPr="004A0986">
              <w:rPr>
                <w:rStyle w:val="Hyperlink"/>
                <w:bCs/>
              </w:rPr>
              <w:t>Розроблення функціональних вимог</w:t>
            </w:r>
            <w:r>
              <w:rPr>
                <w:webHidden/>
              </w:rPr>
              <w:tab/>
            </w:r>
            <w:r>
              <w:rPr>
                <w:webHidden/>
              </w:rPr>
              <w:fldChar w:fldCharType="begin"/>
            </w:r>
            <w:r>
              <w:rPr>
                <w:webHidden/>
              </w:rPr>
              <w:instrText xml:space="preserve"> PAGEREF _Toc199358569 \h </w:instrText>
            </w:r>
            <w:r>
              <w:rPr>
                <w:webHidden/>
              </w:rPr>
            </w:r>
            <w:r>
              <w:rPr>
                <w:webHidden/>
              </w:rPr>
              <w:fldChar w:fldCharType="separate"/>
            </w:r>
            <w:r>
              <w:rPr>
                <w:webHidden/>
              </w:rPr>
              <w:t>5</w:t>
            </w:r>
            <w:r>
              <w:rPr>
                <w:webHidden/>
              </w:rPr>
              <w:fldChar w:fldCharType="end"/>
            </w:r>
          </w:hyperlink>
        </w:p>
        <w:p w14:paraId="081C868D" w14:textId="7D32C57A" w:rsidR="000E12A6" w:rsidRDefault="000E12A6">
          <w:pPr>
            <w:pStyle w:val="TOC2"/>
            <w:tabs>
              <w:tab w:val="left" w:pos="660"/>
            </w:tabs>
            <w:rPr>
              <w:rFonts w:asciiTheme="minorHAnsi" w:eastAsiaTheme="minorEastAsia" w:hAnsiTheme="minorHAnsi" w:cstheme="minorBidi"/>
              <w:sz w:val="22"/>
              <w:szCs w:val="22"/>
              <w:lang w:val="en-US" w:eastAsia="en-US"/>
            </w:rPr>
          </w:pPr>
          <w:hyperlink w:anchor="_Toc199358570" w:history="1">
            <w:r w:rsidRPr="004A0986">
              <w:rPr>
                <w:rStyle w:val="Hyperlink"/>
                <w:bCs/>
              </w:rPr>
              <w:t>1.2</w:t>
            </w:r>
            <w:r>
              <w:rPr>
                <w:rFonts w:asciiTheme="minorHAnsi" w:eastAsiaTheme="minorEastAsia" w:hAnsiTheme="minorHAnsi" w:cstheme="minorBidi"/>
                <w:sz w:val="22"/>
                <w:szCs w:val="22"/>
                <w:lang w:val="en-US" w:eastAsia="en-US"/>
              </w:rPr>
              <w:tab/>
            </w:r>
            <w:r w:rsidRPr="004A0986">
              <w:rPr>
                <w:rStyle w:val="Hyperlink"/>
                <w:bCs/>
              </w:rPr>
              <w:t>Постановка завдання на розробку програмного забезпечення</w:t>
            </w:r>
            <w:r>
              <w:rPr>
                <w:webHidden/>
              </w:rPr>
              <w:tab/>
            </w:r>
            <w:r>
              <w:rPr>
                <w:webHidden/>
              </w:rPr>
              <w:fldChar w:fldCharType="begin"/>
            </w:r>
            <w:r>
              <w:rPr>
                <w:webHidden/>
              </w:rPr>
              <w:instrText xml:space="preserve"> PAGEREF _Toc199358570 \h </w:instrText>
            </w:r>
            <w:r>
              <w:rPr>
                <w:webHidden/>
              </w:rPr>
            </w:r>
            <w:r>
              <w:rPr>
                <w:webHidden/>
              </w:rPr>
              <w:fldChar w:fldCharType="separate"/>
            </w:r>
            <w:r>
              <w:rPr>
                <w:webHidden/>
              </w:rPr>
              <w:t>9</w:t>
            </w:r>
            <w:r>
              <w:rPr>
                <w:webHidden/>
              </w:rPr>
              <w:fldChar w:fldCharType="end"/>
            </w:r>
          </w:hyperlink>
        </w:p>
        <w:p w14:paraId="4962888B" w14:textId="6443A06E" w:rsidR="000E12A6" w:rsidRDefault="000E12A6">
          <w:pPr>
            <w:pStyle w:val="TOC2"/>
            <w:rPr>
              <w:rFonts w:asciiTheme="minorHAnsi" w:eastAsiaTheme="minorEastAsia" w:hAnsiTheme="minorHAnsi" w:cstheme="minorBidi"/>
              <w:sz w:val="22"/>
              <w:szCs w:val="22"/>
              <w:lang w:val="en-US" w:eastAsia="en-US"/>
            </w:rPr>
          </w:pPr>
          <w:hyperlink w:anchor="_Toc199358571" w:history="1">
            <w:r w:rsidRPr="004A0986">
              <w:rPr>
                <w:rStyle w:val="Hyperlink"/>
                <w:bCs/>
              </w:rPr>
              <w:t>Висновки до розділу</w:t>
            </w:r>
            <w:r>
              <w:rPr>
                <w:webHidden/>
              </w:rPr>
              <w:tab/>
            </w:r>
            <w:r>
              <w:rPr>
                <w:webHidden/>
              </w:rPr>
              <w:fldChar w:fldCharType="begin"/>
            </w:r>
            <w:r>
              <w:rPr>
                <w:webHidden/>
              </w:rPr>
              <w:instrText xml:space="preserve"> PAGEREF _Toc199358571 \h </w:instrText>
            </w:r>
            <w:r>
              <w:rPr>
                <w:webHidden/>
              </w:rPr>
            </w:r>
            <w:r>
              <w:rPr>
                <w:webHidden/>
              </w:rPr>
              <w:fldChar w:fldCharType="separate"/>
            </w:r>
            <w:r>
              <w:rPr>
                <w:webHidden/>
              </w:rPr>
              <w:t>10</w:t>
            </w:r>
            <w:r>
              <w:rPr>
                <w:webHidden/>
              </w:rPr>
              <w:fldChar w:fldCharType="end"/>
            </w:r>
          </w:hyperlink>
        </w:p>
        <w:p w14:paraId="641D149C" w14:textId="3B6B4B8F" w:rsidR="000E12A6" w:rsidRDefault="000E12A6">
          <w:pPr>
            <w:pStyle w:val="TOC1"/>
            <w:rPr>
              <w:rFonts w:asciiTheme="minorHAnsi" w:eastAsiaTheme="minorEastAsia" w:hAnsiTheme="minorHAnsi" w:cstheme="minorBidi"/>
              <w:caps w:val="0"/>
              <w:sz w:val="22"/>
              <w:szCs w:val="22"/>
              <w:lang w:val="en-US" w:eastAsia="en-US"/>
            </w:rPr>
          </w:pPr>
          <w:hyperlink w:anchor="_Toc199358572" w:history="1">
            <w:r w:rsidRPr="004A0986">
              <w:rPr>
                <w:rStyle w:val="Hyperlink"/>
              </w:rPr>
              <w:t>2</w:t>
            </w:r>
            <w:r>
              <w:rPr>
                <w:rFonts w:asciiTheme="minorHAnsi" w:eastAsiaTheme="minorEastAsia" w:hAnsiTheme="minorHAnsi" w:cstheme="minorBidi"/>
                <w:caps w:val="0"/>
                <w:sz w:val="22"/>
                <w:szCs w:val="22"/>
                <w:lang w:val="en-US" w:eastAsia="en-US"/>
              </w:rPr>
              <w:tab/>
            </w:r>
            <w:r w:rsidRPr="004A0986">
              <w:rPr>
                <w:rStyle w:val="Hyperlink"/>
              </w:rPr>
              <w:t>КОНСТРУЮВАННЯ ТА РОЗРОБЛЕННЯ ПРОГРАМНОГО ЗАБЕЗПЕЧЕННЯ</w:t>
            </w:r>
            <w:r>
              <w:rPr>
                <w:webHidden/>
              </w:rPr>
              <w:tab/>
            </w:r>
            <w:r>
              <w:rPr>
                <w:webHidden/>
              </w:rPr>
              <w:fldChar w:fldCharType="begin"/>
            </w:r>
            <w:r>
              <w:rPr>
                <w:webHidden/>
              </w:rPr>
              <w:instrText xml:space="preserve"> PAGEREF _Toc199358572 \h </w:instrText>
            </w:r>
            <w:r>
              <w:rPr>
                <w:webHidden/>
              </w:rPr>
            </w:r>
            <w:r>
              <w:rPr>
                <w:webHidden/>
              </w:rPr>
              <w:fldChar w:fldCharType="separate"/>
            </w:r>
            <w:r>
              <w:rPr>
                <w:webHidden/>
              </w:rPr>
              <w:t>11</w:t>
            </w:r>
            <w:r>
              <w:rPr>
                <w:webHidden/>
              </w:rPr>
              <w:fldChar w:fldCharType="end"/>
            </w:r>
          </w:hyperlink>
        </w:p>
        <w:p w14:paraId="4AAC95E3" w14:textId="379E1DBE" w:rsidR="000E12A6" w:rsidRDefault="000E12A6">
          <w:pPr>
            <w:pStyle w:val="TOC2"/>
            <w:tabs>
              <w:tab w:val="left" w:pos="660"/>
            </w:tabs>
            <w:rPr>
              <w:rFonts w:asciiTheme="minorHAnsi" w:eastAsiaTheme="minorEastAsia" w:hAnsiTheme="minorHAnsi" w:cstheme="minorBidi"/>
              <w:sz w:val="22"/>
              <w:szCs w:val="22"/>
              <w:lang w:val="en-US" w:eastAsia="en-US"/>
            </w:rPr>
          </w:pPr>
          <w:hyperlink w:anchor="_Toc199358573" w:history="1">
            <w:r w:rsidRPr="004A0986">
              <w:rPr>
                <w:rStyle w:val="Hyperlink"/>
                <w:bCs/>
              </w:rPr>
              <w:t>2.1</w:t>
            </w:r>
            <w:r>
              <w:rPr>
                <w:rFonts w:asciiTheme="minorHAnsi" w:eastAsiaTheme="minorEastAsia" w:hAnsiTheme="minorHAnsi" w:cstheme="minorBidi"/>
                <w:sz w:val="22"/>
                <w:szCs w:val="22"/>
                <w:lang w:val="en-US" w:eastAsia="en-US"/>
              </w:rPr>
              <w:tab/>
            </w:r>
            <w:r w:rsidRPr="004A0986">
              <w:rPr>
                <w:rStyle w:val="Hyperlink"/>
                <w:bCs/>
              </w:rPr>
              <w:t>Архітектура програмного забезпечення</w:t>
            </w:r>
            <w:r>
              <w:rPr>
                <w:webHidden/>
              </w:rPr>
              <w:tab/>
            </w:r>
            <w:r>
              <w:rPr>
                <w:webHidden/>
              </w:rPr>
              <w:fldChar w:fldCharType="begin"/>
            </w:r>
            <w:r>
              <w:rPr>
                <w:webHidden/>
              </w:rPr>
              <w:instrText xml:space="preserve"> PAGEREF _Toc199358573 \h </w:instrText>
            </w:r>
            <w:r>
              <w:rPr>
                <w:webHidden/>
              </w:rPr>
            </w:r>
            <w:r>
              <w:rPr>
                <w:webHidden/>
              </w:rPr>
              <w:fldChar w:fldCharType="separate"/>
            </w:r>
            <w:r>
              <w:rPr>
                <w:webHidden/>
              </w:rPr>
              <w:t>11</w:t>
            </w:r>
            <w:r>
              <w:rPr>
                <w:webHidden/>
              </w:rPr>
              <w:fldChar w:fldCharType="end"/>
            </w:r>
          </w:hyperlink>
        </w:p>
        <w:p w14:paraId="59FF10E9" w14:textId="2D0FD4CD" w:rsidR="000E12A6" w:rsidRDefault="000E12A6">
          <w:pPr>
            <w:pStyle w:val="TOC2"/>
            <w:tabs>
              <w:tab w:val="left" w:pos="660"/>
            </w:tabs>
            <w:rPr>
              <w:rFonts w:asciiTheme="minorHAnsi" w:eastAsiaTheme="minorEastAsia" w:hAnsiTheme="minorHAnsi" w:cstheme="minorBidi"/>
              <w:sz w:val="22"/>
              <w:szCs w:val="22"/>
              <w:lang w:val="en-US" w:eastAsia="en-US"/>
            </w:rPr>
          </w:pPr>
          <w:hyperlink w:anchor="_Toc199358574" w:history="1">
            <w:r w:rsidRPr="004A0986">
              <w:rPr>
                <w:rStyle w:val="Hyperlink"/>
                <w:bCs/>
              </w:rPr>
              <w:t>2.2</w:t>
            </w:r>
            <w:r>
              <w:rPr>
                <w:rFonts w:asciiTheme="minorHAnsi" w:eastAsiaTheme="minorEastAsia" w:hAnsiTheme="minorHAnsi" w:cstheme="minorBidi"/>
                <w:sz w:val="22"/>
                <w:szCs w:val="22"/>
                <w:lang w:val="en-US" w:eastAsia="en-US"/>
              </w:rPr>
              <w:tab/>
            </w:r>
            <w:r w:rsidRPr="004A0986">
              <w:rPr>
                <w:rStyle w:val="Hyperlink"/>
                <w:bCs/>
              </w:rPr>
              <w:t>Архітектурні рішення та обґрунтування вибору засобів розробки</w:t>
            </w:r>
            <w:r>
              <w:rPr>
                <w:webHidden/>
              </w:rPr>
              <w:tab/>
            </w:r>
            <w:r>
              <w:rPr>
                <w:webHidden/>
              </w:rPr>
              <w:fldChar w:fldCharType="begin"/>
            </w:r>
            <w:r>
              <w:rPr>
                <w:webHidden/>
              </w:rPr>
              <w:instrText xml:space="preserve"> PAGEREF _Toc199358574 \h </w:instrText>
            </w:r>
            <w:r>
              <w:rPr>
                <w:webHidden/>
              </w:rPr>
            </w:r>
            <w:r>
              <w:rPr>
                <w:webHidden/>
              </w:rPr>
              <w:fldChar w:fldCharType="separate"/>
            </w:r>
            <w:r>
              <w:rPr>
                <w:webHidden/>
              </w:rPr>
              <w:t>12</w:t>
            </w:r>
            <w:r>
              <w:rPr>
                <w:webHidden/>
              </w:rPr>
              <w:fldChar w:fldCharType="end"/>
            </w:r>
          </w:hyperlink>
        </w:p>
        <w:p w14:paraId="2938A69E" w14:textId="147731C7" w:rsidR="000E12A6" w:rsidRDefault="000E12A6">
          <w:pPr>
            <w:pStyle w:val="TOC2"/>
            <w:tabs>
              <w:tab w:val="left" w:pos="660"/>
            </w:tabs>
            <w:rPr>
              <w:rFonts w:asciiTheme="minorHAnsi" w:eastAsiaTheme="minorEastAsia" w:hAnsiTheme="minorHAnsi" w:cstheme="minorBidi"/>
              <w:sz w:val="22"/>
              <w:szCs w:val="22"/>
              <w:lang w:val="en-US" w:eastAsia="en-US"/>
            </w:rPr>
          </w:pPr>
          <w:hyperlink w:anchor="_Toc199358575" w:history="1">
            <w:r w:rsidRPr="004A0986">
              <w:rPr>
                <w:rStyle w:val="Hyperlink"/>
                <w:bCs/>
              </w:rPr>
              <w:t>2.3</w:t>
            </w:r>
            <w:r>
              <w:rPr>
                <w:rFonts w:asciiTheme="minorHAnsi" w:eastAsiaTheme="minorEastAsia" w:hAnsiTheme="minorHAnsi" w:cstheme="minorBidi"/>
                <w:sz w:val="22"/>
                <w:szCs w:val="22"/>
                <w:lang w:val="en-US" w:eastAsia="en-US"/>
              </w:rPr>
              <w:tab/>
            </w:r>
            <w:r w:rsidRPr="004A0986">
              <w:rPr>
                <w:rStyle w:val="Hyperlink"/>
                <w:bCs/>
              </w:rPr>
              <w:t>Конструювання програмного забезпечення</w:t>
            </w:r>
            <w:r>
              <w:rPr>
                <w:webHidden/>
              </w:rPr>
              <w:tab/>
            </w:r>
            <w:r>
              <w:rPr>
                <w:webHidden/>
              </w:rPr>
              <w:fldChar w:fldCharType="begin"/>
            </w:r>
            <w:r>
              <w:rPr>
                <w:webHidden/>
              </w:rPr>
              <w:instrText xml:space="preserve"> PAGEREF _Toc199358575 \h </w:instrText>
            </w:r>
            <w:r>
              <w:rPr>
                <w:webHidden/>
              </w:rPr>
            </w:r>
            <w:r>
              <w:rPr>
                <w:webHidden/>
              </w:rPr>
              <w:fldChar w:fldCharType="separate"/>
            </w:r>
            <w:r>
              <w:rPr>
                <w:webHidden/>
              </w:rPr>
              <w:t>14</w:t>
            </w:r>
            <w:r>
              <w:rPr>
                <w:webHidden/>
              </w:rPr>
              <w:fldChar w:fldCharType="end"/>
            </w:r>
          </w:hyperlink>
        </w:p>
        <w:p w14:paraId="7D5CCB6B" w14:textId="5EA714E5" w:rsidR="000E12A6" w:rsidRDefault="000E12A6">
          <w:pPr>
            <w:pStyle w:val="TOC3"/>
            <w:tabs>
              <w:tab w:val="left" w:pos="880"/>
            </w:tabs>
            <w:rPr>
              <w:rFonts w:asciiTheme="minorHAnsi" w:eastAsiaTheme="minorEastAsia" w:hAnsiTheme="minorHAnsi" w:cstheme="minorBidi"/>
              <w:noProof/>
              <w:sz w:val="22"/>
              <w:szCs w:val="22"/>
              <w:lang w:val="en-US" w:eastAsia="en-US"/>
            </w:rPr>
          </w:pPr>
          <w:hyperlink w:anchor="_Toc199358576" w:history="1">
            <w:r w:rsidRPr="004A0986">
              <w:rPr>
                <w:rStyle w:val="Hyperlink"/>
                <w:iCs/>
                <w:noProof/>
              </w:rPr>
              <w:t>2.3.1</w:t>
            </w:r>
            <w:r>
              <w:rPr>
                <w:rFonts w:asciiTheme="minorHAnsi" w:eastAsiaTheme="minorEastAsia" w:hAnsiTheme="minorHAnsi" w:cstheme="minorBidi"/>
                <w:noProof/>
                <w:sz w:val="22"/>
                <w:szCs w:val="22"/>
                <w:lang w:val="en-US" w:eastAsia="en-US"/>
              </w:rPr>
              <w:tab/>
            </w:r>
            <w:r w:rsidRPr="004A0986">
              <w:rPr>
                <w:rStyle w:val="Hyperlink"/>
                <w:iCs/>
                <w:noProof/>
              </w:rPr>
              <w:t>Розробка алгоритму збору вакансій</w:t>
            </w:r>
            <w:r>
              <w:rPr>
                <w:noProof/>
                <w:webHidden/>
              </w:rPr>
              <w:tab/>
            </w:r>
            <w:r>
              <w:rPr>
                <w:noProof/>
                <w:webHidden/>
              </w:rPr>
              <w:fldChar w:fldCharType="begin"/>
            </w:r>
            <w:r>
              <w:rPr>
                <w:noProof/>
                <w:webHidden/>
              </w:rPr>
              <w:instrText xml:space="preserve"> PAGEREF _Toc199358576 \h </w:instrText>
            </w:r>
            <w:r>
              <w:rPr>
                <w:noProof/>
                <w:webHidden/>
              </w:rPr>
            </w:r>
            <w:r>
              <w:rPr>
                <w:noProof/>
                <w:webHidden/>
              </w:rPr>
              <w:fldChar w:fldCharType="separate"/>
            </w:r>
            <w:r>
              <w:rPr>
                <w:noProof/>
                <w:webHidden/>
              </w:rPr>
              <w:t>15</w:t>
            </w:r>
            <w:r>
              <w:rPr>
                <w:noProof/>
                <w:webHidden/>
              </w:rPr>
              <w:fldChar w:fldCharType="end"/>
            </w:r>
          </w:hyperlink>
        </w:p>
        <w:p w14:paraId="6BF4C7C5" w14:textId="02A9FFDC" w:rsidR="000E12A6" w:rsidRDefault="000E12A6">
          <w:pPr>
            <w:pStyle w:val="TOC2"/>
            <w:rPr>
              <w:rFonts w:asciiTheme="minorHAnsi" w:eastAsiaTheme="minorEastAsia" w:hAnsiTheme="minorHAnsi" w:cstheme="minorBidi"/>
              <w:sz w:val="22"/>
              <w:szCs w:val="22"/>
              <w:lang w:val="en-US" w:eastAsia="en-US"/>
            </w:rPr>
          </w:pPr>
          <w:hyperlink w:anchor="_Toc199358577" w:history="1">
            <w:r w:rsidRPr="004A0986">
              <w:rPr>
                <w:rStyle w:val="Hyperlink"/>
                <w:bCs/>
              </w:rPr>
              <w:t>Висновки до розділу</w:t>
            </w:r>
            <w:r>
              <w:rPr>
                <w:webHidden/>
              </w:rPr>
              <w:tab/>
            </w:r>
            <w:r>
              <w:rPr>
                <w:webHidden/>
              </w:rPr>
              <w:fldChar w:fldCharType="begin"/>
            </w:r>
            <w:r>
              <w:rPr>
                <w:webHidden/>
              </w:rPr>
              <w:instrText xml:space="preserve"> PAGEREF _Toc199358577 \h </w:instrText>
            </w:r>
            <w:r>
              <w:rPr>
                <w:webHidden/>
              </w:rPr>
            </w:r>
            <w:r>
              <w:rPr>
                <w:webHidden/>
              </w:rPr>
              <w:fldChar w:fldCharType="separate"/>
            </w:r>
            <w:r>
              <w:rPr>
                <w:webHidden/>
              </w:rPr>
              <w:t>16</w:t>
            </w:r>
            <w:r>
              <w:rPr>
                <w:webHidden/>
              </w:rPr>
              <w:fldChar w:fldCharType="end"/>
            </w:r>
          </w:hyperlink>
        </w:p>
        <w:p w14:paraId="28A0D32B" w14:textId="0642937B" w:rsidR="000E12A6" w:rsidRDefault="000E12A6">
          <w:pPr>
            <w:pStyle w:val="TOC1"/>
            <w:rPr>
              <w:rFonts w:asciiTheme="minorHAnsi" w:eastAsiaTheme="minorEastAsia" w:hAnsiTheme="minorHAnsi" w:cstheme="minorBidi"/>
              <w:caps w:val="0"/>
              <w:sz w:val="22"/>
              <w:szCs w:val="22"/>
              <w:lang w:val="en-US" w:eastAsia="en-US"/>
            </w:rPr>
          </w:pPr>
          <w:hyperlink w:anchor="_Toc199358578" w:history="1">
            <w:r w:rsidRPr="004A0986">
              <w:rPr>
                <w:rStyle w:val="Hyperlink"/>
              </w:rPr>
              <w:t>3</w:t>
            </w:r>
            <w:r>
              <w:rPr>
                <w:rFonts w:asciiTheme="minorHAnsi" w:eastAsiaTheme="minorEastAsia" w:hAnsiTheme="minorHAnsi" w:cstheme="minorBidi"/>
                <w:caps w:val="0"/>
                <w:sz w:val="22"/>
                <w:szCs w:val="22"/>
                <w:lang w:val="en-US" w:eastAsia="en-US"/>
              </w:rPr>
              <w:tab/>
            </w:r>
            <w:r w:rsidRPr="004A0986">
              <w:rPr>
                <w:rStyle w:val="Hyperlink"/>
              </w:rPr>
              <w:t>АНАЛІЗ  ЯКОСТІ  ТА  ТЕСТУВАННЯ  ПРОГРАМНОГО ЗАБЕЗПЕЧЕННЯ</w:t>
            </w:r>
            <w:r>
              <w:rPr>
                <w:webHidden/>
              </w:rPr>
              <w:tab/>
            </w:r>
            <w:r>
              <w:rPr>
                <w:webHidden/>
              </w:rPr>
              <w:fldChar w:fldCharType="begin"/>
            </w:r>
            <w:r>
              <w:rPr>
                <w:webHidden/>
              </w:rPr>
              <w:instrText xml:space="preserve"> PAGEREF _Toc199358578 \h </w:instrText>
            </w:r>
            <w:r>
              <w:rPr>
                <w:webHidden/>
              </w:rPr>
            </w:r>
            <w:r>
              <w:rPr>
                <w:webHidden/>
              </w:rPr>
              <w:fldChar w:fldCharType="separate"/>
            </w:r>
            <w:r>
              <w:rPr>
                <w:webHidden/>
              </w:rPr>
              <w:t>17</w:t>
            </w:r>
            <w:r>
              <w:rPr>
                <w:webHidden/>
              </w:rPr>
              <w:fldChar w:fldCharType="end"/>
            </w:r>
          </w:hyperlink>
        </w:p>
        <w:p w14:paraId="3CD1E32D" w14:textId="45668223" w:rsidR="000E12A6" w:rsidRDefault="000E12A6">
          <w:pPr>
            <w:pStyle w:val="TOC2"/>
            <w:tabs>
              <w:tab w:val="left" w:pos="660"/>
            </w:tabs>
            <w:rPr>
              <w:rFonts w:asciiTheme="minorHAnsi" w:eastAsiaTheme="minorEastAsia" w:hAnsiTheme="minorHAnsi" w:cstheme="minorBidi"/>
              <w:sz w:val="22"/>
              <w:szCs w:val="22"/>
              <w:lang w:val="en-US" w:eastAsia="en-US"/>
            </w:rPr>
          </w:pPr>
          <w:hyperlink w:anchor="_Toc199358579" w:history="1">
            <w:r w:rsidRPr="004A0986">
              <w:rPr>
                <w:rStyle w:val="Hyperlink"/>
                <w:bCs/>
              </w:rPr>
              <w:t>3.1</w:t>
            </w:r>
            <w:r>
              <w:rPr>
                <w:rFonts w:asciiTheme="minorHAnsi" w:eastAsiaTheme="minorEastAsia" w:hAnsiTheme="minorHAnsi" w:cstheme="minorBidi"/>
                <w:sz w:val="22"/>
                <w:szCs w:val="22"/>
                <w:lang w:val="en-US" w:eastAsia="en-US"/>
              </w:rPr>
              <w:tab/>
            </w:r>
            <w:r w:rsidRPr="004A0986">
              <w:rPr>
                <w:rStyle w:val="Hyperlink"/>
                <w:bCs/>
              </w:rPr>
              <w:t>Аналіз якості ПЗ</w:t>
            </w:r>
            <w:r>
              <w:rPr>
                <w:webHidden/>
              </w:rPr>
              <w:tab/>
            </w:r>
            <w:r>
              <w:rPr>
                <w:webHidden/>
              </w:rPr>
              <w:fldChar w:fldCharType="begin"/>
            </w:r>
            <w:r>
              <w:rPr>
                <w:webHidden/>
              </w:rPr>
              <w:instrText xml:space="preserve"> PAGEREF _Toc199358579 \h </w:instrText>
            </w:r>
            <w:r>
              <w:rPr>
                <w:webHidden/>
              </w:rPr>
            </w:r>
            <w:r>
              <w:rPr>
                <w:webHidden/>
              </w:rPr>
              <w:fldChar w:fldCharType="separate"/>
            </w:r>
            <w:r>
              <w:rPr>
                <w:webHidden/>
              </w:rPr>
              <w:t>17</w:t>
            </w:r>
            <w:r>
              <w:rPr>
                <w:webHidden/>
              </w:rPr>
              <w:fldChar w:fldCharType="end"/>
            </w:r>
          </w:hyperlink>
        </w:p>
        <w:p w14:paraId="5B0504EC" w14:textId="7D75C1B1" w:rsidR="000E12A6" w:rsidRDefault="000E12A6">
          <w:pPr>
            <w:pStyle w:val="TOC2"/>
            <w:tabs>
              <w:tab w:val="left" w:pos="660"/>
            </w:tabs>
            <w:rPr>
              <w:rFonts w:asciiTheme="minorHAnsi" w:eastAsiaTheme="minorEastAsia" w:hAnsiTheme="minorHAnsi" w:cstheme="minorBidi"/>
              <w:sz w:val="22"/>
              <w:szCs w:val="22"/>
              <w:lang w:val="en-US" w:eastAsia="en-US"/>
            </w:rPr>
          </w:pPr>
          <w:hyperlink w:anchor="_Toc199358580" w:history="1">
            <w:r w:rsidRPr="004A0986">
              <w:rPr>
                <w:rStyle w:val="Hyperlink"/>
                <w:bCs/>
              </w:rPr>
              <w:t>3.2</w:t>
            </w:r>
            <w:r>
              <w:rPr>
                <w:rFonts w:asciiTheme="minorHAnsi" w:eastAsiaTheme="minorEastAsia" w:hAnsiTheme="minorHAnsi" w:cstheme="minorBidi"/>
                <w:sz w:val="22"/>
                <w:szCs w:val="22"/>
                <w:lang w:val="en-US" w:eastAsia="en-US"/>
              </w:rPr>
              <w:tab/>
            </w:r>
            <w:r w:rsidRPr="004A0986">
              <w:rPr>
                <w:rStyle w:val="Hyperlink"/>
                <w:bCs/>
              </w:rPr>
              <w:t>Опис процесів тестування</w:t>
            </w:r>
            <w:r>
              <w:rPr>
                <w:webHidden/>
              </w:rPr>
              <w:tab/>
            </w:r>
            <w:r>
              <w:rPr>
                <w:webHidden/>
              </w:rPr>
              <w:fldChar w:fldCharType="begin"/>
            </w:r>
            <w:r>
              <w:rPr>
                <w:webHidden/>
              </w:rPr>
              <w:instrText xml:space="preserve"> PAGEREF _Toc199358580 \h </w:instrText>
            </w:r>
            <w:r>
              <w:rPr>
                <w:webHidden/>
              </w:rPr>
            </w:r>
            <w:r>
              <w:rPr>
                <w:webHidden/>
              </w:rPr>
              <w:fldChar w:fldCharType="separate"/>
            </w:r>
            <w:r>
              <w:rPr>
                <w:webHidden/>
              </w:rPr>
              <w:t>18</w:t>
            </w:r>
            <w:r>
              <w:rPr>
                <w:webHidden/>
              </w:rPr>
              <w:fldChar w:fldCharType="end"/>
            </w:r>
          </w:hyperlink>
        </w:p>
        <w:p w14:paraId="6A9AA7D3" w14:textId="702B28D1" w:rsidR="000E12A6" w:rsidRDefault="000E12A6">
          <w:pPr>
            <w:pStyle w:val="TOC2"/>
            <w:rPr>
              <w:rFonts w:asciiTheme="minorHAnsi" w:eastAsiaTheme="minorEastAsia" w:hAnsiTheme="minorHAnsi" w:cstheme="minorBidi"/>
              <w:sz w:val="22"/>
              <w:szCs w:val="22"/>
              <w:lang w:val="en-US" w:eastAsia="en-US"/>
            </w:rPr>
          </w:pPr>
          <w:hyperlink w:anchor="_Toc199358581" w:history="1">
            <w:r w:rsidRPr="004A0986">
              <w:rPr>
                <w:rStyle w:val="Hyperlink"/>
                <w:bCs/>
              </w:rPr>
              <w:t>Висновки до розділу</w:t>
            </w:r>
            <w:r>
              <w:rPr>
                <w:webHidden/>
              </w:rPr>
              <w:tab/>
            </w:r>
            <w:r>
              <w:rPr>
                <w:webHidden/>
              </w:rPr>
              <w:fldChar w:fldCharType="begin"/>
            </w:r>
            <w:r>
              <w:rPr>
                <w:webHidden/>
              </w:rPr>
              <w:instrText xml:space="preserve"> PAGEREF _Toc199358581 \h </w:instrText>
            </w:r>
            <w:r>
              <w:rPr>
                <w:webHidden/>
              </w:rPr>
            </w:r>
            <w:r>
              <w:rPr>
                <w:webHidden/>
              </w:rPr>
              <w:fldChar w:fldCharType="separate"/>
            </w:r>
            <w:r>
              <w:rPr>
                <w:webHidden/>
              </w:rPr>
              <w:t>25</w:t>
            </w:r>
            <w:r>
              <w:rPr>
                <w:webHidden/>
              </w:rPr>
              <w:fldChar w:fldCharType="end"/>
            </w:r>
          </w:hyperlink>
        </w:p>
        <w:p w14:paraId="4A253E8A" w14:textId="7FC025FA" w:rsidR="000E12A6" w:rsidRDefault="000E12A6">
          <w:pPr>
            <w:pStyle w:val="TOC1"/>
            <w:rPr>
              <w:rFonts w:asciiTheme="minorHAnsi" w:eastAsiaTheme="minorEastAsia" w:hAnsiTheme="minorHAnsi" w:cstheme="minorBidi"/>
              <w:caps w:val="0"/>
              <w:sz w:val="22"/>
              <w:szCs w:val="22"/>
              <w:lang w:val="en-US" w:eastAsia="en-US"/>
            </w:rPr>
          </w:pPr>
          <w:hyperlink w:anchor="_Toc199358582" w:history="1">
            <w:r w:rsidRPr="004A0986">
              <w:rPr>
                <w:rStyle w:val="Hyperlink"/>
              </w:rPr>
              <w:t>ВИСНОВКИ</w:t>
            </w:r>
            <w:r>
              <w:rPr>
                <w:webHidden/>
              </w:rPr>
              <w:tab/>
            </w:r>
            <w:r>
              <w:rPr>
                <w:webHidden/>
              </w:rPr>
              <w:fldChar w:fldCharType="begin"/>
            </w:r>
            <w:r>
              <w:rPr>
                <w:webHidden/>
              </w:rPr>
              <w:instrText xml:space="preserve"> PAGEREF _Toc199358582 \h </w:instrText>
            </w:r>
            <w:r>
              <w:rPr>
                <w:webHidden/>
              </w:rPr>
            </w:r>
            <w:r>
              <w:rPr>
                <w:webHidden/>
              </w:rPr>
              <w:fldChar w:fldCharType="separate"/>
            </w:r>
            <w:r>
              <w:rPr>
                <w:webHidden/>
              </w:rPr>
              <w:t>26</w:t>
            </w:r>
            <w:r>
              <w:rPr>
                <w:webHidden/>
              </w:rPr>
              <w:fldChar w:fldCharType="end"/>
            </w:r>
          </w:hyperlink>
        </w:p>
        <w:p w14:paraId="11DD1BC3" w14:textId="5E8F6E50" w:rsidR="000E12A6" w:rsidRDefault="000E12A6">
          <w:pPr>
            <w:pStyle w:val="TOC1"/>
            <w:rPr>
              <w:rFonts w:asciiTheme="minorHAnsi" w:eastAsiaTheme="minorEastAsia" w:hAnsiTheme="minorHAnsi" w:cstheme="minorBidi"/>
              <w:caps w:val="0"/>
              <w:sz w:val="22"/>
              <w:szCs w:val="22"/>
              <w:lang w:val="en-US" w:eastAsia="en-US"/>
            </w:rPr>
          </w:pPr>
          <w:hyperlink w:anchor="_Toc199358583" w:history="1">
            <w:r w:rsidRPr="004A0986">
              <w:rPr>
                <w:rStyle w:val="Hyperlink"/>
              </w:rPr>
              <w:t>СПИСОК ВИКОРИСТАНИХ ДЖЕРЕЛ</w:t>
            </w:r>
            <w:r>
              <w:rPr>
                <w:webHidden/>
              </w:rPr>
              <w:tab/>
            </w:r>
            <w:r>
              <w:rPr>
                <w:webHidden/>
              </w:rPr>
              <w:fldChar w:fldCharType="begin"/>
            </w:r>
            <w:r>
              <w:rPr>
                <w:webHidden/>
              </w:rPr>
              <w:instrText xml:space="preserve"> PAGEREF _Toc199358583 \h </w:instrText>
            </w:r>
            <w:r>
              <w:rPr>
                <w:webHidden/>
              </w:rPr>
            </w:r>
            <w:r>
              <w:rPr>
                <w:webHidden/>
              </w:rPr>
              <w:fldChar w:fldCharType="separate"/>
            </w:r>
            <w:r>
              <w:rPr>
                <w:webHidden/>
              </w:rPr>
              <w:t>27</w:t>
            </w:r>
            <w:r>
              <w:rPr>
                <w:webHidden/>
              </w:rPr>
              <w:fldChar w:fldCharType="end"/>
            </w:r>
          </w:hyperlink>
        </w:p>
        <w:p w14:paraId="6A7EC355" w14:textId="764A135E" w:rsidR="000E12A6" w:rsidRDefault="000E12A6">
          <w:pPr>
            <w:pStyle w:val="TOC1"/>
            <w:rPr>
              <w:rFonts w:asciiTheme="minorHAnsi" w:eastAsiaTheme="minorEastAsia" w:hAnsiTheme="minorHAnsi" w:cstheme="minorBidi"/>
              <w:caps w:val="0"/>
              <w:sz w:val="22"/>
              <w:szCs w:val="22"/>
              <w:lang w:val="en-US" w:eastAsia="en-US"/>
            </w:rPr>
          </w:pPr>
          <w:hyperlink w:anchor="_Toc199358584" w:history="1">
            <w:r w:rsidRPr="004A0986">
              <w:rPr>
                <w:rStyle w:val="Hyperlink"/>
              </w:rPr>
              <w:t>ДОДАТ</w:t>
            </w:r>
            <w:r w:rsidRPr="004A0986">
              <w:rPr>
                <w:rStyle w:val="Hyperlink"/>
                <w:lang w:val="ru-RU"/>
              </w:rPr>
              <w:t>КИ</w:t>
            </w:r>
            <w:r>
              <w:rPr>
                <w:webHidden/>
              </w:rPr>
              <w:tab/>
            </w:r>
            <w:r>
              <w:rPr>
                <w:webHidden/>
              </w:rPr>
              <w:fldChar w:fldCharType="begin"/>
            </w:r>
            <w:r>
              <w:rPr>
                <w:webHidden/>
              </w:rPr>
              <w:instrText xml:space="preserve"> PAGEREF _Toc199358584 \h </w:instrText>
            </w:r>
            <w:r>
              <w:rPr>
                <w:webHidden/>
              </w:rPr>
            </w:r>
            <w:r>
              <w:rPr>
                <w:webHidden/>
              </w:rPr>
              <w:fldChar w:fldCharType="separate"/>
            </w:r>
            <w:r>
              <w:rPr>
                <w:webHidden/>
              </w:rPr>
              <w:t>28</w:t>
            </w:r>
            <w:r>
              <w:rPr>
                <w:webHidden/>
              </w:rPr>
              <w:fldChar w:fldCharType="end"/>
            </w:r>
          </w:hyperlink>
        </w:p>
        <w:p w14:paraId="09D3CBC2" w14:textId="1C187643" w:rsidR="005B27FB" w:rsidRDefault="005B27FB">
          <w:r>
            <w:rPr>
              <w:b/>
              <w:bCs/>
              <w:lang w:val="ru-RU"/>
            </w:rPr>
            <w:fldChar w:fldCharType="end"/>
          </w:r>
        </w:p>
      </w:sdtContent>
    </w:sdt>
    <w:p w14:paraId="503F03F4" w14:textId="0F7CE689" w:rsidR="005C1C69" w:rsidRDefault="005C1C69" w:rsidP="00DE6F16">
      <w:pPr>
        <w:pStyle w:val="TOC1"/>
      </w:pPr>
      <w:r>
        <w:br w:type="page"/>
      </w:r>
    </w:p>
    <w:p w14:paraId="7B8E9D83" w14:textId="7D3BCBCE" w:rsidR="00FB37A0" w:rsidRPr="00601670" w:rsidRDefault="00FB37A0" w:rsidP="00CF6AAA">
      <w:pPr>
        <w:pStyle w:val="a9"/>
      </w:pPr>
      <w:r w:rsidRPr="00601670">
        <w:lastRenderedPageBreak/>
        <w:t>Перелік умовних позначень</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283"/>
        <w:gridCol w:w="318"/>
        <w:gridCol w:w="6897"/>
      </w:tblGrid>
      <w:tr w:rsidR="000B752C" w:rsidRPr="00601670" w14:paraId="2B9EBA95" w14:textId="77777777" w:rsidTr="00AA7C56">
        <w:tc>
          <w:tcPr>
            <w:tcW w:w="0" w:type="auto"/>
            <w:tcMar>
              <w:left w:w="28" w:type="dxa"/>
              <w:right w:w="28" w:type="dxa"/>
            </w:tcMar>
          </w:tcPr>
          <w:p w14:paraId="293DAB2B" w14:textId="77777777" w:rsidR="000B752C" w:rsidRPr="00DB1DA3" w:rsidRDefault="00E04BC1" w:rsidP="00CF6AAA">
            <w:pPr>
              <w:pStyle w:val="aa"/>
              <w:rPr>
                <w:b w:val="0"/>
                <w:bCs/>
              </w:rPr>
            </w:pPr>
            <w:r w:rsidRPr="00DB1DA3">
              <w:rPr>
                <w:b w:val="0"/>
                <w:bCs/>
              </w:rPr>
              <w:t>IDE</w:t>
            </w:r>
          </w:p>
        </w:tc>
        <w:tc>
          <w:tcPr>
            <w:tcW w:w="318" w:type="dxa"/>
            <w:tcMar>
              <w:left w:w="28" w:type="dxa"/>
              <w:right w:w="28" w:type="dxa"/>
            </w:tcMar>
          </w:tcPr>
          <w:p w14:paraId="3DDC5EC6" w14:textId="446308B6" w:rsidR="000B752C" w:rsidRPr="00DB1DA3" w:rsidRDefault="00FF0AAD" w:rsidP="00354B7E">
            <w:pPr>
              <w:ind w:right="-222" w:firstLine="0"/>
              <w:jc w:val="left"/>
            </w:pPr>
            <w:r w:rsidRPr="00DB1DA3">
              <w:t>–</w:t>
            </w:r>
          </w:p>
        </w:tc>
        <w:tc>
          <w:tcPr>
            <w:tcW w:w="6897" w:type="dxa"/>
            <w:tcMar>
              <w:left w:w="28" w:type="dxa"/>
              <w:right w:w="28" w:type="dxa"/>
            </w:tcMar>
            <w:vAlign w:val="center"/>
          </w:tcPr>
          <w:p w14:paraId="4A2C96B7" w14:textId="237B681D" w:rsidR="00636564" w:rsidRPr="00DB1DA3" w:rsidRDefault="00E04BC1" w:rsidP="00CF6AAA">
            <w:pPr>
              <w:ind w:firstLine="0"/>
            </w:pPr>
            <w:proofErr w:type="spellStart"/>
            <w:r w:rsidRPr="00DB1DA3">
              <w:rPr>
                <w:shd w:val="clear" w:color="auto" w:fill="FFFFFF"/>
              </w:rPr>
              <w:t>Integrated</w:t>
            </w:r>
            <w:proofErr w:type="spellEnd"/>
            <w:r w:rsidRPr="00DB1DA3">
              <w:rPr>
                <w:shd w:val="clear" w:color="auto" w:fill="FFFFFF"/>
              </w:rPr>
              <w:t xml:space="preserve"> </w:t>
            </w:r>
            <w:proofErr w:type="spellStart"/>
            <w:r w:rsidRPr="00DB1DA3">
              <w:rPr>
                <w:shd w:val="clear" w:color="auto" w:fill="FFFFFF"/>
              </w:rPr>
              <w:t>Development</w:t>
            </w:r>
            <w:proofErr w:type="spellEnd"/>
            <w:r w:rsidRPr="00DB1DA3">
              <w:rPr>
                <w:shd w:val="clear" w:color="auto" w:fill="FFFFFF"/>
              </w:rPr>
              <w:t xml:space="preserve"> </w:t>
            </w:r>
            <w:proofErr w:type="spellStart"/>
            <w:r w:rsidRPr="00DB1DA3">
              <w:rPr>
                <w:shd w:val="clear" w:color="auto" w:fill="FFFFFF"/>
              </w:rPr>
              <w:t>Environment</w:t>
            </w:r>
            <w:proofErr w:type="spellEnd"/>
            <w:r w:rsidRPr="00DB1DA3">
              <w:rPr>
                <w:shd w:val="clear" w:color="auto" w:fill="FFFFFF"/>
              </w:rPr>
              <w:t xml:space="preserve"> </w:t>
            </w:r>
            <w:r w:rsidR="00EC2E16" w:rsidRPr="00DB1DA3">
              <w:t>–</w:t>
            </w:r>
            <w:r w:rsidRPr="00DB1DA3">
              <w:t xml:space="preserve"> </w:t>
            </w:r>
            <w:r w:rsidR="004A68B8" w:rsidRPr="00DB1DA3">
              <w:t>інтегроване середовище р</w:t>
            </w:r>
            <w:r w:rsidRPr="00DB1DA3">
              <w:t>озробки</w:t>
            </w:r>
            <w:r w:rsidR="004A68B8" w:rsidRPr="00DB1DA3">
              <w:t>.</w:t>
            </w:r>
          </w:p>
        </w:tc>
      </w:tr>
      <w:tr w:rsidR="00636564" w:rsidRPr="00601670" w14:paraId="01971735" w14:textId="77777777" w:rsidTr="00AA7C56">
        <w:tc>
          <w:tcPr>
            <w:tcW w:w="0" w:type="auto"/>
            <w:tcMar>
              <w:left w:w="28" w:type="dxa"/>
              <w:right w:w="28" w:type="dxa"/>
            </w:tcMar>
          </w:tcPr>
          <w:p w14:paraId="126A1521" w14:textId="69046287" w:rsidR="00636564" w:rsidRPr="00DB1DA3" w:rsidRDefault="00636564" w:rsidP="00CF6AAA">
            <w:pPr>
              <w:pStyle w:val="aa"/>
              <w:rPr>
                <w:b w:val="0"/>
                <w:bCs/>
              </w:rPr>
            </w:pPr>
            <w:r w:rsidRPr="00DB1DA3">
              <w:rPr>
                <w:b w:val="0"/>
                <w:bCs/>
              </w:rPr>
              <w:t>API</w:t>
            </w:r>
          </w:p>
        </w:tc>
        <w:tc>
          <w:tcPr>
            <w:tcW w:w="318" w:type="dxa"/>
            <w:tcMar>
              <w:left w:w="28" w:type="dxa"/>
              <w:right w:w="28" w:type="dxa"/>
            </w:tcMar>
          </w:tcPr>
          <w:p w14:paraId="0AB95022" w14:textId="31F16BBB" w:rsidR="00636564" w:rsidRPr="00DB1DA3" w:rsidRDefault="00FF0AAD" w:rsidP="00354B7E">
            <w:pPr>
              <w:ind w:right="-222" w:firstLine="0"/>
              <w:jc w:val="left"/>
            </w:pPr>
            <w:r w:rsidRPr="00DB1DA3">
              <w:t>–</w:t>
            </w:r>
          </w:p>
        </w:tc>
        <w:tc>
          <w:tcPr>
            <w:tcW w:w="6897" w:type="dxa"/>
            <w:tcMar>
              <w:left w:w="28" w:type="dxa"/>
              <w:right w:w="28" w:type="dxa"/>
            </w:tcMar>
            <w:vAlign w:val="center"/>
          </w:tcPr>
          <w:p w14:paraId="0243E439" w14:textId="1D60461B" w:rsidR="00636564" w:rsidRPr="00DB1DA3" w:rsidRDefault="00DC4F04" w:rsidP="00CF6AAA">
            <w:pPr>
              <w:ind w:firstLine="0"/>
              <w:rPr>
                <w:shd w:val="clear" w:color="auto" w:fill="FFFFFF"/>
              </w:rPr>
            </w:pPr>
            <w:proofErr w:type="spellStart"/>
            <w:r w:rsidRPr="00DB1DA3">
              <w:rPr>
                <w:shd w:val="clear" w:color="auto" w:fill="FFFFFF"/>
              </w:rPr>
              <w:t>Application</w:t>
            </w:r>
            <w:proofErr w:type="spellEnd"/>
            <w:r w:rsidRPr="00DB1DA3">
              <w:rPr>
                <w:shd w:val="clear" w:color="auto" w:fill="FFFFFF"/>
              </w:rPr>
              <w:t xml:space="preserve"> </w:t>
            </w:r>
            <w:proofErr w:type="spellStart"/>
            <w:r w:rsidRPr="00DB1DA3">
              <w:rPr>
                <w:shd w:val="clear" w:color="auto" w:fill="FFFFFF"/>
              </w:rPr>
              <w:t>programming</w:t>
            </w:r>
            <w:proofErr w:type="spellEnd"/>
            <w:r w:rsidRPr="00DB1DA3">
              <w:rPr>
                <w:shd w:val="clear" w:color="auto" w:fill="FFFFFF"/>
              </w:rPr>
              <w:t xml:space="preserve"> </w:t>
            </w:r>
            <w:proofErr w:type="spellStart"/>
            <w:r w:rsidRPr="00DB1DA3">
              <w:rPr>
                <w:shd w:val="clear" w:color="auto" w:fill="FFFFFF"/>
              </w:rPr>
              <w:t>interface</w:t>
            </w:r>
            <w:proofErr w:type="spellEnd"/>
            <w:r w:rsidRPr="00DB1DA3">
              <w:rPr>
                <w:shd w:val="clear" w:color="auto" w:fill="FFFFFF"/>
              </w:rPr>
              <w:t>, прикладний програмний Інтерфейс</w:t>
            </w:r>
            <w:r w:rsidR="001919D6" w:rsidRPr="00DB1DA3">
              <w:rPr>
                <w:shd w:val="clear" w:color="auto" w:fill="FFFFFF"/>
              </w:rPr>
              <w:t>.</w:t>
            </w:r>
          </w:p>
        </w:tc>
      </w:tr>
      <w:tr w:rsidR="00E04BC1" w:rsidRPr="00601670" w14:paraId="10363CDD" w14:textId="77777777" w:rsidTr="00AA7C56">
        <w:tc>
          <w:tcPr>
            <w:tcW w:w="0" w:type="auto"/>
            <w:tcMar>
              <w:left w:w="28" w:type="dxa"/>
              <w:right w:w="28" w:type="dxa"/>
            </w:tcMar>
          </w:tcPr>
          <w:p w14:paraId="789D0AE9" w14:textId="700F4EAD" w:rsidR="00E04BC1" w:rsidRPr="00DB1DA3" w:rsidRDefault="00DC4F04" w:rsidP="00CF6AAA">
            <w:pPr>
              <w:pStyle w:val="aa"/>
              <w:rPr>
                <w:b w:val="0"/>
                <w:bCs/>
              </w:rPr>
            </w:pPr>
            <w:r w:rsidRPr="00DB1DA3">
              <w:rPr>
                <w:b w:val="0"/>
                <w:bCs/>
              </w:rPr>
              <w:t>IT</w:t>
            </w:r>
          </w:p>
        </w:tc>
        <w:tc>
          <w:tcPr>
            <w:tcW w:w="318" w:type="dxa"/>
            <w:tcMar>
              <w:left w:w="28" w:type="dxa"/>
              <w:right w:w="28" w:type="dxa"/>
            </w:tcMar>
          </w:tcPr>
          <w:p w14:paraId="3BB873AC" w14:textId="77777777" w:rsidR="00E04BC1" w:rsidRPr="00DB1DA3" w:rsidRDefault="00E04BC1" w:rsidP="00354B7E">
            <w:pPr>
              <w:ind w:right="-222" w:firstLine="0"/>
              <w:jc w:val="left"/>
            </w:pPr>
            <w:r w:rsidRPr="00DB1DA3">
              <w:t>–</w:t>
            </w:r>
          </w:p>
        </w:tc>
        <w:tc>
          <w:tcPr>
            <w:tcW w:w="6897" w:type="dxa"/>
            <w:tcMar>
              <w:left w:w="28" w:type="dxa"/>
              <w:right w:w="28" w:type="dxa"/>
            </w:tcMar>
            <w:vAlign w:val="center"/>
          </w:tcPr>
          <w:p w14:paraId="2E3A5E09" w14:textId="4B7E532C" w:rsidR="00E04BC1" w:rsidRPr="00DB1DA3" w:rsidRDefault="00DC4F04" w:rsidP="00CF6AAA">
            <w:pPr>
              <w:ind w:firstLine="0"/>
            </w:pPr>
            <w:r w:rsidRPr="00DB1DA3">
              <w:rPr>
                <w:shd w:val="clear" w:color="auto" w:fill="FFFFFF"/>
              </w:rPr>
              <w:t>Інформаційні технології</w:t>
            </w:r>
            <w:r w:rsidR="001919D6" w:rsidRPr="00DB1DA3">
              <w:rPr>
                <w:shd w:val="clear" w:color="auto" w:fill="FFFFFF"/>
              </w:rPr>
              <w:t>.</w:t>
            </w:r>
          </w:p>
        </w:tc>
      </w:tr>
      <w:tr w:rsidR="00FB37A0" w:rsidRPr="00601670" w14:paraId="39AF83D5" w14:textId="77777777" w:rsidTr="00AA7C56">
        <w:tc>
          <w:tcPr>
            <w:tcW w:w="0" w:type="auto"/>
            <w:tcMar>
              <w:left w:w="28" w:type="dxa"/>
              <w:right w:w="28" w:type="dxa"/>
            </w:tcMar>
          </w:tcPr>
          <w:p w14:paraId="4A2088AB" w14:textId="77777777" w:rsidR="00FB37A0" w:rsidRPr="00DB1DA3" w:rsidRDefault="00CD70D2" w:rsidP="00CF6AAA">
            <w:pPr>
              <w:pStyle w:val="aa"/>
              <w:rPr>
                <w:b w:val="0"/>
                <w:bCs/>
              </w:rPr>
            </w:pPr>
            <w:r w:rsidRPr="00DB1DA3">
              <w:rPr>
                <w:b w:val="0"/>
                <w:bCs/>
              </w:rPr>
              <w:t>БД</w:t>
            </w:r>
          </w:p>
          <w:p w14:paraId="74145844" w14:textId="715AF972" w:rsidR="00DB1DA3" w:rsidRPr="00DB1DA3" w:rsidRDefault="00DB1DA3" w:rsidP="00CF6AAA">
            <w:pPr>
              <w:pStyle w:val="aa"/>
              <w:rPr>
                <w:b w:val="0"/>
                <w:bCs/>
              </w:rPr>
            </w:pPr>
          </w:p>
        </w:tc>
        <w:tc>
          <w:tcPr>
            <w:tcW w:w="318" w:type="dxa"/>
            <w:tcMar>
              <w:left w:w="28" w:type="dxa"/>
              <w:right w:w="28" w:type="dxa"/>
            </w:tcMar>
          </w:tcPr>
          <w:p w14:paraId="4B8B17D2" w14:textId="77777777" w:rsidR="00FB37A0" w:rsidRPr="00DB1DA3" w:rsidRDefault="00FB37A0" w:rsidP="00354B7E">
            <w:pPr>
              <w:ind w:right="-222" w:firstLine="0"/>
              <w:jc w:val="left"/>
            </w:pPr>
            <w:r w:rsidRPr="00DB1DA3">
              <w:t>–</w:t>
            </w:r>
          </w:p>
        </w:tc>
        <w:tc>
          <w:tcPr>
            <w:tcW w:w="6897" w:type="dxa"/>
            <w:tcMar>
              <w:left w:w="28" w:type="dxa"/>
              <w:right w:w="28" w:type="dxa"/>
            </w:tcMar>
            <w:vAlign w:val="center"/>
          </w:tcPr>
          <w:p w14:paraId="4CC309C7" w14:textId="77777777" w:rsidR="00FB37A0" w:rsidRPr="00DB1DA3" w:rsidRDefault="000E35B1" w:rsidP="00CF6AAA">
            <w:pPr>
              <w:pStyle w:val="a4"/>
              <w:ind w:right="114"/>
            </w:pPr>
            <w:r w:rsidRPr="00DB1DA3">
              <w:t>База даних</w:t>
            </w:r>
            <w:r w:rsidR="001919D6" w:rsidRPr="00DB1DA3">
              <w:t>.</w:t>
            </w:r>
          </w:p>
          <w:p w14:paraId="321DBB84" w14:textId="04B91E10" w:rsidR="00DB1DA3" w:rsidRPr="00DB1DA3" w:rsidRDefault="00DB1DA3" w:rsidP="00CF6AAA">
            <w:pPr>
              <w:pStyle w:val="a4"/>
              <w:ind w:right="114"/>
            </w:pPr>
          </w:p>
        </w:tc>
      </w:tr>
    </w:tbl>
    <w:p w14:paraId="1B0E4A51" w14:textId="59EC513E" w:rsidR="00BF6F1C" w:rsidRPr="009C401E" w:rsidRDefault="00222D70" w:rsidP="009C401E">
      <w:pPr>
        <w:pStyle w:val="a8"/>
      </w:pPr>
      <w:bookmarkStart w:id="1" w:name="_Toc420082875"/>
      <w:bookmarkStart w:id="2" w:name="_Toc420609802"/>
      <w:bookmarkStart w:id="3" w:name="_Toc102756390"/>
      <w:bookmarkStart w:id="4" w:name="_Toc115991534"/>
      <w:bookmarkStart w:id="5" w:name="_Toc199358567"/>
      <w:r w:rsidRPr="00601670">
        <w:lastRenderedPageBreak/>
        <w:t>Вступ</w:t>
      </w:r>
      <w:bookmarkEnd w:id="1"/>
      <w:bookmarkEnd w:id="2"/>
      <w:bookmarkEnd w:id="3"/>
      <w:bookmarkEnd w:id="4"/>
      <w:bookmarkEnd w:id="5"/>
    </w:p>
    <w:p w14:paraId="7A7D0489" w14:textId="6ACAA9E0" w:rsidR="00E90E07" w:rsidRPr="00D54B8D" w:rsidRDefault="00E90E07" w:rsidP="00E90E07">
      <w:pPr>
        <w:rPr>
          <w:szCs w:val="28"/>
        </w:rPr>
      </w:pPr>
      <w:r>
        <w:rPr>
          <w:szCs w:val="28"/>
        </w:rPr>
        <w:t>В умовах сучасного світу пошук роботи на ІТ ринку України є дуже трудомістким і може займати місяці, а деколи і роки. В рамках такого стану дуже важливим є пошук якнайбільш релевантних вакансій з усіх можливих сайтів роботи, та постійний їх моніторинг на предмет появи нових вакансій.</w:t>
      </w:r>
    </w:p>
    <w:p w14:paraId="2923F861" w14:textId="7BE3E7E3" w:rsidR="00E90E07" w:rsidRDefault="00E90E07" w:rsidP="00E90E07">
      <w:pPr>
        <w:rPr>
          <w:szCs w:val="28"/>
        </w:rPr>
      </w:pPr>
      <w:r>
        <w:rPr>
          <w:szCs w:val="28"/>
        </w:rPr>
        <w:tab/>
        <w:t xml:space="preserve">Дипломний </w:t>
      </w:r>
      <w:proofErr w:type="spellStart"/>
      <w:r>
        <w:rPr>
          <w:szCs w:val="28"/>
        </w:rPr>
        <w:t>проєкт</w:t>
      </w:r>
      <w:proofErr w:type="spellEnd"/>
      <w:r>
        <w:rPr>
          <w:szCs w:val="28"/>
        </w:rPr>
        <w:t xml:space="preserve"> присвячено розробці веб-застосунку </w:t>
      </w:r>
      <w:r w:rsidRPr="00B01A7A">
        <w:rPr>
          <w:szCs w:val="28"/>
        </w:rPr>
        <w:t xml:space="preserve">для пошуку вакансій </w:t>
      </w:r>
      <w:proofErr w:type="spellStart"/>
      <w:r w:rsidRPr="00B01A7A">
        <w:rPr>
          <w:szCs w:val="28"/>
        </w:rPr>
        <w:t>пошукачами</w:t>
      </w:r>
      <w:proofErr w:type="spellEnd"/>
      <w:r w:rsidRPr="00B01A7A">
        <w:rPr>
          <w:szCs w:val="28"/>
        </w:rPr>
        <w:t xml:space="preserve"> роботи та отримання рекомендацій до адаптації резюме.</w:t>
      </w:r>
      <w:r>
        <w:rPr>
          <w:szCs w:val="28"/>
        </w:rPr>
        <w:t xml:space="preserve"> </w:t>
      </w:r>
      <w:r w:rsidRPr="00B01A7A">
        <w:rPr>
          <w:szCs w:val="28"/>
        </w:rPr>
        <w:t xml:space="preserve">Метою розробки програмного забезпечення є пришвидшення та автоматизація пошуку релевантних вакансій </w:t>
      </w:r>
      <w:proofErr w:type="spellStart"/>
      <w:r w:rsidRPr="00B01A7A">
        <w:rPr>
          <w:szCs w:val="28"/>
        </w:rPr>
        <w:t>пошукачами</w:t>
      </w:r>
      <w:proofErr w:type="spellEnd"/>
      <w:r w:rsidRPr="00B01A7A">
        <w:rPr>
          <w:szCs w:val="28"/>
        </w:rPr>
        <w:t xml:space="preserve"> роботи та адаптації під них резюме користувача.</w:t>
      </w:r>
    </w:p>
    <w:p w14:paraId="7143F6DC" w14:textId="3EED8A47" w:rsidR="00E90E07" w:rsidRDefault="00E90E07" w:rsidP="00E90E07">
      <w:pPr>
        <w:rPr>
          <w:szCs w:val="28"/>
        </w:rPr>
      </w:pPr>
      <w:r>
        <w:rPr>
          <w:szCs w:val="28"/>
        </w:rPr>
        <w:t xml:space="preserve">Для виконання мети дипломного </w:t>
      </w:r>
      <w:proofErr w:type="spellStart"/>
      <w:r>
        <w:rPr>
          <w:szCs w:val="28"/>
        </w:rPr>
        <w:t>проєкту</w:t>
      </w:r>
      <w:proofErr w:type="spellEnd"/>
      <w:r>
        <w:rPr>
          <w:szCs w:val="28"/>
        </w:rPr>
        <w:t xml:space="preserve"> в рамках індивідуальної частини роботи буде розроблено веб-застосунок для пошуку роботи та адаптації резюме і розроблено методи збору вакансій з різних сайтів пошуку роботи</w:t>
      </w:r>
      <w:r w:rsidR="009C401E">
        <w:rPr>
          <w:szCs w:val="28"/>
        </w:rPr>
        <w:t>, а також алгоритми автоматичного надсилання повідомлень про нові вакансії користувачам</w:t>
      </w:r>
      <w:r>
        <w:rPr>
          <w:szCs w:val="28"/>
        </w:rPr>
        <w:t>.</w:t>
      </w:r>
    </w:p>
    <w:p w14:paraId="1C86CD41" w14:textId="77777777" w:rsidR="00E90E07" w:rsidRPr="00F473CE" w:rsidRDefault="00E90E07" w:rsidP="00F473CE">
      <w:pPr>
        <w:rPr>
          <w:color w:val="FF0000"/>
        </w:rPr>
      </w:pPr>
    </w:p>
    <w:p w14:paraId="0E45CAD0" w14:textId="77777777" w:rsidR="00BF6F1C" w:rsidRPr="00601670" w:rsidRDefault="00BF6F1C" w:rsidP="00CF6AAA">
      <w:pPr>
        <w:spacing w:after="160"/>
        <w:ind w:firstLine="0"/>
        <w:contextualSpacing w:val="0"/>
        <w:jc w:val="left"/>
      </w:pPr>
      <w:r w:rsidRPr="00601670">
        <w:br w:type="page"/>
      </w:r>
    </w:p>
    <w:p w14:paraId="5C84EDB4" w14:textId="5A3AD21D" w:rsidR="00A80220" w:rsidRPr="00DE6F16" w:rsidRDefault="00DE6F16" w:rsidP="00DE6F16">
      <w:pPr>
        <w:pStyle w:val="Heading1"/>
      </w:pPr>
      <w:bookmarkStart w:id="6" w:name="_Toc448956399"/>
      <w:bookmarkStart w:id="7" w:name="_Toc102756395"/>
      <w:bookmarkStart w:id="8" w:name="_Toc199358568"/>
      <w:r>
        <w:lastRenderedPageBreak/>
        <w:t>РОЗРОБЛЕННЯ</w:t>
      </w:r>
      <w:r w:rsidR="00A80220" w:rsidRPr="00DE6F16">
        <w:t xml:space="preserve"> вимог до програмного забезпечення</w:t>
      </w:r>
      <w:bookmarkEnd w:id="6"/>
      <w:bookmarkEnd w:id="7"/>
      <w:bookmarkEnd w:id="8"/>
    </w:p>
    <w:p w14:paraId="729FF299" w14:textId="55DFF0B2" w:rsidR="00A80220" w:rsidRDefault="00A80220" w:rsidP="00DE6F16">
      <w:pPr>
        <w:pStyle w:val="Heading2"/>
        <w:ind w:left="709" w:firstLine="0"/>
        <w:rPr>
          <w:b w:val="0"/>
          <w:bCs/>
        </w:rPr>
      </w:pPr>
      <w:bookmarkStart w:id="9" w:name="_Toc448956400"/>
      <w:bookmarkStart w:id="10" w:name="_Toc199358569"/>
      <w:r w:rsidRPr="00DE6F16">
        <w:rPr>
          <w:b w:val="0"/>
          <w:bCs/>
        </w:rPr>
        <w:t>Розроблення функціональних вимог</w:t>
      </w:r>
      <w:bookmarkEnd w:id="9"/>
      <w:bookmarkEnd w:id="10"/>
    </w:p>
    <w:p w14:paraId="3B193059" w14:textId="4E865F4B" w:rsidR="00207345" w:rsidRPr="00207345" w:rsidRDefault="00207345" w:rsidP="00207345">
      <w:pPr>
        <w:ind w:firstLine="705"/>
        <w:contextualSpacing w:val="0"/>
        <w:textAlignment w:val="baseline"/>
        <w:rPr>
          <w:szCs w:val="28"/>
          <w:lang w:val="en-US" w:eastAsia="en-US"/>
        </w:rPr>
      </w:pPr>
      <w:bookmarkStart w:id="11" w:name="_Toc448956401"/>
      <w:r w:rsidRPr="00207345">
        <w:rPr>
          <w:szCs w:val="28"/>
          <w:lang w:eastAsia="en-US"/>
        </w:rPr>
        <w:t>В таблиці 2.</w:t>
      </w:r>
      <w:r w:rsidRPr="00207345">
        <w:rPr>
          <w:szCs w:val="28"/>
          <w:lang w:val="en-US" w:eastAsia="en-US"/>
        </w:rPr>
        <w:t>1</w:t>
      </w:r>
      <w:r w:rsidRPr="00207345">
        <w:rPr>
          <w:szCs w:val="28"/>
          <w:lang w:eastAsia="en-US"/>
        </w:rPr>
        <w:t xml:space="preserve"> наведено загальну модель вимог до програмного забезпечення, а в таблиці 2.</w:t>
      </w:r>
      <w:r>
        <w:rPr>
          <w:szCs w:val="28"/>
          <w:lang w:val="en-US" w:eastAsia="en-US"/>
        </w:rPr>
        <w:t>2</w:t>
      </w:r>
      <w:r w:rsidRPr="00207345">
        <w:rPr>
          <w:szCs w:val="28"/>
          <w:lang w:eastAsia="en-US"/>
        </w:rPr>
        <w:t xml:space="preserve"> наведений опис функціональних вимог до програмного забезпечення. Матрицю трасування вимог можна побачити в таблиці 2.</w:t>
      </w:r>
      <w:r>
        <w:rPr>
          <w:szCs w:val="28"/>
          <w:lang w:val="en-US" w:eastAsia="en-US"/>
        </w:rPr>
        <w:t>3</w:t>
      </w:r>
      <w:r w:rsidRPr="00207345">
        <w:rPr>
          <w:szCs w:val="28"/>
          <w:lang w:eastAsia="en-US"/>
        </w:rPr>
        <w:t>.</w:t>
      </w:r>
      <w:r w:rsidRPr="00207345">
        <w:rPr>
          <w:szCs w:val="28"/>
          <w:lang w:val="en-US" w:eastAsia="en-US"/>
        </w:rPr>
        <w:t> </w:t>
      </w:r>
    </w:p>
    <w:p w14:paraId="5060AAE3" w14:textId="723A2A94" w:rsidR="00207345" w:rsidRPr="00207345" w:rsidRDefault="00207345" w:rsidP="00207345">
      <w:pPr>
        <w:shd w:val="clear" w:color="auto" w:fill="FFFFFF"/>
        <w:spacing w:beforeAutospacing="1" w:afterAutospacing="1"/>
        <w:ind w:firstLine="705"/>
        <w:contextualSpacing w:val="0"/>
        <w:textAlignment w:val="baseline"/>
        <w:rPr>
          <w:szCs w:val="28"/>
          <w:lang w:val="en-US" w:eastAsia="en-US"/>
        </w:rPr>
      </w:pPr>
      <w:proofErr w:type="spellStart"/>
      <w:r w:rsidRPr="00207345">
        <w:rPr>
          <w:szCs w:val="28"/>
          <w:lang w:val="ru-RU" w:eastAsia="en-US"/>
        </w:rPr>
        <w:t>Таблиця</w:t>
      </w:r>
      <w:proofErr w:type="spellEnd"/>
      <w:r w:rsidRPr="00207345">
        <w:rPr>
          <w:szCs w:val="28"/>
          <w:lang w:val="ru-RU" w:eastAsia="en-US"/>
        </w:rPr>
        <w:t xml:space="preserve"> 2.</w:t>
      </w:r>
      <w:r w:rsidRPr="00207345">
        <w:rPr>
          <w:szCs w:val="28"/>
          <w:lang w:val="en-US" w:eastAsia="en-US"/>
        </w:rPr>
        <w:t>1</w:t>
      </w:r>
      <w:r w:rsidRPr="00207345">
        <w:rPr>
          <w:szCs w:val="28"/>
          <w:lang w:val="ru-RU" w:eastAsia="en-US"/>
        </w:rPr>
        <w:t xml:space="preserve"> – </w:t>
      </w:r>
      <w:proofErr w:type="spellStart"/>
      <w:r w:rsidRPr="00207345">
        <w:rPr>
          <w:szCs w:val="28"/>
          <w:lang w:val="ru-RU" w:eastAsia="en-US"/>
        </w:rPr>
        <w:t>Загальна</w:t>
      </w:r>
      <w:proofErr w:type="spellEnd"/>
      <w:r w:rsidRPr="00207345">
        <w:rPr>
          <w:szCs w:val="28"/>
          <w:lang w:val="ru-RU" w:eastAsia="en-US"/>
        </w:rPr>
        <w:t xml:space="preserve"> модель </w:t>
      </w:r>
      <w:proofErr w:type="spellStart"/>
      <w:r w:rsidRPr="00207345">
        <w:rPr>
          <w:szCs w:val="28"/>
          <w:lang w:val="ru-RU" w:eastAsia="en-US"/>
        </w:rPr>
        <w:t>вимог</w:t>
      </w:r>
      <w:proofErr w:type="spellEnd"/>
      <w:r w:rsidRPr="00207345">
        <w:rPr>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4110"/>
        <w:gridCol w:w="1530"/>
        <w:gridCol w:w="1575"/>
        <w:gridCol w:w="1260"/>
      </w:tblGrid>
      <w:tr w:rsidR="00207345" w:rsidRPr="00207345" w14:paraId="0ED9C2A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788972A"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3E1BF1C9"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Назва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117897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ID Вимоги</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F01146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Пріоритети</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777ED5C"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Ризики</w:t>
            </w:r>
            <w:r w:rsidRPr="00207345">
              <w:rPr>
                <w:szCs w:val="28"/>
                <w:lang w:val="en-US" w:eastAsia="en-US"/>
              </w:rPr>
              <w:t> </w:t>
            </w:r>
          </w:p>
        </w:tc>
      </w:tr>
      <w:tr w:rsidR="00207345" w:rsidRPr="00207345" w14:paraId="18BFA7EC"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30C7D0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2124FD30"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Система авторизації користувача.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2311E22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FR-1</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01D78C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5AEAA1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r>
      <w:tr w:rsidR="00207345" w:rsidRPr="00207345" w14:paraId="332BBC2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0B99C4BE"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1.1</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251D5C91"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Реєстрація користувача.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274F6F5"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FR-2</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C331A1E"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F7DAB92"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r>
      <w:tr w:rsidR="00207345" w:rsidRPr="00207345" w14:paraId="6AD921E5"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FDD31C1"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1.2</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3CA84F1"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Авторизація користувача.</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1B5AE480"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FR-3</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08FCB8E7"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24E2472"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Високий</w:t>
            </w:r>
            <w:r w:rsidRPr="00207345">
              <w:rPr>
                <w:szCs w:val="28"/>
                <w:lang w:val="en-US" w:eastAsia="en-US"/>
              </w:rPr>
              <w:t> </w:t>
            </w:r>
          </w:p>
        </w:tc>
      </w:tr>
      <w:tr w:rsidR="00207345" w:rsidRPr="00207345" w14:paraId="1538E00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6F65165" w14:textId="77777777" w:rsidR="00207345" w:rsidRPr="00207345" w:rsidRDefault="00207345" w:rsidP="00207345">
            <w:pPr>
              <w:ind w:firstLine="0"/>
              <w:contextualSpacing w:val="0"/>
              <w:textAlignment w:val="baseline"/>
              <w:rPr>
                <w:szCs w:val="28"/>
                <w:lang w:eastAsia="en-US"/>
              </w:rPr>
            </w:pPr>
            <w:r w:rsidRPr="00207345">
              <w:rPr>
                <w:szCs w:val="28"/>
                <w:lang w:eastAsia="en-US"/>
              </w:rPr>
              <w:t>1.3 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529D4544"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Відновлення паролю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67716AB" w14:textId="77777777" w:rsidR="00207345" w:rsidRPr="00207345" w:rsidRDefault="00207345" w:rsidP="00207345">
            <w:pPr>
              <w:ind w:firstLine="0"/>
              <w:contextualSpacing w:val="0"/>
              <w:textAlignment w:val="baseline"/>
              <w:rPr>
                <w:szCs w:val="28"/>
                <w:lang w:eastAsia="en-US"/>
              </w:rPr>
            </w:pPr>
            <w:r w:rsidRPr="00207345">
              <w:rPr>
                <w:szCs w:val="28"/>
                <w:lang w:eastAsia="en-US"/>
              </w:rPr>
              <w:t>FR-4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1AD9D93"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Середній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C82E932"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391B119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1F67316"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1.4</w:t>
            </w:r>
            <w:r w:rsidRPr="00207345">
              <w:rPr>
                <w:szCs w:val="28"/>
                <w:lang w:val="en-US" w:eastAsia="en-US"/>
              </w:rPr>
              <w:t>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26A9DBF9"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Вихід із акаунту.</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D68B626"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FR-5</w:t>
            </w:r>
            <w:r w:rsidRPr="00207345">
              <w:rPr>
                <w:szCs w:val="28"/>
                <w:lang w:val="en-US" w:eastAsia="en-US"/>
              </w:rPr>
              <w:t>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520AFB7"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Середній</w:t>
            </w:r>
            <w:r w:rsidRPr="00207345">
              <w:rPr>
                <w:szCs w:val="28"/>
                <w:lang w:val="en-US" w:eastAsia="en-US"/>
              </w:rPr>
              <w:t>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201C62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Низький</w:t>
            </w:r>
            <w:r w:rsidRPr="00207345">
              <w:rPr>
                <w:szCs w:val="28"/>
                <w:lang w:val="en-US" w:eastAsia="en-US"/>
              </w:rPr>
              <w:t> </w:t>
            </w:r>
          </w:p>
        </w:tc>
      </w:tr>
      <w:tr w:rsidR="00207345" w:rsidRPr="00207345" w14:paraId="717A62D1"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E7DD43F" w14:textId="77777777" w:rsidR="00207345" w:rsidRPr="00207345" w:rsidRDefault="00207345" w:rsidP="00207345">
            <w:pPr>
              <w:ind w:firstLine="0"/>
              <w:contextualSpacing w:val="0"/>
              <w:textAlignment w:val="baseline"/>
              <w:rPr>
                <w:szCs w:val="28"/>
                <w:lang w:eastAsia="en-US"/>
              </w:rPr>
            </w:pPr>
            <w:r w:rsidRPr="00207345">
              <w:rPr>
                <w:szCs w:val="28"/>
                <w:lang w:eastAsia="en-US"/>
              </w:rPr>
              <w:t>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C44564C" w14:textId="77777777" w:rsidR="00207345" w:rsidRPr="00207345" w:rsidRDefault="00207345" w:rsidP="00207345">
            <w:pPr>
              <w:ind w:firstLine="0"/>
              <w:contextualSpacing w:val="0"/>
              <w:textAlignment w:val="baseline"/>
              <w:rPr>
                <w:szCs w:val="28"/>
                <w:lang w:eastAsia="en-US"/>
              </w:rPr>
            </w:pPr>
            <w:r w:rsidRPr="00207345">
              <w:rPr>
                <w:szCs w:val="28"/>
                <w:lang w:eastAsia="en-US"/>
              </w:rPr>
              <w:t>Завантаження резюме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4AF5A2F" w14:textId="77777777" w:rsidR="00207345" w:rsidRPr="00207345" w:rsidRDefault="00207345" w:rsidP="00207345">
            <w:pPr>
              <w:ind w:firstLine="0"/>
              <w:contextualSpacing w:val="0"/>
              <w:textAlignment w:val="baseline"/>
              <w:rPr>
                <w:szCs w:val="28"/>
                <w:lang w:eastAsia="en-US"/>
              </w:rPr>
            </w:pPr>
            <w:r w:rsidRPr="00207345">
              <w:rPr>
                <w:szCs w:val="28"/>
                <w:lang w:eastAsia="en-US"/>
              </w:rPr>
              <w:t>FR-6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62375DE"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96DB9B7"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r>
      <w:tr w:rsidR="00207345" w:rsidRPr="00207345" w14:paraId="01016852"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7F2DD4BF" w14:textId="77777777" w:rsidR="00207345" w:rsidRPr="00207345" w:rsidRDefault="00207345" w:rsidP="00207345">
            <w:pPr>
              <w:ind w:firstLine="0"/>
              <w:contextualSpacing w:val="0"/>
              <w:textAlignment w:val="baseline"/>
              <w:rPr>
                <w:szCs w:val="28"/>
                <w:lang w:eastAsia="en-US"/>
              </w:rPr>
            </w:pPr>
            <w:r w:rsidRPr="00207345">
              <w:rPr>
                <w:szCs w:val="28"/>
                <w:lang w:eastAsia="en-US"/>
              </w:rPr>
              <w:t>3 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C47A816" w14:textId="77777777" w:rsidR="00207345" w:rsidRPr="00207345" w:rsidRDefault="00207345" w:rsidP="00207345">
            <w:pPr>
              <w:ind w:firstLine="0"/>
              <w:contextualSpacing w:val="0"/>
              <w:textAlignment w:val="baseline"/>
              <w:rPr>
                <w:szCs w:val="28"/>
                <w:lang w:eastAsia="en-US"/>
              </w:rPr>
            </w:pPr>
            <w:r w:rsidRPr="00207345">
              <w:rPr>
                <w:szCs w:val="28"/>
                <w:lang w:eastAsia="en-US"/>
              </w:rPr>
              <w:t>Пошук вакансій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40821D9" w14:textId="77777777" w:rsidR="00207345" w:rsidRPr="00207345" w:rsidRDefault="00207345" w:rsidP="00207345">
            <w:pPr>
              <w:ind w:firstLine="0"/>
              <w:contextualSpacing w:val="0"/>
              <w:textAlignment w:val="baseline"/>
              <w:rPr>
                <w:szCs w:val="28"/>
                <w:lang w:eastAsia="en-US"/>
              </w:rPr>
            </w:pPr>
            <w:r w:rsidRPr="00207345">
              <w:rPr>
                <w:szCs w:val="28"/>
                <w:lang w:eastAsia="en-US"/>
              </w:rPr>
              <w:t>FR-7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47072ABE"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8FF9B9A"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171B08CE"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E0BD18E" w14:textId="77777777" w:rsidR="00207345" w:rsidRPr="00207345" w:rsidRDefault="00207345" w:rsidP="00207345">
            <w:pPr>
              <w:ind w:firstLine="0"/>
              <w:contextualSpacing w:val="0"/>
              <w:textAlignment w:val="baseline"/>
              <w:rPr>
                <w:szCs w:val="28"/>
                <w:lang w:eastAsia="en-US"/>
              </w:rPr>
            </w:pPr>
            <w:r w:rsidRPr="00207345">
              <w:rPr>
                <w:szCs w:val="28"/>
                <w:lang w:eastAsia="en-US"/>
              </w:rPr>
              <w:t>3.1 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1672FE2B"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Відображення характеристик вакансій</w:t>
            </w:r>
            <w:r w:rsidRPr="00207345">
              <w:rPr>
                <w:szCs w:val="28"/>
                <w:lang w:val="en-US" w:eastAsia="en-US"/>
              </w:rPr>
              <w:t>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548D84D5" w14:textId="77777777" w:rsidR="00207345" w:rsidRPr="00207345" w:rsidRDefault="00207345" w:rsidP="00207345">
            <w:pPr>
              <w:ind w:firstLine="0"/>
              <w:contextualSpacing w:val="0"/>
              <w:textAlignment w:val="baseline"/>
              <w:rPr>
                <w:szCs w:val="28"/>
                <w:lang w:eastAsia="en-US"/>
              </w:rPr>
            </w:pPr>
            <w:r w:rsidRPr="00207345">
              <w:rPr>
                <w:szCs w:val="28"/>
                <w:lang w:eastAsia="en-US"/>
              </w:rPr>
              <w:t>FR-8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42DD354"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7D112DE8"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r>
      <w:tr w:rsidR="00207345" w:rsidRPr="00207345" w14:paraId="5D8ABCBF"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032D937E" w14:textId="77777777" w:rsidR="00207345" w:rsidRPr="00207345" w:rsidRDefault="00207345" w:rsidP="00207345">
            <w:pPr>
              <w:ind w:firstLine="0"/>
              <w:contextualSpacing w:val="0"/>
              <w:textAlignment w:val="baseline"/>
              <w:rPr>
                <w:szCs w:val="28"/>
                <w:lang w:eastAsia="en-US"/>
              </w:rPr>
            </w:pPr>
            <w:r w:rsidRPr="00207345">
              <w:rPr>
                <w:szCs w:val="28"/>
                <w:lang w:eastAsia="en-US"/>
              </w:rPr>
              <w:t>3.2 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067FF549" w14:textId="77777777" w:rsidR="00207345" w:rsidRPr="00207345" w:rsidRDefault="00207345" w:rsidP="00207345">
            <w:pPr>
              <w:ind w:firstLine="0"/>
              <w:contextualSpacing w:val="0"/>
              <w:textAlignment w:val="baseline"/>
              <w:rPr>
                <w:szCs w:val="28"/>
                <w:lang w:eastAsia="en-US"/>
              </w:rPr>
            </w:pPr>
            <w:r w:rsidRPr="00207345">
              <w:rPr>
                <w:szCs w:val="28"/>
                <w:lang w:eastAsia="en-US"/>
              </w:rPr>
              <w:t>Фільтрація вакансій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5F1A0F3" w14:textId="77777777" w:rsidR="00207345" w:rsidRPr="00207345" w:rsidRDefault="00207345" w:rsidP="00207345">
            <w:pPr>
              <w:ind w:firstLine="0"/>
              <w:contextualSpacing w:val="0"/>
              <w:textAlignment w:val="baseline"/>
              <w:rPr>
                <w:szCs w:val="28"/>
                <w:lang w:eastAsia="en-US"/>
              </w:rPr>
            </w:pPr>
            <w:r w:rsidRPr="00207345">
              <w:rPr>
                <w:szCs w:val="28"/>
                <w:lang w:eastAsia="en-US"/>
              </w:rPr>
              <w:t>FR-9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51B87A49"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D38225B"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r>
      <w:tr w:rsidR="00207345" w:rsidRPr="00207345" w14:paraId="3F30EECD"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2E77D45D" w14:textId="77777777" w:rsidR="00207345" w:rsidRPr="00207345" w:rsidRDefault="00207345" w:rsidP="00207345">
            <w:pPr>
              <w:ind w:firstLine="0"/>
              <w:contextualSpacing w:val="0"/>
              <w:textAlignment w:val="baseline"/>
              <w:rPr>
                <w:szCs w:val="28"/>
                <w:lang w:eastAsia="en-US"/>
              </w:rPr>
            </w:pPr>
            <w:r w:rsidRPr="00207345">
              <w:rPr>
                <w:szCs w:val="28"/>
                <w:lang w:eastAsia="en-US"/>
              </w:rPr>
              <w:t>4 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61AB99E" w14:textId="77777777" w:rsidR="00207345" w:rsidRPr="00207345" w:rsidRDefault="00207345" w:rsidP="00207345">
            <w:pPr>
              <w:ind w:firstLine="0"/>
              <w:contextualSpacing w:val="0"/>
              <w:textAlignment w:val="baseline"/>
              <w:rPr>
                <w:szCs w:val="28"/>
                <w:lang w:eastAsia="en-US"/>
              </w:rPr>
            </w:pPr>
            <w:r w:rsidRPr="00207345">
              <w:rPr>
                <w:szCs w:val="28"/>
                <w:lang w:eastAsia="en-US"/>
              </w:rPr>
              <w:t>Адаптація резюме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A4FC755" w14:textId="77777777" w:rsidR="00207345" w:rsidRPr="00207345" w:rsidRDefault="00207345" w:rsidP="00207345">
            <w:pPr>
              <w:ind w:firstLine="0"/>
              <w:contextualSpacing w:val="0"/>
              <w:textAlignment w:val="baseline"/>
              <w:rPr>
                <w:szCs w:val="28"/>
                <w:lang w:eastAsia="en-US"/>
              </w:rPr>
            </w:pPr>
            <w:r w:rsidRPr="00207345">
              <w:rPr>
                <w:szCs w:val="28"/>
                <w:lang w:eastAsia="en-US"/>
              </w:rPr>
              <w:t>FR-10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19EAEB1"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2FA09996"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2342ACD3"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53460A1C" w14:textId="77777777" w:rsidR="00207345" w:rsidRPr="00207345" w:rsidRDefault="00207345" w:rsidP="00207345">
            <w:pPr>
              <w:ind w:firstLine="0"/>
              <w:contextualSpacing w:val="0"/>
              <w:textAlignment w:val="baseline"/>
              <w:rPr>
                <w:szCs w:val="28"/>
                <w:lang w:eastAsia="en-US"/>
              </w:rPr>
            </w:pPr>
            <w:r w:rsidRPr="00207345">
              <w:rPr>
                <w:szCs w:val="28"/>
                <w:lang w:eastAsia="en-US"/>
              </w:rPr>
              <w:t>4.1 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0FEB3A1" w14:textId="77777777" w:rsidR="00207345" w:rsidRPr="00207345" w:rsidRDefault="00207345" w:rsidP="00207345">
            <w:pPr>
              <w:ind w:firstLine="0"/>
              <w:contextualSpacing w:val="0"/>
              <w:textAlignment w:val="baseline"/>
              <w:rPr>
                <w:szCs w:val="28"/>
                <w:lang w:eastAsia="en-US"/>
              </w:rPr>
            </w:pPr>
            <w:r w:rsidRPr="00207345">
              <w:rPr>
                <w:szCs w:val="28"/>
                <w:lang w:eastAsia="en-US"/>
              </w:rPr>
              <w:t>Зчитування тексту вакансії за посиланням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063E1111" w14:textId="77777777" w:rsidR="00207345" w:rsidRPr="00207345" w:rsidRDefault="00207345" w:rsidP="00207345">
            <w:pPr>
              <w:ind w:firstLine="0"/>
              <w:contextualSpacing w:val="0"/>
              <w:textAlignment w:val="baseline"/>
              <w:rPr>
                <w:szCs w:val="28"/>
                <w:lang w:eastAsia="en-US"/>
              </w:rPr>
            </w:pPr>
            <w:r w:rsidRPr="00207345">
              <w:rPr>
                <w:szCs w:val="28"/>
                <w:lang w:eastAsia="en-US"/>
              </w:rPr>
              <w:t>FR-11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6216A08"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AED78DE" w14:textId="77777777" w:rsidR="00207345" w:rsidRPr="00207345" w:rsidRDefault="00207345" w:rsidP="00207345">
            <w:pPr>
              <w:ind w:firstLine="0"/>
              <w:contextualSpacing w:val="0"/>
              <w:textAlignment w:val="baseline"/>
              <w:rPr>
                <w:szCs w:val="28"/>
                <w:lang w:eastAsia="en-US"/>
              </w:rPr>
            </w:pPr>
            <w:r w:rsidRPr="00207345">
              <w:rPr>
                <w:szCs w:val="28"/>
                <w:lang w:eastAsia="en-US"/>
              </w:rPr>
              <w:t>Низький </w:t>
            </w:r>
          </w:p>
        </w:tc>
      </w:tr>
      <w:tr w:rsidR="00207345" w:rsidRPr="00207345" w14:paraId="37189687"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FECDBC4" w14:textId="77777777" w:rsidR="00207345" w:rsidRPr="00207345" w:rsidRDefault="00207345" w:rsidP="00207345">
            <w:pPr>
              <w:ind w:firstLine="0"/>
              <w:contextualSpacing w:val="0"/>
              <w:textAlignment w:val="baseline"/>
              <w:rPr>
                <w:szCs w:val="28"/>
                <w:lang w:eastAsia="en-US"/>
              </w:rPr>
            </w:pPr>
            <w:r w:rsidRPr="00207345">
              <w:rPr>
                <w:szCs w:val="28"/>
                <w:lang w:eastAsia="en-US"/>
              </w:rPr>
              <w:t>4.2 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4CB7C21F"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Відображення оцінки </w:t>
            </w:r>
            <w:proofErr w:type="spellStart"/>
            <w:r w:rsidRPr="00207345">
              <w:rPr>
                <w:szCs w:val="28"/>
                <w:lang w:eastAsia="en-US"/>
              </w:rPr>
              <w:t>релевантності</w:t>
            </w:r>
            <w:proofErr w:type="spellEnd"/>
            <w:r w:rsidRPr="00207345">
              <w:rPr>
                <w:szCs w:val="28"/>
                <w:lang w:eastAsia="en-US"/>
              </w:rPr>
              <w:t xml:space="preserve"> та рекомендацій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409F09E3" w14:textId="77777777" w:rsidR="00207345" w:rsidRPr="00207345" w:rsidRDefault="00207345" w:rsidP="00207345">
            <w:pPr>
              <w:ind w:firstLine="0"/>
              <w:contextualSpacing w:val="0"/>
              <w:textAlignment w:val="baseline"/>
              <w:rPr>
                <w:szCs w:val="28"/>
                <w:lang w:eastAsia="en-US"/>
              </w:rPr>
            </w:pPr>
            <w:r w:rsidRPr="00207345">
              <w:rPr>
                <w:szCs w:val="28"/>
                <w:lang w:eastAsia="en-US"/>
              </w:rPr>
              <w:t>FR-12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304B0F26"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Високий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A90FBCC"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r w:rsidR="00207345" w:rsidRPr="00207345" w14:paraId="519650DD" w14:textId="77777777" w:rsidTr="00207345">
        <w:trPr>
          <w:trHeight w:val="300"/>
        </w:trPr>
        <w:tc>
          <w:tcPr>
            <w:tcW w:w="840" w:type="dxa"/>
            <w:tcBorders>
              <w:top w:val="single" w:sz="6" w:space="0" w:color="auto"/>
              <w:left w:val="single" w:sz="6" w:space="0" w:color="auto"/>
              <w:bottom w:val="single" w:sz="6" w:space="0" w:color="auto"/>
              <w:right w:val="single" w:sz="6" w:space="0" w:color="auto"/>
            </w:tcBorders>
            <w:shd w:val="clear" w:color="auto" w:fill="auto"/>
            <w:hideMark/>
          </w:tcPr>
          <w:p w14:paraId="45539594" w14:textId="77777777" w:rsidR="00207345" w:rsidRPr="00207345" w:rsidRDefault="00207345" w:rsidP="00207345">
            <w:pPr>
              <w:ind w:firstLine="0"/>
              <w:contextualSpacing w:val="0"/>
              <w:textAlignment w:val="baseline"/>
              <w:rPr>
                <w:szCs w:val="28"/>
                <w:lang w:eastAsia="en-US"/>
              </w:rPr>
            </w:pPr>
            <w:r w:rsidRPr="00207345">
              <w:rPr>
                <w:szCs w:val="28"/>
                <w:lang w:eastAsia="en-US"/>
              </w:rPr>
              <w:t>5 </w:t>
            </w:r>
          </w:p>
        </w:tc>
        <w:tc>
          <w:tcPr>
            <w:tcW w:w="4110" w:type="dxa"/>
            <w:tcBorders>
              <w:top w:val="single" w:sz="6" w:space="0" w:color="auto"/>
              <w:left w:val="single" w:sz="6" w:space="0" w:color="auto"/>
              <w:bottom w:val="single" w:sz="6" w:space="0" w:color="auto"/>
              <w:right w:val="single" w:sz="6" w:space="0" w:color="auto"/>
            </w:tcBorders>
            <w:shd w:val="clear" w:color="auto" w:fill="auto"/>
            <w:hideMark/>
          </w:tcPr>
          <w:p w14:paraId="329E351E"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Надсилання нотифікацій про нові вакансії </w:t>
            </w:r>
          </w:p>
        </w:tc>
        <w:tc>
          <w:tcPr>
            <w:tcW w:w="1530" w:type="dxa"/>
            <w:tcBorders>
              <w:top w:val="single" w:sz="6" w:space="0" w:color="auto"/>
              <w:left w:val="single" w:sz="6" w:space="0" w:color="auto"/>
              <w:bottom w:val="single" w:sz="6" w:space="0" w:color="auto"/>
              <w:right w:val="single" w:sz="6" w:space="0" w:color="auto"/>
            </w:tcBorders>
            <w:shd w:val="clear" w:color="auto" w:fill="auto"/>
            <w:hideMark/>
          </w:tcPr>
          <w:p w14:paraId="7A689E61" w14:textId="77777777" w:rsidR="00207345" w:rsidRPr="00207345" w:rsidRDefault="00207345" w:rsidP="00207345">
            <w:pPr>
              <w:ind w:firstLine="0"/>
              <w:contextualSpacing w:val="0"/>
              <w:textAlignment w:val="baseline"/>
              <w:rPr>
                <w:szCs w:val="28"/>
                <w:lang w:eastAsia="en-US"/>
              </w:rPr>
            </w:pPr>
            <w:r w:rsidRPr="00207345">
              <w:rPr>
                <w:szCs w:val="28"/>
                <w:lang w:eastAsia="en-US"/>
              </w:rPr>
              <w:t>FR-13 </w:t>
            </w:r>
          </w:p>
        </w:tc>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1A90F151"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4586707D" w14:textId="77777777" w:rsidR="00207345" w:rsidRPr="00207345" w:rsidRDefault="00207345" w:rsidP="00207345">
            <w:pPr>
              <w:ind w:firstLine="0"/>
              <w:contextualSpacing w:val="0"/>
              <w:textAlignment w:val="baseline"/>
              <w:rPr>
                <w:szCs w:val="28"/>
                <w:lang w:eastAsia="en-US"/>
              </w:rPr>
            </w:pPr>
            <w:r w:rsidRPr="00207345">
              <w:rPr>
                <w:szCs w:val="28"/>
                <w:lang w:eastAsia="en-US"/>
              </w:rPr>
              <w:t>Середній </w:t>
            </w:r>
          </w:p>
        </w:tc>
      </w:tr>
    </w:tbl>
    <w:p w14:paraId="0EA905E1" w14:textId="77777777" w:rsidR="00207345" w:rsidRPr="00207345" w:rsidRDefault="00207345" w:rsidP="00207345">
      <w:pPr>
        <w:ind w:firstLine="0"/>
        <w:contextualSpacing w:val="0"/>
        <w:jc w:val="center"/>
        <w:textAlignment w:val="baseline"/>
        <w:rPr>
          <w:b/>
          <w:bCs/>
          <w:szCs w:val="28"/>
          <w:lang w:val="en-US" w:eastAsia="en-US"/>
        </w:rPr>
      </w:pPr>
      <w:r w:rsidRPr="00207345">
        <w:rPr>
          <w:b/>
          <w:bCs/>
          <w:szCs w:val="28"/>
          <w:lang w:val="en-US" w:eastAsia="en-US"/>
        </w:rPr>
        <w:t> </w:t>
      </w:r>
    </w:p>
    <w:p w14:paraId="736BC126" w14:textId="77777777" w:rsidR="00207345" w:rsidRDefault="00207345" w:rsidP="00207345">
      <w:pPr>
        <w:ind w:firstLine="705"/>
        <w:contextualSpacing w:val="0"/>
        <w:textAlignment w:val="baseline"/>
        <w:rPr>
          <w:szCs w:val="28"/>
          <w:lang w:eastAsia="en-US"/>
        </w:rPr>
      </w:pPr>
    </w:p>
    <w:p w14:paraId="61F401B6" w14:textId="77777777" w:rsidR="00207345" w:rsidRDefault="00207345" w:rsidP="00207345">
      <w:pPr>
        <w:ind w:firstLine="705"/>
        <w:contextualSpacing w:val="0"/>
        <w:textAlignment w:val="baseline"/>
        <w:rPr>
          <w:szCs w:val="28"/>
          <w:lang w:eastAsia="en-US"/>
        </w:rPr>
      </w:pPr>
    </w:p>
    <w:p w14:paraId="0553492E" w14:textId="07DDC5A5" w:rsidR="00207345" w:rsidRPr="00207345" w:rsidRDefault="00207345" w:rsidP="00207345">
      <w:pPr>
        <w:ind w:firstLine="705"/>
        <w:contextualSpacing w:val="0"/>
        <w:textAlignment w:val="baseline"/>
        <w:rPr>
          <w:szCs w:val="28"/>
          <w:lang w:val="en-US" w:eastAsia="en-US"/>
        </w:rPr>
      </w:pPr>
      <w:r w:rsidRPr="00207345">
        <w:rPr>
          <w:szCs w:val="28"/>
          <w:lang w:eastAsia="en-US"/>
        </w:rPr>
        <w:lastRenderedPageBreak/>
        <w:t>Таблиця 2.</w:t>
      </w:r>
      <w:r>
        <w:rPr>
          <w:szCs w:val="28"/>
          <w:lang w:val="en-US" w:eastAsia="en-US"/>
        </w:rPr>
        <w:t>2</w:t>
      </w:r>
      <w:r w:rsidRPr="00207345">
        <w:rPr>
          <w:szCs w:val="28"/>
          <w:lang w:eastAsia="en-US"/>
        </w:rPr>
        <w:t xml:space="preserve"> – Перелік функціональних вимог</w:t>
      </w:r>
      <w:r w:rsidRPr="00207345">
        <w:rPr>
          <w:szCs w:val="28"/>
          <w:lang w:val="en-US" w:eastAsia="en-US"/>
        </w:rPr>
        <w:t> </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207345" w:rsidRPr="00207345" w14:paraId="67BF93C0"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72B2547" w14:textId="77777777" w:rsidR="00207345" w:rsidRPr="00207345" w:rsidRDefault="00207345" w:rsidP="00207345">
            <w:pPr>
              <w:shd w:val="clear" w:color="auto" w:fill="FFFFFF"/>
              <w:spacing w:beforeAutospacing="1" w:afterAutospacing="1"/>
              <w:ind w:firstLine="0"/>
              <w:contextualSpacing w:val="0"/>
              <w:jc w:val="left"/>
              <w:textAlignment w:val="baseline"/>
              <w:rPr>
                <w:szCs w:val="28"/>
                <w:lang w:val="en-US" w:eastAsia="en-US"/>
              </w:rPr>
            </w:pPr>
            <w:proofErr w:type="spellStart"/>
            <w:r w:rsidRPr="00207345">
              <w:rPr>
                <w:szCs w:val="28"/>
                <w:lang w:val="ru-RU" w:eastAsia="en-US"/>
              </w:rPr>
              <w:t>Назва</w:t>
            </w:r>
            <w:proofErr w:type="spellEnd"/>
            <w:r w:rsidRPr="00207345">
              <w:rPr>
                <w:szCs w:val="28"/>
                <w:lang w:val="ru-RU" w:eastAsia="en-US"/>
              </w:rPr>
              <w:t> </w:t>
            </w:r>
            <w:r w:rsidRPr="00207345">
              <w:rPr>
                <w:szCs w:val="28"/>
                <w:lang w:val="en-US" w:eastAsia="en-US"/>
              </w:rPr>
              <w:t>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7D41FE24"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Опис</w:t>
            </w:r>
            <w:r w:rsidRPr="00207345">
              <w:rPr>
                <w:szCs w:val="28"/>
                <w:lang w:val="en-US" w:eastAsia="en-US"/>
              </w:rPr>
              <w:t> </w:t>
            </w:r>
          </w:p>
        </w:tc>
      </w:tr>
      <w:tr w:rsidR="00207345" w:rsidRPr="00207345" w14:paraId="20BD42D2"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B942383"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FR-1</w:t>
            </w:r>
            <w:r w:rsidRPr="00207345">
              <w:rPr>
                <w:szCs w:val="28"/>
                <w:lang w:val="en-US" w:eastAsia="en-US"/>
              </w:rPr>
              <w:t>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3D232E9C"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Система авторизації користувача.</w:t>
            </w:r>
            <w:r w:rsidRPr="00207345">
              <w:rPr>
                <w:szCs w:val="28"/>
                <w:lang w:val="en-US" w:eastAsia="en-US"/>
              </w:rPr>
              <w:t> </w:t>
            </w:r>
          </w:p>
          <w:p w14:paraId="09BFDE3B"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 xml:space="preserve">При переході неавторизованим користувачем на </w:t>
            </w:r>
            <w:proofErr w:type="spellStart"/>
            <w:r w:rsidRPr="00207345">
              <w:rPr>
                <w:szCs w:val="28"/>
                <w:lang w:eastAsia="en-US"/>
              </w:rPr>
              <w:t>вебсайт</w:t>
            </w:r>
            <w:proofErr w:type="spellEnd"/>
            <w:r w:rsidRPr="00207345">
              <w:rPr>
                <w:szCs w:val="28"/>
                <w:lang w:eastAsia="en-US"/>
              </w:rPr>
              <w:t xml:space="preserve"> він переадресовується на сторінку входу в профіль. З неї він може перейти на сторінку реєстрації або відновлення паролю, а після входу користувач може вийти з профілю.</w:t>
            </w:r>
            <w:r w:rsidRPr="00207345">
              <w:rPr>
                <w:szCs w:val="28"/>
                <w:lang w:val="en-US" w:eastAsia="en-US"/>
              </w:rPr>
              <w:t> </w:t>
            </w:r>
          </w:p>
        </w:tc>
      </w:tr>
      <w:tr w:rsidR="00207345" w:rsidRPr="00207345" w14:paraId="13400D1D"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7B92D69"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FR-2</w:t>
            </w:r>
            <w:r w:rsidRPr="00207345">
              <w:rPr>
                <w:szCs w:val="28"/>
                <w:lang w:val="en-US" w:eastAsia="en-US"/>
              </w:rPr>
              <w:t>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360FD4AF"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Реєстрація користувача.</w:t>
            </w:r>
            <w:r w:rsidRPr="00207345">
              <w:rPr>
                <w:szCs w:val="28"/>
                <w:lang w:val="en-US" w:eastAsia="en-US"/>
              </w:rPr>
              <w:t> </w:t>
            </w:r>
          </w:p>
          <w:p w14:paraId="185F189D" w14:textId="77777777" w:rsidR="00207345" w:rsidRPr="00207345" w:rsidRDefault="00207345" w:rsidP="00207345">
            <w:pPr>
              <w:ind w:firstLine="0"/>
              <w:contextualSpacing w:val="0"/>
              <w:textAlignment w:val="baseline"/>
              <w:rPr>
                <w:szCs w:val="28"/>
                <w:lang w:val="en-US" w:eastAsia="en-US"/>
              </w:rPr>
            </w:pPr>
            <w:r w:rsidRPr="00207345">
              <w:rPr>
                <w:szCs w:val="28"/>
                <w:lang w:eastAsia="en-US"/>
              </w:rPr>
              <w:t xml:space="preserve">Для реєстрації користувач має ввести імейл, ім’я та пароль та натиснути кнопку реєстрації. Якщо імейл не є </w:t>
            </w:r>
            <w:proofErr w:type="spellStart"/>
            <w:r w:rsidRPr="00207345">
              <w:rPr>
                <w:szCs w:val="28"/>
                <w:lang w:eastAsia="en-US"/>
              </w:rPr>
              <w:t>валідним</w:t>
            </w:r>
            <w:proofErr w:type="spellEnd"/>
            <w:r w:rsidRPr="00207345">
              <w:rPr>
                <w:szCs w:val="28"/>
                <w:lang w:eastAsia="en-US"/>
              </w:rPr>
              <w:t xml:space="preserve"> чи вже наявний в системі або одне з полів є порожнім, відображається відповідне повідомлення і кнопка не є активною. Після натиснення кнопки користувачу надсилається імейл про підтвердження імейл адреси, та на екрані відображається відповідне повідомлення. Після підтвердження імейлу користувач може увійти в профіль.</w:t>
            </w:r>
            <w:r w:rsidRPr="00207345">
              <w:rPr>
                <w:szCs w:val="28"/>
                <w:lang w:val="en-US" w:eastAsia="en-US"/>
              </w:rPr>
              <w:t> </w:t>
            </w:r>
          </w:p>
        </w:tc>
      </w:tr>
      <w:tr w:rsidR="00207345" w:rsidRPr="00207345" w14:paraId="1D06A8A5"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B43CF5B" w14:textId="77777777" w:rsidR="00207345" w:rsidRPr="00207345" w:rsidRDefault="00207345" w:rsidP="00207345">
            <w:pPr>
              <w:ind w:firstLine="0"/>
              <w:contextualSpacing w:val="0"/>
              <w:textAlignment w:val="baseline"/>
              <w:rPr>
                <w:szCs w:val="28"/>
                <w:lang w:eastAsia="en-US"/>
              </w:rPr>
            </w:pPr>
            <w:r w:rsidRPr="00207345">
              <w:rPr>
                <w:szCs w:val="28"/>
                <w:lang w:eastAsia="en-US"/>
              </w:rPr>
              <w:t>FR-3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137683EB" w14:textId="77777777" w:rsidR="00207345" w:rsidRPr="00207345" w:rsidRDefault="00207345" w:rsidP="00207345">
            <w:pPr>
              <w:ind w:firstLine="0"/>
              <w:contextualSpacing w:val="0"/>
              <w:textAlignment w:val="baseline"/>
              <w:rPr>
                <w:szCs w:val="28"/>
                <w:lang w:eastAsia="en-US"/>
              </w:rPr>
            </w:pPr>
            <w:r w:rsidRPr="00207345">
              <w:rPr>
                <w:szCs w:val="28"/>
                <w:lang w:eastAsia="en-US"/>
              </w:rPr>
              <w:t>Авторизація користувача. </w:t>
            </w:r>
          </w:p>
          <w:p w14:paraId="44AF8824"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Після реєстрації і підтвердження імейлу користувач може увійти в профіль. Для цього він має ввести імейл та пароль та натиснути кнопку входу. Якщо імейл не є </w:t>
            </w:r>
            <w:proofErr w:type="spellStart"/>
            <w:r w:rsidRPr="00207345">
              <w:rPr>
                <w:szCs w:val="28"/>
                <w:lang w:eastAsia="en-US"/>
              </w:rPr>
              <w:t>валідним</w:t>
            </w:r>
            <w:proofErr w:type="spellEnd"/>
            <w:r w:rsidRPr="00207345">
              <w:rPr>
                <w:szCs w:val="28"/>
                <w:lang w:eastAsia="en-US"/>
              </w:rPr>
              <w:t xml:space="preserve"> або пароль є порожнім чи введено неправильно користувач отримує відповідне повідомлення і кнопка входу стає неактивною. Після успішного входу користувач </w:t>
            </w:r>
            <w:proofErr w:type="spellStart"/>
            <w:r w:rsidRPr="00207345">
              <w:rPr>
                <w:szCs w:val="28"/>
                <w:lang w:eastAsia="en-US"/>
              </w:rPr>
              <w:t>переадресується</w:t>
            </w:r>
            <w:proofErr w:type="spellEnd"/>
            <w:r w:rsidRPr="00207345">
              <w:rPr>
                <w:szCs w:val="28"/>
                <w:lang w:eastAsia="en-US"/>
              </w:rPr>
              <w:t xml:space="preserve"> на головну сторінку. </w:t>
            </w:r>
          </w:p>
        </w:tc>
      </w:tr>
      <w:tr w:rsidR="00207345" w:rsidRPr="00207345" w14:paraId="733E7B0A"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23807412" w14:textId="77777777" w:rsidR="00207345" w:rsidRPr="00207345" w:rsidRDefault="00207345" w:rsidP="00207345">
            <w:pPr>
              <w:ind w:firstLine="0"/>
              <w:contextualSpacing w:val="0"/>
              <w:textAlignment w:val="baseline"/>
              <w:rPr>
                <w:szCs w:val="28"/>
                <w:lang w:eastAsia="en-US"/>
              </w:rPr>
            </w:pPr>
            <w:r w:rsidRPr="00207345">
              <w:rPr>
                <w:szCs w:val="28"/>
                <w:lang w:eastAsia="en-US"/>
              </w:rPr>
              <w:t>FR-4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11F19DE0"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Відновлення паролю. </w:t>
            </w:r>
          </w:p>
          <w:p w14:paraId="7D424ADA"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З сторінки входу в профіль </w:t>
            </w:r>
            <w:proofErr w:type="spellStart"/>
            <w:r w:rsidRPr="00207345">
              <w:rPr>
                <w:szCs w:val="28"/>
                <w:lang w:eastAsia="en-US"/>
              </w:rPr>
              <w:t>можно</w:t>
            </w:r>
            <w:proofErr w:type="spellEnd"/>
            <w:r w:rsidRPr="00207345">
              <w:rPr>
                <w:szCs w:val="28"/>
                <w:lang w:eastAsia="en-US"/>
              </w:rPr>
              <w:t xml:space="preserve"> перемкнутись на форму відновлення паролю. Там користувач має ввести свою імейл адресу, і якщо вона наявна в системі кнопка відновлення стає активною, інакше користувач отримує відповідне повідомлення про помилку. Після натискання кнопки користувачу надсилається імейл з посиланням, перейшовши по якому він може встановити новий пароль. </w:t>
            </w:r>
          </w:p>
        </w:tc>
      </w:tr>
    </w:tbl>
    <w:p w14:paraId="67C093A9" w14:textId="2F3D4238" w:rsidR="00207345" w:rsidRPr="00207345" w:rsidRDefault="00207345">
      <w:r>
        <w:lastRenderedPageBreak/>
        <w:t>Продовження таблиці 2.2</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207345" w:rsidRPr="00207345" w14:paraId="6DFAB603"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F031390" w14:textId="77777777" w:rsidR="00207345" w:rsidRPr="00207345" w:rsidRDefault="00207345" w:rsidP="00207345">
            <w:pPr>
              <w:ind w:firstLine="0"/>
              <w:contextualSpacing w:val="0"/>
              <w:textAlignment w:val="baseline"/>
              <w:rPr>
                <w:szCs w:val="28"/>
                <w:lang w:eastAsia="en-US"/>
              </w:rPr>
            </w:pPr>
            <w:r w:rsidRPr="00207345">
              <w:rPr>
                <w:szCs w:val="28"/>
                <w:lang w:eastAsia="en-US"/>
              </w:rPr>
              <w:t>FR-5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74124890" w14:textId="77777777" w:rsidR="00207345" w:rsidRPr="00207345" w:rsidRDefault="00207345" w:rsidP="00207345">
            <w:pPr>
              <w:ind w:firstLine="0"/>
              <w:contextualSpacing w:val="0"/>
              <w:textAlignment w:val="baseline"/>
              <w:rPr>
                <w:szCs w:val="28"/>
                <w:lang w:eastAsia="en-US"/>
              </w:rPr>
            </w:pPr>
            <w:r w:rsidRPr="00207345">
              <w:rPr>
                <w:szCs w:val="28"/>
                <w:lang w:eastAsia="en-US"/>
              </w:rPr>
              <w:t>Вихід з акаунту. </w:t>
            </w:r>
          </w:p>
          <w:p w14:paraId="7C76A090"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На усіх сторінках крім сторінки авторизації присутня кнопка виходу з профілю, після натиснення якої юзер виходить з акаунту та </w:t>
            </w:r>
            <w:proofErr w:type="spellStart"/>
            <w:r w:rsidRPr="00207345">
              <w:rPr>
                <w:szCs w:val="28"/>
                <w:lang w:eastAsia="en-US"/>
              </w:rPr>
              <w:t>переадресується</w:t>
            </w:r>
            <w:proofErr w:type="spellEnd"/>
            <w:r w:rsidRPr="00207345">
              <w:rPr>
                <w:szCs w:val="28"/>
                <w:lang w:eastAsia="en-US"/>
              </w:rPr>
              <w:t xml:space="preserve"> на сторінку авторизації. </w:t>
            </w:r>
          </w:p>
        </w:tc>
      </w:tr>
      <w:tr w:rsidR="00207345" w:rsidRPr="00207345" w14:paraId="714657EF"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46257B1D" w14:textId="77777777" w:rsidR="00207345" w:rsidRPr="00207345" w:rsidRDefault="00207345" w:rsidP="00207345">
            <w:pPr>
              <w:ind w:firstLine="0"/>
              <w:contextualSpacing w:val="0"/>
              <w:textAlignment w:val="baseline"/>
              <w:rPr>
                <w:szCs w:val="28"/>
                <w:lang w:eastAsia="en-US"/>
              </w:rPr>
            </w:pPr>
            <w:r w:rsidRPr="00207345">
              <w:rPr>
                <w:szCs w:val="28"/>
                <w:lang w:eastAsia="en-US"/>
              </w:rPr>
              <w:t>FR-6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6F0E246" w14:textId="77777777" w:rsidR="00207345" w:rsidRPr="00207345" w:rsidRDefault="00207345" w:rsidP="00207345">
            <w:pPr>
              <w:ind w:firstLine="0"/>
              <w:contextualSpacing w:val="0"/>
              <w:textAlignment w:val="baseline"/>
              <w:rPr>
                <w:szCs w:val="28"/>
                <w:lang w:eastAsia="en-US"/>
              </w:rPr>
            </w:pPr>
            <w:r w:rsidRPr="00207345">
              <w:rPr>
                <w:szCs w:val="28"/>
                <w:lang w:eastAsia="en-US"/>
              </w:rPr>
              <w:t>Завантаження резюме. </w:t>
            </w:r>
          </w:p>
          <w:p w14:paraId="02257000"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На головній сторінці застосунку присутня </w:t>
            </w:r>
            <w:proofErr w:type="spellStart"/>
            <w:r w:rsidRPr="00207345">
              <w:rPr>
                <w:szCs w:val="28"/>
                <w:lang w:eastAsia="en-US"/>
              </w:rPr>
              <w:t>конпка</w:t>
            </w:r>
            <w:proofErr w:type="spellEnd"/>
            <w:r w:rsidRPr="00207345">
              <w:rPr>
                <w:szCs w:val="28"/>
                <w:lang w:eastAsia="en-US"/>
              </w:rPr>
              <w:t xml:space="preserve"> завантаження резюме, після натиснення якої відкривається вікно вибору файлу, в якому можна вибрати </w:t>
            </w:r>
            <w:proofErr w:type="spellStart"/>
            <w:r w:rsidRPr="00207345">
              <w:rPr>
                <w:szCs w:val="28"/>
                <w:lang w:eastAsia="en-US"/>
              </w:rPr>
              <w:t>pdf</w:t>
            </w:r>
            <w:proofErr w:type="spellEnd"/>
            <w:r w:rsidRPr="00207345">
              <w:rPr>
                <w:szCs w:val="28"/>
                <w:lang w:eastAsia="en-US"/>
              </w:rPr>
              <w:t xml:space="preserve">, </w:t>
            </w:r>
            <w:proofErr w:type="spellStart"/>
            <w:r w:rsidRPr="00207345">
              <w:rPr>
                <w:szCs w:val="28"/>
                <w:lang w:eastAsia="en-US"/>
              </w:rPr>
              <w:t>docx</w:t>
            </w:r>
            <w:proofErr w:type="spellEnd"/>
            <w:r w:rsidRPr="00207345">
              <w:rPr>
                <w:szCs w:val="28"/>
                <w:lang w:eastAsia="en-US"/>
              </w:rPr>
              <w:t xml:space="preserve"> або </w:t>
            </w:r>
            <w:proofErr w:type="spellStart"/>
            <w:r w:rsidRPr="00207345">
              <w:rPr>
                <w:szCs w:val="28"/>
                <w:lang w:eastAsia="en-US"/>
              </w:rPr>
              <w:t>doc</w:t>
            </w:r>
            <w:proofErr w:type="spellEnd"/>
            <w:r w:rsidRPr="00207345">
              <w:rPr>
                <w:szCs w:val="28"/>
                <w:lang w:eastAsia="en-US"/>
              </w:rPr>
              <w:t xml:space="preserve"> файл. Після вибору файлу і його збереження користувачу показується відповідне повідомлення. </w:t>
            </w:r>
          </w:p>
        </w:tc>
      </w:tr>
      <w:tr w:rsidR="00207345" w:rsidRPr="00207345" w14:paraId="390772CD"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2A864E9" w14:textId="77777777" w:rsidR="00207345" w:rsidRPr="00207345" w:rsidRDefault="00207345" w:rsidP="00207345">
            <w:pPr>
              <w:ind w:firstLine="0"/>
              <w:contextualSpacing w:val="0"/>
              <w:textAlignment w:val="baseline"/>
              <w:rPr>
                <w:szCs w:val="28"/>
                <w:lang w:eastAsia="en-US"/>
              </w:rPr>
            </w:pPr>
            <w:r w:rsidRPr="00207345">
              <w:rPr>
                <w:szCs w:val="28"/>
                <w:lang w:eastAsia="en-US"/>
              </w:rPr>
              <w:t>FR-7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01341D95" w14:textId="77777777" w:rsidR="00207345" w:rsidRPr="00207345" w:rsidRDefault="00207345" w:rsidP="00207345">
            <w:pPr>
              <w:ind w:firstLine="0"/>
              <w:contextualSpacing w:val="0"/>
              <w:textAlignment w:val="baseline"/>
              <w:rPr>
                <w:szCs w:val="28"/>
                <w:lang w:eastAsia="en-US"/>
              </w:rPr>
            </w:pPr>
            <w:r w:rsidRPr="00207345">
              <w:rPr>
                <w:szCs w:val="28"/>
                <w:lang w:eastAsia="en-US"/>
              </w:rPr>
              <w:t>Пошук вакансій. </w:t>
            </w:r>
          </w:p>
          <w:p w14:paraId="475F95ED"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На головній сторінці застосунку присутня кнопка пошуку вакансій, яка є активною якщо користувач має завантажене резюме в застосунку. Після натиснення кнопки користувач </w:t>
            </w:r>
            <w:proofErr w:type="spellStart"/>
            <w:r w:rsidRPr="00207345">
              <w:rPr>
                <w:szCs w:val="28"/>
                <w:lang w:eastAsia="en-US"/>
              </w:rPr>
              <w:t>переадресується</w:t>
            </w:r>
            <w:proofErr w:type="spellEnd"/>
            <w:r w:rsidRPr="00207345">
              <w:rPr>
                <w:szCs w:val="28"/>
                <w:lang w:eastAsia="en-US"/>
              </w:rPr>
              <w:t xml:space="preserve"> на сторінку результатів пошуку. </w:t>
            </w:r>
          </w:p>
        </w:tc>
      </w:tr>
      <w:tr w:rsidR="00207345" w:rsidRPr="00207345" w14:paraId="505925E1"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6DCBEF46" w14:textId="77777777" w:rsidR="00207345" w:rsidRPr="00207345" w:rsidRDefault="00207345" w:rsidP="00207345">
            <w:pPr>
              <w:ind w:firstLine="0"/>
              <w:contextualSpacing w:val="0"/>
              <w:textAlignment w:val="baseline"/>
              <w:rPr>
                <w:szCs w:val="28"/>
                <w:lang w:eastAsia="en-US"/>
              </w:rPr>
            </w:pPr>
            <w:r w:rsidRPr="00207345">
              <w:rPr>
                <w:szCs w:val="28"/>
                <w:lang w:eastAsia="en-US"/>
              </w:rPr>
              <w:t>FR-8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43A7313D" w14:textId="77777777" w:rsidR="00207345" w:rsidRPr="00207345" w:rsidRDefault="00207345" w:rsidP="00207345">
            <w:pPr>
              <w:ind w:firstLine="0"/>
              <w:contextualSpacing w:val="0"/>
              <w:textAlignment w:val="baseline"/>
              <w:rPr>
                <w:szCs w:val="28"/>
                <w:lang w:eastAsia="en-US"/>
              </w:rPr>
            </w:pPr>
            <w:r w:rsidRPr="00207345">
              <w:rPr>
                <w:szCs w:val="28"/>
                <w:lang w:eastAsia="en-US"/>
              </w:rPr>
              <w:t>Відображення характеристик вакансій. </w:t>
            </w:r>
          </w:p>
          <w:p w14:paraId="0018BEB7"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На сторінці результатів пошуку вакансії відображаються у вигляді списку, в якому присутня інформація про назву вакансії, оцінку </w:t>
            </w:r>
            <w:proofErr w:type="spellStart"/>
            <w:r w:rsidRPr="00207345">
              <w:rPr>
                <w:szCs w:val="28"/>
                <w:lang w:eastAsia="en-US"/>
              </w:rPr>
              <w:t>релевантності</w:t>
            </w:r>
            <w:proofErr w:type="spellEnd"/>
            <w:r w:rsidRPr="00207345">
              <w:rPr>
                <w:szCs w:val="28"/>
                <w:lang w:eastAsia="en-US"/>
              </w:rPr>
              <w:t xml:space="preserve"> до резюме користувача, її локацію та зарплатню якщо такі дані доступні. По кліку на назву вакансії користувач переадресовується на сайт вакансії. </w:t>
            </w:r>
          </w:p>
        </w:tc>
      </w:tr>
      <w:tr w:rsidR="00207345" w:rsidRPr="00207345" w14:paraId="27F04F73"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070F19CF" w14:textId="77777777" w:rsidR="00207345" w:rsidRPr="00207345" w:rsidRDefault="00207345" w:rsidP="00207345">
            <w:pPr>
              <w:ind w:firstLine="0"/>
              <w:contextualSpacing w:val="0"/>
              <w:textAlignment w:val="baseline"/>
              <w:rPr>
                <w:szCs w:val="28"/>
                <w:lang w:eastAsia="en-US"/>
              </w:rPr>
            </w:pPr>
            <w:r w:rsidRPr="00207345">
              <w:rPr>
                <w:szCs w:val="28"/>
                <w:lang w:eastAsia="en-US"/>
              </w:rPr>
              <w:t>FR-9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695DDEFB" w14:textId="77777777" w:rsidR="00207345" w:rsidRPr="00207345" w:rsidRDefault="00207345" w:rsidP="00207345">
            <w:pPr>
              <w:ind w:firstLine="0"/>
              <w:contextualSpacing w:val="0"/>
              <w:textAlignment w:val="baseline"/>
              <w:rPr>
                <w:szCs w:val="28"/>
                <w:lang w:eastAsia="en-US"/>
              </w:rPr>
            </w:pPr>
            <w:r w:rsidRPr="00207345">
              <w:rPr>
                <w:szCs w:val="28"/>
                <w:lang w:eastAsia="en-US"/>
              </w:rPr>
              <w:t>Фільтрація вакансій. </w:t>
            </w:r>
          </w:p>
          <w:p w14:paraId="514039A5" w14:textId="77777777" w:rsidR="00207345" w:rsidRPr="00207345" w:rsidRDefault="00207345" w:rsidP="00207345">
            <w:pPr>
              <w:ind w:firstLine="0"/>
              <w:contextualSpacing w:val="0"/>
              <w:textAlignment w:val="baseline"/>
              <w:rPr>
                <w:szCs w:val="28"/>
                <w:lang w:eastAsia="en-US"/>
              </w:rPr>
            </w:pPr>
            <w:r w:rsidRPr="00207345">
              <w:rPr>
                <w:szCs w:val="28"/>
                <w:lang w:eastAsia="en-US"/>
              </w:rPr>
              <w:t>Після отримання усіх результатів пошуку вакансій користувач може відфільтрувати їх за локацією, або наявністю інформації про зарплатню. </w:t>
            </w:r>
          </w:p>
        </w:tc>
      </w:tr>
    </w:tbl>
    <w:p w14:paraId="5C222D04" w14:textId="2625E804" w:rsidR="00207345" w:rsidRDefault="00207345"/>
    <w:p w14:paraId="1742BB12" w14:textId="760F5E4E" w:rsidR="00207345" w:rsidRDefault="00207345"/>
    <w:p w14:paraId="46A1BC17" w14:textId="45B98B9B" w:rsidR="00207345" w:rsidRDefault="00207345"/>
    <w:p w14:paraId="7A2D9D8F" w14:textId="43027880" w:rsidR="00207345" w:rsidRDefault="00207345"/>
    <w:p w14:paraId="50D5A296" w14:textId="2ECB3766" w:rsidR="00207345" w:rsidRDefault="00207345"/>
    <w:p w14:paraId="451914E7" w14:textId="563B3CE6" w:rsidR="00207345" w:rsidRDefault="00207345">
      <w:r>
        <w:lastRenderedPageBreak/>
        <w:t>Продовження таблиці 2.2</w:t>
      </w:r>
    </w:p>
    <w:tbl>
      <w:tblPr>
        <w:tblW w:w="93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5"/>
        <w:gridCol w:w="8205"/>
      </w:tblGrid>
      <w:tr w:rsidR="00207345" w:rsidRPr="00207345" w14:paraId="73B311D1"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4924C6D1" w14:textId="77777777" w:rsidR="00207345" w:rsidRPr="00207345" w:rsidRDefault="00207345" w:rsidP="00207345">
            <w:pPr>
              <w:ind w:firstLine="0"/>
              <w:contextualSpacing w:val="0"/>
              <w:textAlignment w:val="baseline"/>
              <w:rPr>
                <w:szCs w:val="28"/>
                <w:lang w:eastAsia="en-US"/>
              </w:rPr>
            </w:pPr>
            <w:r w:rsidRPr="00207345">
              <w:rPr>
                <w:szCs w:val="28"/>
                <w:lang w:eastAsia="en-US"/>
              </w:rPr>
              <w:t>FR-10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2EC2A2D" w14:textId="77777777" w:rsidR="00207345" w:rsidRPr="00207345" w:rsidRDefault="00207345" w:rsidP="00207345">
            <w:pPr>
              <w:ind w:firstLine="0"/>
              <w:contextualSpacing w:val="0"/>
              <w:textAlignment w:val="baseline"/>
              <w:rPr>
                <w:szCs w:val="28"/>
                <w:lang w:eastAsia="en-US"/>
              </w:rPr>
            </w:pPr>
            <w:r w:rsidRPr="00207345">
              <w:rPr>
                <w:szCs w:val="28"/>
                <w:lang w:eastAsia="en-US"/>
              </w:rPr>
              <w:t>Адаптація резюме. </w:t>
            </w:r>
          </w:p>
          <w:p w14:paraId="591AC98D"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 головній сторінці застосунку присутня кнопка пошуку вакансій, яка є активною якщо користувач має завантажене резюме в застосунку. Після натиснення кнопки відкривається вікно, в якому користувачу пропонується ввести посилання на вакансію або її текст. Після введення тексту вакансії кнопка отримання рекомендацій до резюме стає активною, і після її натиснення відображається вікно з результатом. </w:t>
            </w:r>
          </w:p>
        </w:tc>
      </w:tr>
      <w:tr w:rsidR="00207345" w:rsidRPr="00207345" w14:paraId="35AB981B"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37BF78D6" w14:textId="77777777" w:rsidR="00207345" w:rsidRPr="00207345" w:rsidRDefault="00207345" w:rsidP="00207345">
            <w:pPr>
              <w:ind w:firstLine="0"/>
              <w:contextualSpacing w:val="0"/>
              <w:textAlignment w:val="baseline"/>
              <w:rPr>
                <w:szCs w:val="28"/>
                <w:lang w:eastAsia="en-US"/>
              </w:rPr>
            </w:pPr>
            <w:r w:rsidRPr="00207345">
              <w:rPr>
                <w:szCs w:val="28"/>
                <w:lang w:eastAsia="en-US"/>
              </w:rPr>
              <w:t>FR-11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478B7199" w14:textId="77777777" w:rsidR="00207345" w:rsidRPr="00207345" w:rsidRDefault="00207345" w:rsidP="00207345">
            <w:pPr>
              <w:ind w:firstLine="0"/>
              <w:contextualSpacing w:val="0"/>
              <w:textAlignment w:val="baseline"/>
              <w:rPr>
                <w:szCs w:val="28"/>
                <w:lang w:eastAsia="en-US"/>
              </w:rPr>
            </w:pPr>
            <w:r w:rsidRPr="00207345">
              <w:rPr>
                <w:szCs w:val="28"/>
                <w:lang w:eastAsia="en-US"/>
              </w:rPr>
              <w:t>Зчитування тексту вакансії за посиланням. </w:t>
            </w:r>
          </w:p>
          <w:p w14:paraId="4B91DBD7"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У вікні завантаження вакансії для адаптації резюме присутнє поле вводу посилання на вакансії та кнопка “Зчитати”. Після натиснення кнопки текст вакансії зчитується з сайту та заповнюється в поле вводу тексту вакансії, після чого його можна відредагувати. Якщо текст не вдалось </w:t>
            </w:r>
            <w:proofErr w:type="spellStart"/>
            <w:r w:rsidRPr="00207345">
              <w:rPr>
                <w:szCs w:val="28"/>
                <w:lang w:eastAsia="en-US"/>
              </w:rPr>
              <w:t>вчитати</w:t>
            </w:r>
            <w:proofErr w:type="spellEnd"/>
            <w:r w:rsidRPr="00207345">
              <w:rPr>
                <w:szCs w:val="28"/>
                <w:lang w:eastAsia="en-US"/>
              </w:rPr>
              <w:t xml:space="preserve">, відображається відповідне повідомлення, і </w:t>
            </w:r>
            <w:proofErr w:type="spellStart"/>
            <w:r w:rsidRPr="00207345">
              <w:rPr>
                <w:szCs w:val="28"/>
                <w:lang w:eastAsia="en-US"/>
              </w:rPr>
              <w:t>користовачу</w:t>
            </w:r>
            <w:proofErr w:type="spellEnd"/>
            <w:r w:rsidRPr="00207345">
              <w:rPr>
                <w:szCs w:val="28"/>
                <w:lang w:eastAsia="en-US"/>
              </w:rPr>
              <w:t xml:space="preserve"> пропонується ввести текст вручну або перевірити посилання. </w:t>
            </w:r>
          </w:p>
        </w:tc>
      </w:tr>
      <w:tr w:rsidR="00207345" w:rsidRPr="00207345" w14:paraId="3850CCBA"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12F704D9" w14:textId="77777777" w:rsidR="00207345" w:rsidRPr="00207345" w:rsidRDefault="00207345" w:rsidP="00207345">
            <w:pPr>
              <w:ind w:firstLine="0"/>
              <w:contextualSpacing w:val="0"/>
              <w:textAlignment w:val="baseline"/>
              <w:rPr>
                <w:szCs w:val="28"/>
                <w:lang w:eastAsia="en-US"/>
              </w:rPr>
            </w:pPr>
            <w:r w:rsidRPr="00207345">
              <w:rPr>
                <w:szCs w:val="28"/>
                <w:lang w:eastAsia="en-US"/>
              </w:rPr>
              <w:t>FR-12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2981C5C9"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Відображення оцінки </w:t>
            </w:r>
            <w:proofErr w:type="spellStart"/>
            <w:r w:rsidRPr="00207345">
              <w:rPr>
                <w:szCs w:val="28"/>
                <w:lang w:eastAsia="en-US"/>
              </w:rPr>
              <w:t>релевантності</w:t>
            </w:r>
            <w:proofErr w:type="spellEnd"/>
            <w:r w:rsidRPr="00207345">
              <w:rPr>
                <w:szCs w:val="28"/>
                <w:lang w:eastAsia="en-US"/>
              </w:rPr>
              <w:t xml:space="preserve"> та рекомендацій. </w:t>
            </w:r>
          </w:p>
          <w:p w14:paraId="728D7866"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Після натиснення кнопки отримання рекомендацій до резюме відкривається вікно, я якому показується оцінка </w:t>
            </w:r>
            <w:proofErr w:type="spellStart"/>
            <w:r w:rsidRPr="00207345">
              <w:rPr>
                <w:szCs w:val="28"/>
                <w:lang w:eastAsia="en-US"/>
              </w:rPr>
              <w:t>релевантності</w:t>
            </w:r>
            <w:proofErr w:type="spellEnd"/>
            <w:r w:rsidRPr="00207345">
              <w:rPr>
                <w:szCs w:val="28"/>
                <w:lang w:eastAsia="en-US"/>
              </w:rPr>
              <w:t xml:space="preserve"> резюме користувача до введеної вакансії, та список ключових слів які варто додати в резюме. </w:t>
            </w:r>
          </w:p>
        </w:tc>
      </w:tr>
      <w:tr w:rsidR="00207345" w:rsidRPr="00207345" w14:paraId="096390AF" w14:textId="77777777" w:rsidTr="00207345">
        <w:trPr>
          <w:trHeight w:val="300"/>
        </w:trPr>
        <w:tc>
          <w:tcPr>
            <w:tcW w:w="1125" w:type="dxa"/>
            <w:tcBorders>
              <w:top w:val="single" w:sz="6" w:space="0" w:color="auto"/>
              <w:left w:val="single" w:sz="6" w:space="0" w:color="auto"/>
              <w:bottom w:val="single" w:sz="6" w:space="0" w:color="auto"/>
              <w:right w:val="single" w:sz="6" w:space="0" w:color="auto"/>
            </w:tcBorders>
            <w:shd w:val="clear" w:color="auto" w:fill="auto"/>
            <w:hideMark/>
          </w:tcPr>
          <w:p w14:paraId="0ECAD629" w14:textId="77777777" w:rsidR="00207345" w:rsidRPr="00207345" w:rsidRDefault="00207345" w:rsidP="00207345">
            <w:pPr>
              <w:ind w:firstLine="0"/>
              <w:contextualSpacing w:val="0"/>
              <w:textAlignment w:val="baseline"/>
              <w:rPr>
                <w:szCs w:val="28"/>
                <w:lang w:eastAsia="en-US"/>
              </w:rPr>
            </w:pPr>
            <w:r w:rsidRPr="00207345">
              <w:rPr>
                <w:szCs w:val="28"/>
                <w:lang w:eastAsia="en-US"/>
              </w:rPr>
              <w:t>FR-13 </w:t>
            </w:r>
          </w:p>
        </w:tc>
        <w:tc>
          <w:tcPr>
            <w:tcW w:w="8205" w:type="dxa"/>
            <w:tcBorders>
              <w:top w:val="single" w:sz="6" w:space="0" w:color="auto"/>
              <w:left w:val="single" w:sz="6" w:space="0" w:color="auto"/>
              <w:bottom w:val="single" w:sz="6" w:space="0" w:color="auto"/>
              <w:right w:val="single" w:sz="6" w:space="0" w:color="auto"/>
            </w:tcBorders>
            <w:shd w:val="clear" w:color="auto" w:fill="auto"/>
            <w:hideMark/>
          </w:tcPr>
          <w:p w14:paraId="1686AD87" w14:textId="77777777" w:rsidR="00207345" w:rsidRPr="00207345" w:rsidRDefault="00207345" w:rsidP="00207345">
            <w:pPr>
              <w:ind w:firstLine="0"/>
              <w:contextualSpacing w:val="0"/>
              <w:textAlignment w:val="baseline"/>
              <w:rPr>
                <w:szCs w:val="28"/>
                <w:lang w:eastAsia="en-US"/>
              </w:rPr>
            </w:pPr>
            <w:r w:rsidRPr="00207345">
              <w:rPr>
                <w:szCs w:val="28"/>
                <w:lang w:eastAsia="en-US"/>
              </w:rPr>
              <w:t>Надсилання нотифікацій про нові вакансії. </w:t>
            </w:r>
          </w:p>
          <w:p w14:paraId="47BBC439" w14:textId="77777777" w:rsidR="00207345" w:rsidRPr="00207345" w:rsidRDefault="00207345" w:rsidP="00207345">
            <w:pPr>
              <w:ind w:firstLine="0"/>
              <w:contextualSpacing w:val="0"/>
              <w:textAlignment w:val="baseline"/>
              <w:rPr>
                <w:szCs w:val="28"/>
                <w:lang w:eastAsia="en-US"/>
              </w:rPr>
            </w:pPr>
            <w:r w:rsidRPr="00207345">
              <w:rPr>
                <w:szCs w:val="28"/>
                <w:lang w:eastAsia="en-US"/>
              </w:rPr>
              <w:t xml:space="preserve">Під час завантаження нових вакансій в базу даних застосунку відбувається перевірка їх </w:t>
            </w:r>
            <w:proofErr w:type="spellStart"/>
            <w:r w:rsidRPr="00207345">
              <w:rPr>
                <w:szCs w:val="28"/>
                <w:lang w:eastAsia="en-US"/>
              </w:rPr>
              <w:t>релевантності</w:t>
            </w:r>
            <w:proofErr w:type="spellEnd"/>
            <w:r w:rsidRPr="00207345">
              <w:rPr>
                <w:szCs w:val="28"/>
                <w:lang w:eastAsia="en-US"/>
              </w:rPr>
              <w:t xml:space="preserve"> до резюме користувача, і при співпадінні надсилається імейл з новими вакансіями. </w:t>
            </w:r>
          </w:p>
        </w:tc>
      </w:tr>
    </w:tbl>
    <w:p w14:paraId="4BB2321C" w14:textId="77777777" w:rsidR="00207345" w:rsidRPr="00207345" w:rsidRDefault="00207345" w:rsidP="00207345">
      <w:pPr>
        <w:ind w:firstLine="705"/>
        <w:contextualSpacing w:val="0"/>
        <w:textAlignment w:val="baseline"/>
        <w:rPr>
          <w:szCs w:val="28"/>
          <w:lang w:val="en-US" w:eastAsia="en-US"/>
        </w:rPr>
      </w:pPr>
      <w:r w:rsidRPr="00207345">
        <w:rPr>
          <w:szCs w:val="28"/>
          <w:lang w:val="en-US" w:eastAsia="en-US"/>
        </w:rPr>
        <w:t> </w:t>
      </w:r>
    </w:p>
    <w:p w14:paraId="39116FF8" w14:textId="77777777" w:rsidR="00207345" w:rsidRDefault="00207345" w:rsidP="00207345">
      <w:pPr>
        <w:ind w:firstLine="705"/>
        <w:contextualSpacing w:val="0"/>
        <w:textAlignment w:val="baseline"/>
        <w:rPr>
          <w:szCs w:val="28"/>
          <w:lang w:eastAsia="en-US"/>
        </w:rPr>
      </w:pPr>
    </w:p>
    <w:p w14:paraId="6911ADBE" w14:textId="77777777" w:rsidR="00207345" w:rsidRDefault="00207345" w:rsidP="00207345">
      <w:pPr>
        <w:ind w:firstLine="705"/>
        <w:contextualSpacing w:val="0"/>
        <w:textAlignment w:val="baseline"/>
        <w:rPr>
          <w:szCs w:val="28"/>
          <w:lang w:eastAsia="en-US"/>
        </w:rPr>
      </w:pPr>
    </w:p>
    <w:p w14:paraId="3C57F38A" w14:textId="77777777" w:rsidR="00207345" w:rsidRDefault="00207345" w:rsidP="00207345">
      <w:pPr>
        <w:ind w:firstLine="705"/>
        <w:contextualSpacing w:val="0"/>
        <w:textAlignment w:val="baseline"/>
        <w:rPr>
          <w:szCs w:val="28"/>
          <w:lang w:eastAsia="en-US"/>
        </w:rPr>
      </w:pPr>
    </w:p>
    <w:p w14:paraId="0E394048" w14:textId="66433BBF" w:rsidR="00207345" w:rsidRPr="00207345" w:rsidRDefault="00207345" w:rsidP="00207345">
      <w:pPr>
        <w:ind w:firstLine="705"/>
        <w:contextualSpacing w:val="0"/>
        <w:textAlignment w:val="baseline"/>
        <w:rPr>
          <w:szCs w:val="28"/>
          <w:lang w:val="en-US" w:eastAsia="en-US"/>
        </w:rPr>
      </w:pPr>
      <w:r w:rsidRPr="00207345">
        <w:rPr>
          <w:szCs w:val="28"/>
          <w:lang w:eastAsia="en-US"/>
        </w:rPr>
        <w:lastRenderedPageBreak/>
        <w:t>Таблиця 2.</w:t>
      </w:r>
      <w:r>
        <w:rPr>
          <w:szCs w:val="28"/>
          <w:lang w:val="en-US" w:eastAsia="en-US"/>
        </w:rPr>
        <w:t>3</w:t>
      </w:r>
      <w:r w:rsidRPr="00207345">
        <w:rPr>
          <w:szCs w:val="28"/>
          <w:lang w:eastAsia="en-US"/>
        </w:rPr>
        <w:t xml:space="preserve"> – Матриця трасування функціональних вимог</w:t>
      </w:r>
      <w:r w:rsidRPr="00207345">
        <w:rPr>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0"/>
        <w:gridCol w:w="660"/>
        <w:gridCol w:w="660"/>
        <w:gridCol w:w="660"/>
        <w:gridCol w:w="660"/>
        <w:gridCol w:w="660"/>
        <w:gridCol w:w="660"/>
        <w:gridCol w:w="660"/>
        <w:gridCol w:w="660"/>
        <w:gridCol w:w="660"/>
        <w:gridCol w:w="660"/>
        <w:gridCol w:w="660"/>
        <w:gridCol w:w="660"/>
        <w:gridCol w:w="660"/>
      </w:tblGrid>
      <w:tr w:rsidR="00207345" w:rsidRPr="00207345" w14:paraId="47979910"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563B10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C8BD74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CD8D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7B7DDB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FR-3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3C0F7F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FR-4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CF593B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FR-5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430131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FR-6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35A3E9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FR-7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20E94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FR-8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1A1ECE9"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FR-9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C0A6F4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FR-10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75AC47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02FD76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6668F6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FR-13 </w:t>
            </w:r>
          </w:p>
        </w:tc>
      </w:tr>
      <w:tr w:rsidR="00207345" w:rsidRPr="00207345" w14:paraId="21BE1F2A"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DD7DB5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UC-01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D05B0D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E5D9F4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B3BD0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268BB9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6F28E1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240EAB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78F50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E5BD34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3C4E8D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42553C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70CB53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D8FEAD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5315CB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756F7CF2"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5BE437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UC-02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F2EB7F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E5578F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00E98F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0DF6B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1BFC2C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49FE10C"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4896F4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77E386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045AF5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63746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E75027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9ED26F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9FBA17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1718E017"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1193AC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UC-03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FF0259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ADE775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394C62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D83A56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E6E5B2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AACD4F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372FF1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DB0FCC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9DD6B6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E6F235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8ABAC4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CFCFA4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01B6C5C"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03FD1FA7"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0597D9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UC-04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33DC4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496622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83FCA89"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24999D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CA0F16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558E94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EF96CB5"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1CC2C8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0D5098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7DBCC7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63F360A"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208E4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A308F7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47A6A736"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0B4057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UC-05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54257C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D2D89CA"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70BDBD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FD3EDD"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A617EE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94D220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1E56E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9F8D45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9F6706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E423F9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E8E2B1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F18FEA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ED536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59811A84"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F698CF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UC-06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F5100F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19E265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B32D80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897B79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F6A739F"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1E25FD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83CD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F6D381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1C0D0A7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B566D4A"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DAB7A5C"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6820A6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5D5789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r w:rsidR="00207345" w:rsidRPr="00207345" w14:paraId="7F75BFF2" w14:textId="77777777" w:rsidTr="00207345">
        <w:trPr>
          <w:trHeight w:val="300"/>
        </w:trPr>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8E320FB"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UC-07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C750DA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199C304"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42DB5A4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22355E"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5F665B78"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4D00267"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AF9144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08B4F70"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2B737AB1"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0836ADA6"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34B06883"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6EA62DB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c>
          <w:tcPr>
            <w:tcW w:w="660" w:type="dxa"/>
            <w:tcBorders>
              <w:top w:val="single" w:sz="6" w:space="0" w:color="auto"/>
              <w:left w:val="single" w:sz="6" w:space="0" w:color="auto"/>
              <w:bottom w:val="single" w:sz="6" w:space="0" w:color="auto"/>
              <w:right w:val="single" w:sz="6" w:space="0" w:color="auto"/>
            </w:tcBorders>
            <w:shd w:val="clear" w:color="auto" w:fill="auto"/>
            <w:hideMark/>
          </w:tcPr>
          <w:p w14:paraId="78340A22" w14:textId="77777777" w:rsidR="00207345" w:rsidRPr="00207345" w:rsidRDefault="00207345" w:rsidP="00207345">
            <w:pPr>
              <w:ind w:firstLine="0"/>
              <w:contextualSpacing w:val="0"/>
              <w:jc w:val="center"/>
              <w:textAlignment w:val="baseline"/>
              <w:rPr>
                <w:szCs w:val="28"/>
                <w:lang w:eastAsia="en-US"/>
              </w:rPr>
            </w:pPr>
            <w:r w:rsidRPr="00207345">
              <w:rPr>
                <w:szCs w:val="28"/>
                <w:lang w:eastAsia="en-US"/>
              </w:rPr>
              <w:t>+ </w:t>
            </w:r>
          </w:p>
        </w:tc>
      </w:tr>
    </w:tbl>
    <w:p w14:paraId="06FAF0AE" w14:textId="4BD41FAE" w:rsidR="00E13EC8" w:rsidRPr="00F443DB" w:rsidRDefault="00E13EC8" w:rsidP="00207345">
      <w:pPr>
        <w:pStyle w:val="Caption"/>
        <w:spacing w:before="0"/>
        <w:ind w:left="709" w:firstLine="0"/>
        <w:rPr>
          <w:b w:val="0"/>
          <w:bCs w:val="0"/>
          <w:sz w:val="28"/>
          <w:szCs w:val="28"/>
        </w:rPr>
      </w:pPr>
    </w:p>
    <w:p w14:paraId="28B72C3B" w14:textId="4D8068C7" w:rsidR="00086021" w:rsidRPr="00A059F8" w:rsidRDefault="00086021" w:rsidP="00086021">
      <w:pPr>
        <w:pStyle w:val="Heading2"/>
        <w:ind w:left="709" w:firstLine="0"/>
        <w:rPr>
          <w:b w:val="0"/>
          <w:bCs/>
        </w:rPr>
      </w:pPr>
      <w:bookmarkStart w:id="12" w:name="_Toc102756396"/>
      <w:bookmarkStart w:id="13" w:name="_Toc199358570"/>
      <w:bookmarkEnd w:id="11"/>
      <w:r w:rsidRPr="00A059F8">
        <w:rPr>
          <w:b w:val="0"/>
          <w:bCs/>
        </w:rPr>
        <w:t>Постановка за</w:t>
      </w:r>
      <w:r w:rsidR="00410F7F">
        <w:rPr>
          <w:b w:val="0"/>
          <w:bCs/>
        </w:rPr>
        <w:t>вдання на розробку програмного забезпечення</w:t>
      </w:r>
      <w:bookmarkEnd w:id="13"/>
    </w:p>
    <w:p w14:paraId="534778C7" w14:textId="3A8331D6" w:rsidR="00793823" w:rsidRDefault="00793823" w:rsidP="00086021">
      <w:pPr>
        <w:rPr>
          <w:color w:val="000000" w:themeColor="text1"/>
        </w:rPr>
      </w:pPr>
      <w:r>
        <w:rPr>
          <w:color w:val="000000" w:themeColor="text1"/>
        </w:rPr>
        <w:t>Метою розробки програмного забезпечення є пришвидшення</w:t>
      </w:r>
      <w:r w:rsidR="00180424">
        <w:rPr>
          <w:color w:val="000000" w:themeColor="text1"/>
        </w:rPr>
        <w:t xml:space="preserve"> та автоматизація</w:t>
      </w:r>
      <w:r>
        <w:rPr>
          <w:color w:val="000000" w:themeColor="text1"/>
        </w:rPr>
        <w:t xml:space="preserve"> пошуку релевантних вакансій </w:t>
      </w:r>
      <w:proofErr w:type="spellStart"/>
      <w:r>
        <w:rPr>
          <w:color w:val="000000" w:themeColor="text1"/>
        </w:rPr>
        <w:t>пошукачами</w:t>
      </w:r>
      <w:proofErr w:type="spellEnd"/>
      <w:r>
        <w:rPr>
          <w:color w:val="000000" w:themeColor="text1"/>
        </w:rPr>
        <w:t xml:space="preserve"> роботи та адаптації під них резюме користувача за рахунок</w:t>
      </w:r>
      <w:r w:rsidR="00180424">
        <w:rPr>
          <w:color w:val="000000" w:themeColor="text1"/>
        </w:rPr>
        <w:t xml:space="preserve"> підбору релевантних вакансій по резюме користувача та надання рекомендацій по адаптації резюме до них в рамках одного веб-застосунку.</w:t>
      </w:r>
    </w:p>
    <w:p w14:paraId="561BBECD" w14:textId="6B05BEB5" w:rsidR="00180424" w:rsidRPr="00793823" w:rsidRDefault="00180424" w:rsidP="00086021">
      <w:pPr>
        <w:rPr>
          <w:color w:val="000000" w:themeColor="text1"/>
        </w:rPr>
      </w:pPr>
      <w:r>
        <w:rPr>
          <w:color w:val="000000" w:themeColor="text1"/>
        </w:rPr>
        <w:t>Для досягнення цього необхідно виконати наступні задачі:</w:t>
      </w:r>
    </w:p>
    <w:p w14:paraId="2E3A4C73" w14:textId="2506BFE5" w:rsidR="00057476" w:rsidRDefault="00611BED" w:rsidP="00611BED">
      <w:pPr>
        <w:pStyle w:val="ListParagraph"/>
        <w:numPr>
          <w:ilvl w:val="0"/>
          <w:numId w:val="39"/>
        </w:numPr>
        <w:rPr>
          <w:color w:val="000000" w:themeColor="text1"/>
          <w:lang w:val="ru-RU"/>
        </w:rPr>
      </w:pPr>
      <w:proofErr w:type="spellStart"/>
      <w:r>
        <w:rPr>
          <w:color w:val="000000" w:themeColor="text1"/>
          <w:lang w:val="ru-RU"/>
        </w:rPr>
        <w:t>Проектування</w:t>
      </w:r>
      <w:proofErr w:type="spellEnd"/>
      <w:r>
        <w:rPr>
          <w:color w:val="000000" w:themeColor="text1"/>
          <w:lang w:val="ru-RU"/>
        </w:rPr>
        <w:t xml:space="preserve"> та </w:t>
      </w:r>
      <w:proofErr w:type="spellStart"/>
      <w:r>
        <w:rPr>
          <w:color w:val="000000" w:themeColor="text1"/>
          <w:lang w:val="ru-RU"/>
        </w:rPr>
        <w:t>розробка</w:t>
      </w:r>
      <w:proofErr w:type="spellEnd"/>
      <w:r>
        <w:rPr>
          <w:color w:val="000000" w:themeColor="text1"/>
          <w:lang w:val="ru-RU"/>
        </w:rPr>
        <w:t xml:space="preserve"> веб-</w:t>
      </w:r>
      <w:proofErr w:type="spellStart"/>
      <w:r>
        <w:rPr>
          <w:color w:val="000000" w:themeColor="text1"/>
          <w:lang w:val="ru-RU"/>
        </w:rPr>
        <w:t>застосунку</w:t>
      </w:r>
      <w:proofErr w:type="spellEnd"/>
    </w:p>
    <w:p w14:paraId="0EFC87BD" w14:textId="15A70BEF" w:rsidR="00611BED" w:rsidRDefault="00611BED" w:rsidP="00611BED">
      <w:pPr>
        <w:pStyle w:val="ListParagraph"/>
        <w:numPr>
          <w:ilvl w:val="0"/>
          <w:numId w:val="39"/>
        </w:numPr>
        <w:rPr>
          <w:color w:val="000000" w:themeColor="text1"/>
          <w:lang w:val="ru-RU"/>
        </w:rPr>
      </w:pPr>
      <w:proofErr w:type="spellStart"/>
      <w:r>
        <w:rPr>
          <w:color w:val="000000" w:themeColor="text1"/>
          <w:lang w:val="ru-RU"/>
        </w:rPr>
        <w:t>Реалізація</w:t>
      </w:r>
      <w:proofErr w:type="spellEnd"/>
      <w:r>
        <w:rPr>
          <w:color w:val="000000" w:themeColor="text1"/>
          <w:lang w:val="ru-RU"/>
        </w:rPr>
        <w:t xml:space="preserve"> </w:t>
      </w:r>
      <w:proofErr w:type="spellStart"/>
      <w:r>
        <w:rPr>
          <w:color w:val="000000" w:themeColor="text1"/>
          <w:lang w:val="ru-RU"/>
        </w:rPr>
        <w:t>авторизації</w:t>
      </w:r>
      <w:proofErr w:type="spellEnd"/>
      <w:r>
        <w:rPr>
          <w:color w:val="000000" w:themeColor="text1"/>
          <w:lang w:val="ru-RU"/>
        </w:rPr>
        <w:t xml:space="preserve"> </w:t>
      </w:r>
      <w:proofErr w:type="spellStart"/>
      <w:r>
        <w:rPr>
          <w:color w:val="000000" w:themeColor="text1"/>
          <w:lang w:val="ru-RU"/>
        </w:rPr>
        <w:t>користувача</w:t>
      </w:r>
      <w:proofErr w:type="spellEnd"/>
    </w:p>
    <w:p w14:paraId="44819E33" w14:textId="534E12FA" w:rsidR="00611BED" w:rsidRDefault="00611BED" w:rsidP="00611BED">
      <w:pPr>
        <w:pStyle w:val="ListParagraph"/>
        <w:numPr>
          <w:ilvl w:val="0"/>
          <w:numId w:val="39"/>
        </w:numPr>
        <w:rPr>
          <w:color w:val="000000" w:themeColor="text1"/>
          <w:lang w:val="ru-RU"/>
        </w:rPr>
      </w:pPr>
      <w:proofErr w:type="spellStart"/>
      <w:r>
        <w:rPr>
          <w:color w:val="000000" w:themeColor="text1"/>
          <w:lang w:val="ru-RU"/>
        </w:rPr>
        <w:t>Зчитування</w:t>
      </w:r>
      <w:proofErr w:type="spellEnd"/>
      <w:r>
        <w:rPr>
          <w:color w:val="000000" w:themeColor="text1"/>
          <w:lang w:val="ru-RU"/>
        </w:rPr>
        <w:t xml:space="preserve"> резюме </w:t>
      </w:r>
      <w:proofErr w:type="spellStart"/>
      <w:r>
        <w:rPr>
          <w:color w:val="000000" w:themeColor="text1"/>
          <w:lang w:val="ru-RU"/>
        </w:rPr>
        <w:t>користувача</w:t>
      </w:r>
      <w:proofErr w:type="spellEnd"/>
    </w:p>
    <w:p w14:paraId="753AF4BB" w14:textId="2E0F37FC" w:rsidR="00611BED" w:rsidRDefault="00611BED" w:rsidP="00611BED">
      <w:pPr>
        <w:pStyle w:val="ListParagraph"/>
        <w:numPr>
          <w:ilvl w:val="0"/>
          <w:numId w:val="39"/>
        </w:numPr>
        <w:rPr>
          <w:color w:val="000000" w:themeColor="text1"/>
          <w:lang w:val="ru-RU"/>
        </w:rPr>
      </w:pPr>
      <w:proofErr w:type="spellStart"/>
      <w:r>
        <w:rPr>
          <w:color w:val="000000" w:themeColor="text1"/>
          <w:lang w:val="ru-RU"/>
        </w:rPr>
        <w:t>Агрегація</w:t>
      </w:r>
      <w:proofErr w:type="spellEnd"/>
      <w:r>
        <w:rPr>
          <w:color w:val="000000" w:themeColor="text1"/>
          <w:lang w:val="ru-RU"/>
        </w:rPr>
        <w:t xml:space="preserve"> </w:t>
      </w:r>
      <w:proofErr w:type="spellStart"/>
      <w:r>
        <w:rPr>
          <w:color w:val="000000" w:themeColor="text1"/>
          <w:lang w:val="ru-RU"/>
        </w:rPr>
        <w:t>вакансі</w:t>
      </w:r>
      <w:proofErr w:type="spellEnd"/>
      <w:r w:rsidR="003210C2">
        <w:rPr>
          <w:color w:val="000000" w:themeColor="text1"/>
        </w:rPr>
        <w:t>й і збереження в базі даних</w:t>
      </w:r>
    </w:p>
    <w:p w14:paraId="59B0995A" w14:textId="7B61001B" w:rsidR="00611BED" w:rsidRPr="00611BED" w:rsidRDefault="00611BED" w:rsidP="00611BED">
      <w:pPr>
        <w:pStyle w:val="ListParagraph"/>
        <w:numPr>
          <w:ilvl w:val="0"/>
          <w:numId w:val="39"/>
        </w:numPr>
        <w:rPr>
          <w:color w:val="000000" w:themeColor="text1"/>
          <w:lang w:val="ru-RU"/>
        </w:rPr>
      </w:pPr>
      <w:proofErr w:type="spellStart"/>
      <w:r>
        <w:rPr>
          <w:color w:val="000000" w:themeColor="text1"/>
          <w:lang w:val="ru-RU"/>
        </w:rPr>
        <w:lastRenderedPageBreak/>
        <w:t>Автоматизоване</w:t>
      </w:r>
      <w:proofErr w:type="spellEnd"/>
      <w:r>
        <w:rPr>
          <w:color w:val="000000" w:themeColor="text1"/>
          <w:lang w:val="ru-RU"/>
        </w:rPr>
        <w:t xml:space="preserve"> </w:t>
      </w:r>
      <w:proofErr w:type="spellStart"/>
      <w:r>
        <w:rPr>
          <w:color w:val="000000" w:themeColor="text1"/>
          <w:lang w:val="ru-RU"/>
        </w:rPr>
        <w:t>надсилання</w:t>
      </w:r>
      <w:proofErr w:type="spellEnd"/>
      <w:r>
        <w:rPr>
          <w:color w:val="000000" w:themeColor="text1"/>
          <w:lang w:val="ru-RU"/>
        </w:rPr>
        <w:t xml:space="preserve"> </w:t>
      </w:r>
      <w:proofErr w:type="spellStart"/>
      <w:r>
        <w:rPr>
          <w:color w:val="000000" w:themeColor="text1"/>
          <w:lang w:val="ru-RU"/>
        </w:rPr>
        <w:t>повідомлень</w:t>
      </w:r>
      <w:proofErr w:type="spellEnd"/>
    </w:p>
    <w:p w14:paraId="0AEDF55B" w14:textId="77777777" w:rsidR="004D7592" w:rsidRPr="00A059F8" w:rsidRDefault="004D7592" w:rsidP="00A059F8">
      <w:pPr>
        <w:pStyle w:val="Heading2"/>
        <w:numPr>
          <w:ilvl w:val="0"/>
          <w:numId w:val="0"/>
        </w:numPr>
        <w:ind w:left="709"/>
        <w:rPr>
          <w:b w:val="0"/>
          <w:bCs/>
        </w:rPr>
      </w:pPr>
      <w:bookmarkStart w:id="14" w:name="_Toc102756397"/>
      <w:bookmarkStart w:id="15" w:name="_Toc199358571"/>
      <w:bookmarkEnd w:id="12"/>
      <w:r w:rsidRPr="00A059F8">
        <w:rPr>
          <w:b w:val="0"/>
          <w:bCs/>
        </w:rPr>
        <w:t>Висновки до розділу</w:t>
      </w:r>
      <w:bookmarkEnd w:id="14"/>
      <w:bookmarkEnd w:id="15"/>
    </w:p>
    <w:p w14:paraId="3EA71BFF" w14:textId="77777777" w:rsidR="00416C68" w:rsidRDefault="00057476" w:rsidP="00057476">
      <w:pPr>
        <w:rPr>
          <w:color w:val="000000" w:themeColor="text1"/>
        </w:rPr>
      </w:pPr>
      <w:r>
        <w:rPr>
          <w:color w:val="000000" w:themeColor="text1"/>
        </w:rPr>
        <w:t xml:space="preserve">У першому розділі пояснювальної записки було сформульовано функціональні вимоги індивідуальної частини дипломного </w:t>
      </w:r>
      <w:proofErr w:type="spellStart"/>
      <w:r>
        <w:rPr>
          <w:color w:val="000000" w:themeColor="text1"/>
        </w:rPr>
        <w:t>проєкту</w:t>
      </w:r>
      <w:proofErr w:type="spellEnd"/>
      <w:r w:rsidR="00416C68">
        <w:rPr>
          <w:color w:val="000000" w:themeColor="text1"/>
        </w:rPr>
        <w:t xml:space="preserve"> та нанесено їх на матрицю трасування функціональних вимог для демонстрації відповідності вимог до варіантів використання </w:t>
      </w:r>
      <w:proofErr w:type="spellStart"/>
      <w:r w:rsidR="00416C68">
        <w:rPr>
          <w:color w:val="000000" w:themeColor="text1"/>
        </w:rPr>
        <w:t>проєкту</w:t>
      </w:r>
      <w:proofErr w:type="spellEnd"/>
      <w:r w:rsidR="00416C68">
        <w:rPr>
          <w:color w:val="000000" w:themeColor="text1"/>
        </w:rPr>
        <w:t xml:space="preserve">. </w:t>
      </w:r>
    </w:p>
    <w:p w14:paraId="5E2EADAE" w14:textId="2DAA5F67" w:rsidR="00FB7ACF" w:rsidRPr="00057476" w:rsidRDefault="00416C68" w:rsidP="00057476">
      <w:pPr>
        <w:rPr>
          <w:color w:val="FF0000"/>
        </w:rPr>
      </w:pPr>
      <w:r>
        <w:rPr>
          <w:color w:val="000000" w:themeColor="text1"/>
        </w:rPr>
        <w:t>Після цього було сформульовано постановку завдання на розробку індивідуальної частини програмного забезпечення.</w:t>
      </w:r>
      <w:r w:rsidR="00FB7ACF" w:rsidRPr="00601670">
        <w:br w:type="page"/>
      </w:r>
    </w:p>
    <w:p w14:paraId="78616AB4" w14:textId="656FFD2A" w:rsidR="00C80C14" w:rsidRPr="00601670" w:rsidRDefault="000C3935" w:rsidP="00FE6BDD">
      <w:pPr>
        <w:pStyle w:val="Heading1"/>
      </w:pPr>
      <w:bookmarkStart w:id="16" w:name="_Toc102756398"/>
      <w:bookmarkStart w:id="17" w:name="_Toc199358572"/>
      <w:r w:rsidRPr="000C3935">
        <w:lastRenderedPageBreak/>
        <w:t xml:space="preserve">КОНСТРУЮВАННЯ </w:t>
      </w:r>
      <w:r w:rsidR="002E0BC7">
        <w:t>ТА РОЗРОБ</w:t>
      </w:r>
      <w:r w:rsidR="00756979">
        <w:t>ЛЕННЯ</w:t>
      </w:r>
      <w:r w:rsidR="002E0BC7">
        <w:t xml:space="preserve"> </w:t>
      </w:r>
      <w:r w:rsidRPr="000C3935">
        <w:t>ПРОГРАМНОГО ЗАБЕЗПЕЧЕННЯ</w:t>
      </w:r>
      <w:bookmarkEnd w:id="16"/>
      <w:bookmarkEnd w:id="17"/>
    </w:p>
    <w:p w14:paraId="214F1992" w14:textId="526E51FF" w:rsidR="00FE6BDD" w:rsidRPr="00A059F8" w:rsidRDefault="000C3935" w:rsidP="0045700B">
      <w:pPr>
        <w:pStyle w:val="Heading2"/>
        <w:ind w:left="709" w:firstLine="0"/>
        <w:rPr>
          <w:b w:val="0"/>
          <w:bCs/>
        </w:rPr>
      </w:pPr>
      <w:bookmarkStart w:id="18" w:name="_Toc102756400"/>
      <w:bookmarkStart w:id="19" w:name="_Toc199358573"/>
      <w:r w:rsidRPr="000C3935">
        <w:rPr>
          <w:b w:val="0"/>
          <w:bCs/>
        </w:rPr>
        <w:t>Архітектура програмного забезпечення</w:t>
      </w:r>
      <w:bookmarkEnd w:id="18"/>
      <w:bookmarkEnd w:id="19"/>
    </w:p>
    <w:p w14:paraId="590E8737" w14:textId="0EF345B0" w:rsidR="00416C68" w:rsidRPr="00416C68" w:rsidRDefault="00416C68" w:rsidP="00416C68">
      <w:pPr>
        <w:ind w:firstLine="705"/>
        <w:contextualSpacing w:val="0"/>
        <w:jc w:val="left"/>
        <w:textAlignment w:val="baseline"/>
        <w:rPr>
          <w:szCs w:val="28"/>
          <w:lang w:eastAsia="en-US"/>
        </w:rPr>
      </w:pPr>
      <w:bookmarkStart w:id="20" w:name="_Toc109429232"/>
      <w:bookmarkStart w:id="21" w:name="_Toc102756401"/>
      <w:r>
        <w:rPr>
          <w:szCs w:val="28"/>
          <w:lang w:eastAsia="en-US"/>
        </w:rPr>
        <w:t xml:space="preserve">Для клієнтської сторони веб-застосунку було обрано використання </w:t>
      </w:r>
      <w:r>
        <w:rPr>
          <w:szCs w:val="28"/>
          <w:lang w:val="en-US" w:eastAsia="en-US"/>
        </w:rPr>
        <w:t xml:space="preserve">Single-Page Application </w:t>
      </w:r>
      <w:r>
        <w:rPr>
          <w:szCs w:val="28"/>
          <w:lang w:eastAsia="en-US"/>
        </w:rPr>
        <w:t>архітектури.</w:t>
      </w:r>
    </w:p>
    <w:p w14:paraId="4D528701" w14:textId="6574038E" w:rsidR="00416C68" w:rsidRPr="00416C68" w:rsidRDefault="00416C68" w:rsidP="00416C68">
      <w:pPr>
        <w:ind w:firstLine="705"/>
        <w:contextualSpacing w:val="0"/>
        <w:jc w:val="left"/>
        <w:textAlignment w:val="baseline"/>
        <w:rPr>
          <w:rFonts w:ascii="Segoe UI" w:hAnsi="Segoe UI" w:cs="Segoe UI"/>
          <w:sz w:val="18"/>
          <w:szCs w:val="18"/>
          <w:lang w:val="en-US" w:eastAsia="en-US"/>
        </w:rPr>
      </w:pPr>
      <w:r w:rsidRPr="00416C68">
        <w:rPr>
          <w:szCs w:val="28"/>
          <w:lang w:eastAsia="en-US"/>
        </w:rPr>
        <w:t>Серверна частина застосунку</w:t>
      </w:r>
      <w:r>
        <w:rPr>
          <w:szCs w:val="28"/>
          <w:lang w:eastAsia="en-US"/>
        </w:rPr>
        <w:t xml:space="preserve"> використовує </w:t>
      </w:r>
      <w:proofErr w:type="spellStart"/>
      <w:r>
        <w:rPr>
          <w:szCs w:val="28"/>
          <w:lang w:eastAsia="en-US"/>
        </w:rPr>
        <w:t>трьохрівневу</w:t>
      </w:r>
      <w:proofErr w:type="spellEnd"/>
      <w:r w:rsidR="00C2144B">
        <w:rPr>
          <w:szCs w:val="28"/>
          <w:lang w:eastAsia="en-US"/>
        </w:rPr>
        <w:t xml:space="preserve"> архітектуру, тобто складається з </w:t>
      </w:r>
      <w:r w:rsidR="00C2144B">
        <w:rPr>
          <w:szCs w:val="28"/>
          <w:lang w:val="en-US" w:eastAsia="en-US"/>
        </w:rPr>
        <w:t xml:space="preserve">API </w:t>
      </w:r>
      <w:r w:rsidR="00C2144B">
        <w:rPr>
          <w:szCs w:val="28"/>
          <w:lang w:eastAsia="en-US"/>
        </w:rPr>
        <w:t xml:space="preserve">що надає інтерфейс для роботи з застосунком, </w:t>
      </w:r>
      <w:r w:rsidR="00C2144B">
        <w:rPr>
          <w:szCs w:val="28"/>
          <w:lang w:val="en-US" w:eastAsia="en-US"/>
        </w:rPr>
        <w:t xml:space="preserve">Business logic layer </w:t>
      </w:r>
      <w:r w:rsidR="00C2144B">
        <w:rPr>
          <w:szCs w:val="28"/>
          <w:lang w:eastAsia="en-US"/>
        </w:rPr>
        <w:t xml:space="preserve">що містить логіку застосунку, та </w:t>
      </w:r>
      <w:r w:rsidR="00C2144B">
        <w:rPr>
          <w:szCs w:val="28"/>
          <w:lang w:val="en-US" w:eastAsia="en-US"/>
        </w:rPr>
        <w:t xml:space="preserve">Data access layer </w:t>
      </w:r>
      <w:r w:rsidR="00C2144B">
        <w:rPr>
          <w:szCs w:val="28"/>
          <w:lang w:eastAsia="en-US"/>
        </w:rPr>
        <w:t xml:space="preserve">для роботи з базою даних. </w:t>
      </w:r>
      <w:r w:rsidRPr="00416C68">
        <w:rPr>
          <w:szCs w:val="28"/>
          <w:lang w:eastAsia="en-US"/>
        </w:rPr>
        <w:t xml:space="preserve"> </w:t>
      </w:r>
      <w:r w:rsidR="00C2144B">
        <w:rPr>
          <w:szCs w:val="28"/>
          <w:lang w:eastAsia="en-US"/>
        </w:rPr>
        <w:t>Серверна частина застосунку містить наступні компоненти</w:t>
      </w:r>
      <w:r w:rsidRPr="00416C68">
        <w:rPr>
          <w:szCs w:val="28"/>
          <w:lang w:eastAsia="en-US"/>
        </w:rPr>
        <w:t>:</w:t>
      </w:r>
      <w:r w:rsidRPr="00416C68">
        <w:rPr>
          <w:szCs w:val="28"/>
          <w:lang w:val="en-US" w:eastAsia="en-US"/>
        </w:rPr>
        <w:t> </w:t>
      </w:r>
    </w:p>
    <w:p w14:paraId="721217A3" w14:textId="77777777" w:rsidR="00416C68" w:rsidRPr="00416C68" w:rsidRDefault="00416C68" w:rsidP="00416C68">
      <w:pPr>
        <w:numPr>
          <w:ilvl w:val="0"/>
          <w:numId w:val="38"/>
        </w:numPr>
        <w:contextualSpacing w:val="0"/>
        <w:jc w:val="left"/>
        <w:textAlignment w:val="baseline"/>
        <w:rPr>
          <w:szCs w:val="28"/>
          <w:lang w:val="en-US" w:eastAsia="en-US"/>
        </w:rPr>
      </w:pPr>
      <w:r w:rsidRPr="00416C68">
        <w:rPr>
          <w:szCs w:val="28"/>
          <w:lang w:eastAsia="en-US"/>
        </w:rPr>
        <w:t xml:space="preserve">Компонент користувачів: відповідає за збереження профілю користувача і його резюме та верифікацію юзера за допомогою запитів до </w:t>
      </w:r>
      <w:proofErr w:type="spellStart"/>
      <w:r w:rsidRPr="00416C68">
        <w:rPr>
          <w:szCs w:val="28"/>
          <w:lang w:eastAsia="en-US"/>
        </w:rPr>
        <w:t>Firebase</w:t>
      </w:r>
      <w:proofErr w:type="spellEnd"/>
      <w:r w:rsidRPr="00416C68">
        <w:rPr>
          <w:szCs w:val="28"/>
          <w:lang w:eastAsia="en-US"/>
        </w:rPr>
        <w:t xml:space="preserve"> [1]. При завантаженні резюме він також нотифікує АРІ сервісу машинного навчання для </w:t>
      </w:r>
      <w:proofErr w:type="spellStart"/>
      <w:r w:rsidRPr="00416C68">
        <w:rPr>
          <w:szCs w:val="28"/>
          <w:lang w:eastAsia="en-US"/>
        </w:rPr>
        <w:t>препроцесінгу</w:t>
      </w:r>
      <w:proofErr w:type="spellEnd"/>
      <w:r w:rsidRPr="00416C68">
        <w:rPr>
          <w:szCs w:val="28"/>
          <w:lang w:eastAsia="en-US"/>
        </w:rPr>
        <w:t xml:space="preserve"> резюме</w:t>
      </w:r>
      <w:r w:rsidRPr="00416C68">
        <w:rPr>
          <w:szCs w:val="28"/>
          <w:lang w:val="en-US" w:eastAsia="en-US"/>
        </w:rPr>
        <w:t> </w:t>
      </w:r>
    </w:p>
    <w:p w14:paraId="3B21C618" w14:textId="77777777" w:rsidR="00416C68" w:rsidRPr="00416C68" w:rsidRDefault="00416C68" w:rsidP="00416C68">
      <w:pPr>
        <w:numPr>
          <w:ilvl w:val="0"/>
          <w:numId w:val="38"/>
        </w:numPr>
        <w:contextualSpacing w:val="0"/>
        <w:jc w:val="left"/>
        <w:textAlignment w:val="baseline"/>
        <w:rPr>
          <w:szCs w:val="28"/>
          <w:lang w:val="en-US" w:eastAsia="en-US"/>
        </w:rPr>
      </w:pPr>
      <w:r w:rsidRPr="00416C68">
        <w:rPr>
          <w:szCs w:val="28"/>
          <w:lang w:eastAsia="en-US"/>
        </w:rPr>
        <w:t xml:space="preserve">Компонент нотифікацій: відповідає за відправлення імейлів користувачам, використовуючи запити до </w:t>
      </w:r>
      <w:proofErr w:type="spellStart"/>
      <w:r w:rsidRPr="00416C68">
        <w:rPr>
          <w:szCs w:val="28"/>
          <w:lang w:eastAsia="en-US"/>
        </w:rPr>
        <w:t>Mailjet</w:t>
      </w:r>
      <w:proofErr w:type="spellEnd"/>
      <w:r w:rsidRPr="00416C68">
        <w:rPr>
          <w:szCs w:val="28"/>
          <w:lang w:eastAsia="en-US"/>
        </w:rPr>
        <w:t xml:space="preserve"> [2]</w:t>
      </w:r>
      <w:r w:rsidRPr="00416C68">
        <w:rPr>
          <w:szCs w:val="28"/>
          <w:lang w:val="en-US" w:eastAsia="en-US"/>
        </w:rPr>
        <w:t> </w:t>
      </w:r>
    </w:p>
    <w:p w14:paraId="19B9668E" w14:textId="77777777" w:rsidR="00416C68" w:rsidRPr="00416C68" w:rsidRDefault="00416C68" w:rsidP="00416C68">
      <w:pPr>
        <w:numPr>
          <w:ilvl w:val="0"/>
          <w:numId w:val="38"/>
        </w:numPr>
        <w:contextualSpacing w:val="0"/>
        <w:jc w:val="left"/>
        <w:textAlignment w:val="baseline"/>
        <w:rPr>
          <w:szCs w:val="28"/>
          <w:lang w:val="en-US" w:eastAsia="en-US"/>
        </w:rPr>
      </w:pPr>
      <w:r w:rsidRPr="00416C68">
        <w:rPr>
          <w:szCs w:val="28"/>
          <w:lang w:eastAsia="en-US"/>
        </w:rPr>
        <w:t xml:space="preserve">Компонент </w:t>
      </w:r>
      <w:proofErr w:type="spellStart"/>
      <w:r w:rsidRPr="00416C68">
        <w:rPr>
          <w:szCs w:val="28"/>
          <w:lang w:eastAsia="en-US"/>
        </w:rPr>
        <w:t>скрапінгу</w:t>
      </w:r>
      <w:proofErr w:type="spellEnd"/>
      <w:r w:rsidRPr="00416C68">
        <w:rPr>
          <w:szCs w:val="28"/>
          <w:lang w:eastAsia="en-US"/>
        </w:rPr>
        <w:t>: відповідає за збір описів вакансій за посиланням</w:t>
      </w:r>
      <w:r w:rsidRPr="00416C68">
        <w:rPr>
          <w:szCs w:val="28"/>
          <w:lang w:val="en-US" w:eastAsia="en-US"/>
        </w:rPr>
        <w:t> </w:t>
      </w:r>
    </w:p>
    <w:p w14:paraId="78A01546" w14:textId="77777777" w:rsidR="00416C68" w:rsidRPr="00416C68" w:rsidRDefault="00416C68" w:rsidP="00416C68">
      <w:pPr>
        <w:numPr>
          <w:ilvl w:val="0"/>
          <w:numId w:val="38"/>
        </w:numPr>
        <w:contextualSpacing w:val="0"/>
        <w:jc w:val="left"/>
        <w:textAlignment w:val="baseline"/>
        <w:rPr>
          <w:szCs w:val="28"/>
          <w:lang w:val="en-US" w:eastAsia="en-US"/>
        </w:rPr>
      </w:pPr>
      <w:r w:rsidRPr="00416C68">
        <w:rPr>
          <w:szCs w:val="28"/>
          <w:lang w:eastAsia="en-US"/>
        </w:rPr>
        <w:t xml:space="preserve">Компонент вакансій: відповідає за обробку запитів про отримання вакансій, їх описів та адаптацію резюме, використовуючи запити до АРІ сервісу машинного навчання, дані з бази даних та компонент </w:t>
      </w:r>
      <w:proofErr w:type="spellStart"/>
      <w:r w:rsidRPr="00416C68">
        <w:rPr>
          <w:szCs w:val="28"/>
          <w:lang w:eastAsia="en-US"/>
        </w:rPr>
        <w:t>скрапінгу</w:t>
      </w:r>
      <w:proofErr w:type="spellEnd"/>
      <w:r w:rsidRPr="00416C68">
        <w:rPr>
          <w:szCs w:val="28"/>
          <w:lang w:val="en-US" w:eastAsia="en-US"/>
        </w:rPr>
        <w:t> </w:t>
      </w:r>
    </w:p>
    <w:p w14:paraId="305D0768" w14:textId="77777777" w:rsidR="00416C68" w:rsidRPr="00416C68" w:rsidRDefault="00416C68" w:rsidP="00416C68">
      <w:pPr>
        <w:numPr>
          <w:ilvl w:val="0"/>
          <w:numId w:val="38"/>
        </w:numPr>
        <w:contextualSpacing w:val="0"/>
        <w:jc w:val="left"/>
        <w:textAlignment w:val="baseline"/>
        <w:rPr>
          <w:szCs w:val="28"/>
          <w:lang w:val="en-US" w:eastAsia="en-US"/>
        </w:rPr>
      </w:pPr>
      <w:r w:rsidRPr="00416C68">
        <w:rPr>
          <w:szCs w:val="28"/>
          <w:lang w:eastAsia="en-US"/>
        </w:rPr>
        <w:t xml:space="preserve">Компонент агрегації вакансій: відповідає за збір даних про вакансії та підтримання їх в актуальному стані за допомогою запитів до сайтів вакансій. Після отримання вакансій цей компонент передає нові вакансії АРІ сервісу машинного навчання для </w:t>
      </w:r>
      <w:proofErr w:type="spellStart"/>
      <w:r w:rsidRPr="00416C68">
        <w:rPr>
          <w:szCs w:val="28"/>
          <w:lang w:eastAsia="en-US"/>
        </w:rPr>
        <w:t>препроцесінгу</w:t>
      </w:r>
      <w:proofErr w:type="spellEnd"/>
      <w:r w:rsidRPr="00416C68">
        <w:rPr>
          <w:szCs w:val="28"/>
          <w:lang w:eastAsia="en-US"/>
        </w:rPr>
        <w:t xml:space="preserve"> та отримання оцінок </w:t>
      </w:r>
      <w:proofErr w:type="spellStart"/>
      <w:r w:rsidRPr="00416C68">
        <w:rPr>
          <w:szCs w:val="28"/>
          <w:lang w:eastAsia="en-US"/>
        </w:rPr>
        <w:t>релевантності</w:t>
      </w:r>
      <w:proofErr w:type="spellEnd"/>
      <w:r w:rsidRPr="00416C68">
        <w:rPr>
          <w:szCs w:val="28"/>
          <w:lang w:eastAsia="en-US"/>
        </w:rPr>
        <w:t xml:space="preserve"> </w:t>
      </w:r>
      <w:r w:rsidRPr="00416C68">
        <w:rPr>
          <w:szCs w:val="28"/>
          <w:lang w:eastAsia="en-US"/>
        </w:rPr>
        <w:lastRenderedPageBreak/>
        <w:t>для користувачів, які направляє компоненту нотифікацій для направлення користувачам.</w:t>
      </w:r>
      <w:r w:rsidRPr="00416C68">
        <w:rPr>
          <w:szCs w:val="28"/>
          <w:lang w:val="en-US" w:eastAsia="en-US"/>
        </w:rPr>
        <w:t> </w:t>
      </w:r>
    </w:p>
    <w:p w14:paraId="7BF1E6B0" w14:textId="77777777" w:rsidR="00416C68" w:rsidRPr="00416C68" w:rsidRDefault="00416C68" w:rsidP="00416C68">
      <w:pPr>
        <w:ind w:firstLine="705"/>
        <w:contextualSpacing w:val="0"/>
        <w:jc w:val="left"/>
        <w:textAlignment w:val="baseline"/>
        <w:rPr>
          <w:rFonts w:ascii="Segoe UI" w:hAnsi="Segoe UI" w:cs="Segoe UI"/>
          <w:sz w:val="18"/>
          <w:szCs w:val="18"/>
          <w:lang w:val="en-US" w:eastAsia="en-US"/>
        </w:rPr>
      </w:pPr>
      <w:r w:rsidRPr="00416C68">
        <w:rPr>
          <w:szCs w:val="28"/>
          <w:lang w:eastAsia="en-US"/>
        </w:rPr>
        <w:t>Діаграму компонентів в нотації С4 наведено на рисунку 3.3:</w:t>
      </w:r>
      <w:r w:rsidRPr="00416C68">
        <w:rPr>
          <w:szCs w:val="28"/>
          <w:lang w:val="en-US" w:eastAsia="en-US"/>
        </w:rPr>
        <w:t> </w:t>
      </w:r>
    </w:p>
    <w:p w14:paraId="0A2BD9D6" w14:textId="79571FE6" w:rsidR="00416C68" w:rsidRPr="00416C68" w:rsidRDefault="00416C68" w:rsidP="00416C68">
      <w:pPr>
        <w:ind w:firstLine="0"/>
        <w:contextualSpacing w:val="0"/>
        <w:jc w:val="left"/>
        <w:textAlignment w:val="baseline"/>
        <w:rPr>
          <w:rFonts w:ascii="Segoe UI" w:hAnsi="Segoe UI" w:cs="Segoe UI"/>
          <w:sz w:val="18"/>
          <w:szCs w:val="18"/>
          <w:lang w:val="en-US" w:eastAsia="en-US"/>
        </w:rPr>
      </w:pPr>
      <w:r w:rsidRPr="00416C68">
        <w:rPr>
          <w:noProof/>
          <w:color w:val="000000" w:themeColor="text1"/>
          <w:szCs w:val="28"/>
          <w:lang w:val="en-US"/>
        </w:rPr>
        <w:drawing>
          <wp:inline distT="0" distB="0" distL="0" distR="0" wp14:anchorId="5923CBE9" wp14:editId="672108AF">
            <wp:extent cx="5939790" cy="54686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5468620"/>
                    </a:xfrm>
                    <a:prstGeom prst="rect">
                      <a:avLst/>
                    </a:prstGeom>
                    <a:noFill/>
                    <a:ln>
                      <a:noFill/>
                    </a:ln>
                  </pic:spPr>
                </pic:pic>
              </a:graphicData>
            </a:graphic>
          </wp:inline>
        </w:drawing>
      </w:r>
      <w:r w:rsidRPr="00416C68">
        <w:rPr>
          <w:rFonts w:ascii="Calibri" w:hAnsi="Calibri" w:cs="Calibri"/>
          <w:szCs w:val="28"/>
          <w:lang w:val="en-US" w:eastAsia="en-US"/>
        </w:rPr>
        <w:tab/>
      </w:r>
      <w:r w:rsidRPr="00416C68">
        <w:rPr>
          <w:szCs w:val="28"/>
          <w:lang w:val="en-US" w:eastAsia="en-US"/>
        </w:rPr>
        <w:t> </w:t>
      </w:r>
    </w:p>
    <w:p w14:paraId="4F50AFCC" w14:textId="77777777" w:rsidR="00416C68" w:rsidRPr="00416C68" w:rsidRDefault="00416C68" w:rsidP="00416C68">
      <w:pPr>
        <w:ind w:firstLine="0"/>
        <w:contextualSpacing w:val="0"/>
        <w:jc w:val="center"/>
        <w:textAlignment w:val="baseline"/>
        <w:rPr>
          <w:rFonts w:ascii="Segoe UI" w:hAnsi="Segoe UI" w:cs="Segoe UI"/>
          <w:sz w:val="18"/>
          <w:szCs w:val="18"/>
          <w:lang w:val="en-US" w:eastAsia="en-US"/>
        </w:rPr>
      </w:pPr>
      <w:r w:rsidRPr="00416C68">
        <w:rPr>
          <w:szCs w:val="28"/>
          <w:lang w:eastAsia="en-US"/>
        </w:rPr>
        <w:t>Рисунок 3.3 - Діаграма третього рівня С4 для АРІ сервісу серверної частини веб-застосунку</w:t>
      </w:r>
      <w:r w:rsidRPr="00416C68">
        <w:rPr>
          <w:szCs w:val="28"/>
          <w:lang w:val="en-US" w:eastAsia="en-US"/>
        </w:rPr>
        <w:t> </w:t>
      </w:r>
    </w:p>
    <w:p w14:paraId="3668041D" w14:textId="7BFE9EA6" w:rsidR="00DC2B19" w:rsidRPr="00416C68" w:rsidRDefault="00DC2B19" w:rsidP="00416C68">
      <w:pPr>
        <w:rPr>
          <w:color w:val="000000" w:themeColor="text1"/>
          <w:szCs w:val="28"/>
          <w:lang w:val="en-US"/>
        </w:rPr>
      </w:pPr>
    </w:p>
    <w:p w14:paraId="27FEECFB" w14:textId="7294583E" w:rsidR="00624B1D" w:rsidRPr="00624B1D" w:rsidRDefault="008B1927" w:rsidP="00624B1D">
      <w:pPr>
        <w:pStyle w:val="Heading2"/>
        <w:ind w:left="709" w:firstLine="0"/>
        <w:rPr>
          <w:b w:val="0"/>
          <w:bCs/>
        </w:rPr>
      </w:pPr>
      <w:bookmarkStart w:id="22" w:name="_Toc199358574"/>
      <w:r>
        <w:rPr>
          <w:b w:val="0"/>
          <w:bCs/>
        </w:rPr>
        <w:t>Архітектурні рішення та о</w:t>
      </w:r>
      <w:r w:rsidR="00624B1D">
        <w:rPr>
          <w:b w:val="0"/>
          <w:bCs/>
        </w:rPr>
        <w:t>бґрунтування вибору</w:t>
      </w:r>
      <w:r w:rsidR="00624B1D" w:rsidRPr="00624B1D">
        <w:rPr>
          <w:b w:val="0"/>
          <w:bCs/>
        </w:rPr>
        <w:t xml:space="preserve"> засобів розробки</w:t>
      </w:r>
      <w:bookmarkEnd w:id="20"/>
      <w:bookmarkEnd w:id="22"/>
    </w:p>
    <w:p w14:paraId="618F905E" w14:textId="279239D8" w:rsidR="00690C5A" w:rsidRDefault="00690C5A" w:rsidP="00690C5A">
      <w:pPr>
        <w:pStyle w:val="paragraph"/>
        <w:spacing w:before="0" w:beforeAutospacing="0" w:after="0" w:afterAutospacing="0" w:line="360" w:lineRule="auto"/>
        <w:ind w:firstLine="705"/>
        <w:jc w:val="both"/>
        <w:textAlignment w:val="baseline"/>
        <w:rPr>
          <w:rFonts w:ascii="Segoe UI" w:hAnsi="Segoe UI" w:cs="Segoe UI"/>
          <w:sz w:val="18"/>
          <w:szCs w:val="18"/>
        </w:rPr>
      </w:pPr>
      <w:r>
        <w:rPr>
          <w:rStyle w:val="normaltextrun"/>
          <w:sz w:val="28"/>
          <w:szCs w:val="28"/>
          <w:lang w:val="uk-UA"/>
        </w:rPr>
        <w:t xml:space="preserve">Для створення клієнтської сторони веб-застосунку було обрано використати фреймворк </w:t>
      </w:r>
      <w:proofErr w:type="spellStart"/>
      <w:r>
        <w:rPr>
          <w:rStyle w:val="normaltextrun"/>
          <w:sz w:val="28"/>
          <w:szCs w:val="28"/>
          <w:lang w:val="uk-UA"/>
        </w:rPr>
        <w:t>Angular</w:t>
      </w:r>
      <w:proofErr w:type="spellEnd"/>
      <w:r>
        <w:rPr>
          <w:rStyle w:val="normaltextrun"/>
          <w:sz w:val="28"/>
          <w:szCs w:val="28"/>
          <w:lang w:val="uk-UA"/>
        </w:rPr>
        <w:t xml:space="preserve"> [3], з використанням </w:t>
      </w:r>
      <w:proofErr w:type="spellStart"/>
      <w:r>
        <w:rPr>
          <w:rStyle w:val="normaltextrun"/>
          <w:sz w:val="28"/>
          <w:szCs w:val="28"/>
          <w:lang w:val="uk-UA"/>
        </w:rPr>
        <w:t>NgRx</w:t>
      </w:r>
      <w:proofErr w:type="spellEnd"/>
      <w:r>
        <w:rPr>
          <w:rStyle w:val="normaltextrun"/>
          <w:sz w:val="28"/>
          <w:szCs w:val="28"/>
          <w:lang w:val="uk-UA"/>
        </w:rPr>
        <w:t xml:space="preserve"> </w:t>
      </w:r>
      <w:proofErr w:type="spellStart"/>
      <w:r>
        <w:rPr>
          <w:rStyle w:val="normaltextrun"/>
          <w:sz w:val="28"/>
          <w:szCs w:val="28"/>
          <w:lang w:val="uk-UA"/>
        </w:rPr>
        <w:t>Store</w:t>
      </w:r>
      <w:proofErr w:type="spellEnd"/>
      <w:r>
        <w:rPr>
          <w:rStyle w:val="normaltextrun"/>
          <w:sz w:val="28"/>
          <w:szCs w:val="28"/>
          <w:lang w:val="uk-UA"/>
        </w:rPr>
        <w:t xml:space="preserve"> [4] для роботи з даними. </w:t>
      </w:r>
      <w:proofErr w:type="spellStart"/>
      <w:r>
        <w:rPr>
          <w:rStyle w:val="normaltextrun"/>
          <w:sz w:val="28"/>
          <w:szCs w:val="28"/>
          <w:lang w:val="uk-UA"/>
        </w:rPr>
        <w:t>NgRx</w:t>
      </w:r>
      <w:proofErr w:type="spellEnd"/>
      <w:r>
        <w:rPr>
          <w:rStyle w:val="normaltextrun"/>
          <w:sz w:val="28"/>
          <w:szCs w:val="28"/>
          <w:lang w:val="uk-UA"/>
        </w:rPr>
        <w:t xml:space="preserve"> </w:t>
      </w:r>
      <w:proofErr w:type="spellStart"/>
      <w:r>
        <w:rPr>
          <w:rStyle w:val="normaltextrun"/>
          <w:sz w:val="28"/>
          <w:szCs w:val="28"/>
          <w:lang w:val="uk-UA"/>
        </w:rPr>
        <w:t>Store</w:t>
      </w:r>
      <w:proofErr w:type="spellEnd"/>
      <w:r>
        <w:rPr>
          <w:rStyle w:val="normaltextrun"/>
          <w:sz w:val="28"/>
          <w:szCs w:val="28"/>
          <w:lang w:val="uk-UA"/>
        </w:rPr>
        <w:t xml:space="preserve"> ізолює логіку роботи з даними і виклики </w:t>
      </w:r>
      <w:proofErr w:type="spellStart"/>
      <w:r>
        <w:rPr>
          <w:rStyle w:val="normaltextrun"/>
          <w:sz w:val="28"/>
          <w:szCs w:val="28"/>
          <w:lang w:val="uk-UA"/>
        </w:rPr>
        <w:t>апі</w:t>
      </w:r>
      <w:proofErr w:type="spellEnd"/>
      <w:r>
        <w:rPr>
          <w:rStyle w:val="normaltextrun"/>
          <w:sz w:val="28"/>
          <w:szCs w:val="28"/>
          <w:lang w:val="uk-UA"/>
        </w:rPr>
        <w:t xml:space="preserve"> </w:t>
      </w:r>
      <w:r>
        <w:rPr>
          <w:rStyle w:val="normaltextrun"/>
          <w:sz w:val="28"/>
          <w:szCs w:val="28"/>
          <w:lang w:val="uk-UA"/>
        </w:rPr>
        <w:lastRenderedPageBreak/>
        <w:t xml:space="preserve">сервісів від логіки представлення даних, що значно спрощує модифікацію коду та покращує його якість за рахунок чіткого розділення обов’язків. Діаграма компонентів </w:t>
      </w:r>
      <w:proofErr w:type="spellStart"/>
      <w:r>
        <w:rPr>
          <w:rStyle w:val="normaltextrun"/>
          <w:sz w:val="28"/>
          <w:szCs w:val="28"/>
          <w:lang w:val="uk-UA"/>
        </w:rPr>
        <w:t>NgRx</w:t>
      </w:r>
      <w:proofErr w:type="spellEnd"/>
      <w:r>
        <w:rPr>
          <w:rStyle w:val="normaltextrun"/>
          <w:sz w:val="28"/>
          <w:szCs w:val="28"/>
          <w:lang w:val="uk-UA"/>
        </w:rPr>
        <w:t xml:space="preserve"> </w:t>
      </w:r>
      <w:proofErr w:type="spellStart"/>
      <w:r>
        <w:rPr>
          <w:rStyle w:val="normaltextrun"/>
          <w:sz w:val="28"/>
          <w:szCs w:val="28"/>
          <w:lang w:val="uk-UA"/>
        </w:rPr>
        <w:t>Store</w:t>
      </w:r>
      <w:proofErr w:type="spellEnd"/>
      <w:r>
        <w:rPr>
          <w:rStyle w:val="normaltextrun"/>
          <w:sz w:val="28"/>
          <w:szCs w:val="28"/>
          <w:lang w:val="uk-UA"/>
        </w:rPr>
        <w:t xml:space="preserve"> що використовуються для </w:t>
      </w:r>
      <w:proofErr w:type="spellStart"/>
      <w:r>
        <w:rPr>
          <w:rStyle w:val="normaltextrun"/>
          <w:sz w:val="28"/>
          <w:szCs w:val="28"/>
          <w:lang w:val="uk-UA"/>
        </w:rPr>
        <w:t>менедджменту</w:t>
      </w:r>
      <w:proofErr w:type="spellEnd"/>
      <w:r>
        <w:rPr>
          <w:rStyle w:val="normaltextrun"/>
          <w:sz w:val="28"/>
          <w:szCs w:val="28"/>
          <w:lang w:val="uk-UA"/>
        </w:rPr>
        <w:t xml:space="preserve"> стану клієнтської сторони застосунку наведена на рисунку 3.3:</w:t>
      </w:r>
      <w:r>
        <w:rPr>
          <w:rStyle w:val="eop"/>
          <w:rFonts w:eastAsiaTheme="majorEastAsia"/>
          <w:sz w:val="28"/>
          <w:szCs w:val="28"/>
        </w:rPr>
        <w:t> </w:t>
      </w:r>
    </w:p>
    <w:p w14:paraId="5BA23F50" w14:textId="5A036F82" w:rsidR="00690C5A" w:rsidRDefault="00690C5A" w:rsidP="00690C5A">
      <w:pPr>
        <w:pStyle w:val="paragraph"/>
        <w:spacing w:before="0" w:beforeAutospacing="0" w:after="0" w:afterAutospacing="0" w:line="360" w:lineRule="auto"/>
        <w:jc w:val="center"/>
        <w:textAlignment w:val="baseline"/>
        <w:rPr>
          <w:rFonts w:ascii="Segoe UI" w:hAnsi="Segoe UI" w:cs="Segoe UI"/>
          <w:sz w:val="18"/>
          <w:szCs w:val="18"/>
        </w:rPr>
      </w:pPr>
      <w:r>
        <w:rPr>
          <w:noProof/>
          <w:color w:val="000000" w:themeColor="text1"/>
          <w:sz w:val="28"/>
          <w:lang w:val="ru-RU" w:eastAsia="ru-RU"/>
        </w:rPr>
        <w:drawing>
          <wp:inline distT="0" distB="0" distL="0" distR="0" wp14:anchorId="40B4578D" wp14:editId="566058A2">
            <wp:extent cx="5939790" cy="334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340100"/>
                    </a:xfrm>
                    <a:prstGeom prst="rect">
                      <a:avLst/>
                    </a:prstGeom>
                    <a:noFill/>
                    <a:ln>
                      <a:noFill/>
                    </a:ln>
                  </pic:spPr>
                </pic:pic>
              </a:graphicData>
            </a:graphic>
          </wp:inline>
        </w:drawing>
      </w:r>
      <w:r>
        <w:rPr>
          <w:rStyle w:val="normaltextrun"/>
          <w:sz w:val="28"/>
          <w:szCs w:val="28"/>
          <w:lang w:val="uk-UA"/>
        </w:rPr>
        <w:t xml:space="preserve">Рисунок 3.1 - Діаграма компонентів </w:t>
      </w:r>
      <w:proofErr w:type="spellStart"/>
      <w:r>
        <w:rPr>
          <w:rStyle w:val="normaltextrun"/>
          <w:sz w:val="28"/>
          <w:szCs w:val="28"/>
          <w:lang w:val="uk-UA"/>
        </w:rPr>
        <w:t>NgRx</w:t>
      </w:r>
      <w:proofErr w:type="spellEnd"/>
      <w:r>
        <w:rPr>
          <w:rStyle w:val="normaltextrun"/>
          <w:sz w:val="28"/>
          <w:szCs w:val="28"/>
          <w:lang w:val="uk-UA"/>
        </w:rPr>
        <w:t xml:space="preserve"> </w:t>
      </w:r>
      <w:proofErr w:type="spellStart"/>
      <w:r>
        <w:rPr>
          <w:rStyle w:val="normaltextrun"/>
          <w:sz w:val="28"/>
          <w:szCs w:val="28"/>
          <w:lang w:val="uk-UA"/>
        </w:rPr>
        <w:t>Store</w:t>
      </w:r>
      <w:proofErr w:type="spellEnd"/>
      <w:r>
        <w:rPr>
          <w:rStyle w:val="normaltextrun"/>
          <w:sz w:val="28"/>
          <w:szCs w:val="28"/>
          <w:lang w:val="uk-UA"/>
        </w:rPr>
        <w:t xml:space="preserve"> [4]</w:t>
      </w:r>
      <w:r>
        <w:rPr>
          <w:rStyle w:val="eop"/>
          <w:rFonts w:eastAsiaTheme="majorEastAsia"/>
          <w:sz w:val="28"/>
          <w:szCs w:val="28"/>
        </w:rPr>
        <w:t> </w:t>
      </w:r>
    </w:p>
    <w:p w14:paraId="7A63BFBE" w14:textId="77777777" w:rsidR="00690C5A" w:rsidRDefault="00690C5A" w:rsidP="00690C5A">
      <w:pPr>
        <w:pStyle w:val="paragraph"/>
        <w:spacing w:before="0" w:beforeAutospacing="0" w:after="0" w:afterAutospacing="0" w:line="360" w:lineRule="auto"/>
        <w:textAlignment w:val="baseline"/>
        <w:rPr>
          <w:rFonts w:ascii="Segoe UI" w:hAnsi="Segoe UI" w:cs="Segoe UI"/>
          <w:sz w:val="18"/>
          <w:szCs w:val="18"/>
        </w:rPr>
      </w:pPr>
      <w:r>
        <w:rPr>
          <w:rStyle w:val="tabchar"/>
          <w:rFonts w:ascii="Calibri" w:hAnsi="Calibri" w:cs="Calibri"/>
          <w:sz w:val="28"/>
          <w:szCs w:val="28"/>
        </w:rPr>
        <w:tab/>
      </w:r>
      <w:r>
        <w:rPr>
          <w:rStyle w:val="eop"/>
          <w:rFonts w:eastAsiaTheme="majorEastAsia"/>
          <w:sz w:val="28"/>
          <w:szCs w:val="28"/>
        </w:rPr>
        <w:t> </w:t>
      </w:r>
    </w:p>
    <w:p w14:paraId="5FBFDA80" w14:textId="5F147CD3" w:rsidR="00690C5A" w:rsidRDefault="00690C5A" w:rsidP="00690C5A">
      <w:pPr>
        <w:pStyle w:val="paragraph"/>
        <w:spacing w:before="0" w:beforeAutospacing="0" w:after="0" w:afterAutospacing="0" w:line="360" w:lineRule="auto"/>
        <w:ind w:firstLine="705"/>
        <w:textAlignment w:val="baseline"/>
        <w:rPr>
          <w:rFonts w:ascii="Segoe UI" w:hAnsi="Segoe UI" w:cs="Segoe UI"/>
          <w:sz w:val="18"/>
          <w:szCs w:val="18"/>
        </w:rPr>
      </w:pPr>
      <w:r>
        <w:rPr>
          <w:rStyle w:val="normaltextrun"/>
          <w:sz w:val="28"/>
          <w:szCs w:val="28"/>
          <w:lang w:val="uk-UA"/>
        </w:rPr>
        <w:t xml:space="preserve">Для API сервісу застосунку було обрано використати веб-фреймворк ASP.NET [5]з використанням мови С# завдяки його продуктивності та простоті роботи з базою даних за допомогою </w:t>
      </w:r>
      <w:proofErr w:type="spellStart"/>
      <w:r>
        <w:rPr>
          <w:rStyle w:val="normaltextrun"/>
          <w:sz w:val="28"/>
          <w:szCs w:val="28"/>
          <w:lang w:val="uk-UA"/>
        </w:rPr>
        <w:t>Entity</w:t>
      </w:r>
      <w:proofErr w:type="spellEnd"/>
      <w:r>
        <w:rPr>
          <w:rStyle w:val="normaltextrun"/>
          <w:sz w:val="28"/>
          <w:szCs w:val="28"/>
          <w:lang w:val="uk-UA"/>
        </w:rPr>
        <w:t xml:space="preserve"> </w:t>
      </w:r>
      <w:proofErr w:type="spellStart"/>
      <w:r>
        <w:rPr>
          <w:rStyle w:val="normaltextrun"/>
          <w:sz w:val="28"/>
          <w:szCs w:val="28"/>
          <w:lang w:val="uk-UA"/>
        </w:rPr>
        <w:t>Framework</w:t>
      </w:r>
      <w:proofErr w:type="spellEnd"/>
      <w:r>
        <w:rPr>
          <w:rStyle w:val="normaltextrun"/>
          <w:sz w:val="28"/>
          <w:szCs w:val="28"/>
          <w:lang w:val="uk-UA"/>
        </w:rPr>
        <w:t xml:space="preserve"> [6].</w:t>
      </w:r>
      <w:r>
        <w:rPr>
          <w:rStyle w:val="eop"/>
          <w:rFonts w:eastAsiaTheme="majorEastAsia"/>
          <w:sz w:val="28"/>
          <w:szCs w:val="28"/>
        </w:rPr>
        <w:t> </w:t>
      </w:r>
    </w:p>
    <w:p w14:paraId="5E2E51B7" w14:textId="77777777" w:rsidR="00690C5A" w:rsidRDefault="00690C5A" w:rsidP="00690C5A">
      <w:pPr>
        <w:pStyle w:val="paragraph"/>
        <w:spacing w:before="0" w:beforeAutospacing="0" w:after="0" w:afterAutospacing="0" w:line="360" w:lineRule="auto"/>
        <w:ind w:firstLine="705"/>
        <w:textAlignment w:val="baseline"/>
        <w:rPr>
          <w:rFonts w:ascii="Segoe UI" w:hAnsi="Segoe UI" w:cs="Segoe UI"/>
          <w:sz w:val="18"/>
          <w:szCs w:val="18"/>
        </w:rPr>
      </w:pPr>
      <w:r>
        <w:rPr>
          <w:rStyle w:val="normaltextrun"/>
          <w:sz w:val="28"/>
          <w:szCs w:val="28"/>
          <w:lang w:val="uk-UA"/>
        </w:rPr>
        <w:t xml:space="preserve">Для авторизації користувачів було обрано використати сервіс </w:t>
      </w:r>
      <w:proofErr w:type="spellStart"/>
      <w:r>
        <w:rPr>
          <w:rStyle w:val="normaltextrun"/>
          <w:sz w:val="28"/>
          <w:szCs w:val="28"/>
          <w:lang w:val="uk-UA"/>
        </w:rPr>
        <w:t>Firebase</w:t>
      </w:r>
      <w:proofErr w:type="spellEnd"/>
      <w:r>
        <w:rPr>
          <w:rStyle w:val="normaltextrun"/>
          <w:sz w:val="28"/>
          <w:szCs w:val="28"/>
          <w:lang w:val="uk-UA"/>
        </w:rPr>
        <w:t xml:space="preserve"> завдяки безпеці даних користувачів, що він пропонує, його зручній інтеграції та гарній ціновій політиці, що дозволяє обмежене використання в рамках безкоштовної підписки. При реєстрації та авторизації користувача пароль та логін передаються </w:t>
      </w:r>
      <w:proofErr w:type="spellStart"/>
      <w:r>
        <w:rPr>
          <w:rStyle w:val="normaltextrun"/>
          <w:sz w:val="28"/>
          <w:szCs w:val="28"/>
          <w:lang w:val="uk-UA"/>
        </w:rPr>
        <w:t>Firebase</w:t>
      </w:r>
      <w:proofErr w:type="spellEnd"/>
      <w:r>
        <w:rPr>
          <w:rStyle w:val="normaltextrun"/>
          <w:sz w:val="28"/>
          <w:szCs w:val="28"/>
          <w:lang w:val="uk-UA"/>
        </w:rPr>
        <w:t xml:space="preserve"> за допомогою HTTPS запиту, після чого він надає токен користувача та його унікальний ідентифікатор, що використовуються для автентифікації запитів на АРІ застосунку. Це забезпечує безпеку даних користувача, оскільки його пароль не зберігається ніде в самому застосунку, а повністю керується </w:t>
      </w:r>
      <w:proofErr w:type="spellStart"/>
      <w:r>
        <w:rPr>
          <w:rStyle w:val="normaltextrun"/>
          <w:sz w:val="28"/>
          <w:szCs w:val="28"/>
          <w:lang w:val="uk-UA"/>
        </w:rPr>
        <w:t>Firebase</w:t>
      </w:r>
      <w:proofErr w:type="spellEnd"/>
      <w:r>
        <w:rPr>
          <w:rStyle w:val="normaltextrun"/>
          <w:sz w:val="28"/>
          <w:szCs w:val="28"/>
          <w:lang w:val="uk-UA"/>
        </w:rPr>
        <w:t>, який також надає функціонал підтвердження імейлу та відновлення паролю для додаткової безпеки.</w:t>
      </w:r>
      <w:r>
        <w:rPr>
          <w:rStyle w:val="eop"/>
          <w:rFonts w:eastAsiaTheme="majorEastAsia"/>
          <w:sz w:val="28"/>
          <w:szCs w:val="28"/>
        </w:rPr>
        <w:t> </w:t>
      </w:r>
    </w:p>
    <w:p w14:paraId="3201C4EE" w14:textId="393A471D" w:rsidR="00690C5A" w:rsidRDefault="00690C5A" w:rsidP="00690C5A">
      <w:pPr>
        <w:pStyle w:val="paragraph"/>
        <w:spacing w:before="0" w:beforeAutospacing="0" w:after="0" w:afterAutospacing="0" w:line="360" w:lineRule="auto"/>
        <w:ind w:firstLine="705"/>
        <w:textAlignment w:val="baseline"/>
        <w:rPr>
          <w:rFonts w:ascii="Segoe UI" w:hAnsi="Segoe UI" w:cs="Segoe UI"/>
          <w:sz w:val="18"/>
          <w:szCs w:val="18"/>
        </w:rPr>
      </w:pPr>
      <w:r>
        <w:rPr>
          <w:rStyle w:val="normaltextrun"/>
          <w:sz w:val="28"/>
          <w:szCs w:val="28"/>
          <w:lang w:val="uk-UA"/>
        </w:rPr>
        <w:lastRenderedPageBreak/>
        <w:t xml:space="preserve">Для надсилання імейлів користувачу було розглянуто використання одного з 2 сервісів: </w:t>
      </w:r>
      <w:proofErr w:type="spellStart"/>
      <w:r>
        <w:rPr>
          <w:rStyle w:val="normaltextrun"/>
          <w:sz w:val="28"/>
          <w:szCs w:val="28"/>
          <w:lang w:val="uk-UA"/>
        </w:rPr>
        <w:t>Mailjet</w:t>
      </w:r>
      <w:proofErr w:type="spellEnd"/>
      <w:r>
        <w:rPr>
          <w:rStyle w:val="normaltextrun"/>
          <w:sz w:val="28"/>
          <w:szCs w:val="28"/>
          <w:lang w:val="uk-UA"/>
        </w:rPr>
        <w:t xml:space="preserve"> та </w:t>
      </w:r>
      <w:proofErr w:type="spellStart"/>
      <w:r>
        <w:rPr>
          <w:rStyle w:val="normaltextrun"/>
          <w:sz w:val="28"/>
          <w:szCs w:val="28"/>
          <w:lang w:val="uk-UA"/>
        </w:rPr>
        <w:t>SendGrid</w:t>
      </w:r>
      <w:proofErr w:type="spellEnd"/>
      <w:r>
        <w:rPr>
          <w:rStyle w:val="normaltextrun"/>
          <w:sz w:val="28"/>
          <w:szCs w:val="28"/>
          <w:lang w:val="uk-UA"/>
        </w:rPr>
        <w:t xml:space="preserve"> [7]. Переваги </w:t>
      </w:r>
      <w:proofErr w:type="spellStart"/>
      <w:r>
        <w:rPr>
          <w:rStyle w:val="normaltextrun"/>
          <w:sz w:val="28"/>
          <w:szCs w:val="28"/>
          <w:lang w:val="uk-UA"/>
        </w:rPr>
        <w:t>SendGrid</w:t>
      </w:r>
      <w:proofErr w:type="spellEnd"/>
      <w:r>
        <w:rPr>
          <w:rStyle w:val="normaltextrun"/>
          <w:sz w:val="28"/>
          <w:szCs w:val="28"/>
          <w:lang w:val="uk-UA"/>
        </w:rPr>
        <w:t xml:space="preserve"> включають дуже поширене використання та гарна підтримка в рамках інфраструктури .NET, але в безкоштовній його підписці дозволено лише 100 листів на день, впродовж 60 днів. Натомість безкоштовна підписка </w:t>
      </w:r>
      <w:proofErr w:type="spellStart"/>
      <w:r>
        <w:rPr>
          <w:rStyle w:val="normaltextrun"/>
          <w:sz w:val="28"/>
          <w:szCs w:val="28"/>
          <w:lang w:val="uk-UA"/>
        </w:rPr>
        <w:t>Mailjet</w:t>
      </w:r>
      <w:proofErr w:type="spellEnd"/>
      <w:r>
        <w:rPr>
          <w:rStyle w:val="normaltextrun"/>
          <w:sz w:val="28"/>
          <w:szCs w:val="28"/>
          <w:lang w:val="uk-UA"/>
        </w:rPr>
        <w:t xml:space="preserve"> дозволяє відправку до 200 листів на день без обмеження в часі підписки, і також має .NET бібліотеку для роботи з ним, хоч і менш популярну. Завдяки перевагам безкоштовної підписки для надсилання імейл повідомлень було обрано використання сервісу </w:t>
      </w:r>
      <w:proofErr w:type="spellStart"/>
      <w:r>
        <w:rPr>
          <w:rStyle w:val="normaltextrun"/>
          <w:sz w:val="28"/>
          <w:szCs w:val="28"/>
          <w:lang w:val="uk-UA"/>
        </w:rPr>
        <w:t>Mailjet</w:t>
      </w:r>
      <w:proofErr w:type="spellEnd"/>
      <w:r>
        <w:rPr>
          <w:rStyle w:val="normaltextrun"/>
          <w:sz w:val="28"/>
          <w:szCs w:val="28"/>
          <w:lang w:val="uk-UA"/>
        </w:rPr>
        <w:t>.</w:t>
      </w:r>
      <w:r>
        <w:rPr>
          <w:rStyle w:val="eop"/>
          <w:rFonts w:eastAsiaTheme="majorEastAsia"/>
          <w:sz w:val="28"/>
          <w:szCs w:val="28"/>
        </w:rPr>
        <w:t> </w:t>
      </w:r>
    </w:p>
    <w:p w14:paraId="08ECA413" w14:textId="77777777" w:rsidR="00690C5A" w:rsidRDefault="00690C5A" w:rsidP="00690C5A">
      <w:pPr>
        <w:pStyle w:val="paragraph"/>
        <w:spacing w:before="0" w:beforeAutospacing="0" w:after="0" w:afterAutospacing="0" w:line="360" w:lineRule="auto"/>
        <w:ind w:firstLine="705"/>
        <w:textAlignment w:val="baseline"/>
        <w:rPr>
          <w:rFonts w:ascii="Segoe UI" w:hAnsi="Segoe UI" w:cs="Segoe UI"/>
          <w:sz w:val="18"/>
          <w:szCs w:val="18"/>
        </w:rPr>
      </w:pPr>
      <w:r>
        <w:rPr>
          <w:rStyle w:val="normaltextrun"/>
          <w:sz w:val="28"/>
          <w:szCs w:val="28"/>
          <w:lang w:val="uk-UA"/>
        </w:rPr>
        <w:t xml:space="preserve">В якості інструменту для розробки клієнтської частини застосунку було розглянуто </w:t>
      </w:r>
      <w:proofErr w:type="spellStart"/>
      <w:r>
        <w:rPr>
          <w:rStyle w:val="normaltextrun"/>
          <w:sz w:val="28"/>
          <w:szCs w:val="28"/>
          <w:lang w:val="uk-UA"/>
        </w:rPr>
        <w:t>Visual</w:t>
      </w:r>
      <w:proofErr w:type="spellEnd"/>
      <w:r>
        <w:rPr>
          <w:rStyle w:val="normaltextrun"/>
          <w:sz w:val="28"/>
          <w:szCs w:val="28"/>
          <w:lang w:val="uk-UA"/>
        </w:rPr>
        <w:t xml:space="preserve"> </w:t>
      </w:r>
      <w:proofErr w:type="spellStart"/>
      <w:r>
        <w:rPr>
          <w:rStyle w:val="normaltextrun"/>
          <w:sz w:val="28"/>
          <w:szCs w:val="28"/>
          <w:lang w:val="uk-UA"/>
        </w:rPr>
        <w:t>Studio</w:t>
      </w:r>
      <w:proofErr w:type="spellEnd"/>
      <w:r>
        <w:rPr>
          <w:rStyle w:val="normaltextrun"/>
          <w:sz w:val="28"/>
          <w:szCs w:val="28"/>
          <w:lang w:val="uk-UA"/>
        </w:rPr>
        <w:t xml:space="preserve"> </w:t>
      </w:r>
      <w:proofErr w:type="spellStart"/>
      <w:r>
        <w:rPr>
          <w:rStyle w:val="normaltextrun"/>
          <w:sz w:val="28"/>
          <w:szCs w:val="28"/>
          <w:lang w:val="uk-UA"/>
        </w:rPr>
        <w:t>Code</w:t>
      </w:r>
      <w:proofErr w:type="spellEnd"/>
      <w:r>
        <w:rPr>
          <w:rStyle w:val="normaltextrun"/>
          <w:sz w:val="28"/>
          <w:szCs w:val="28"/>
          <w:lang w:val="uk-UA"/>
        </w:rPr>
        <w:t xml:space="preserve"> та </w:t>
      </w:r>
      <w:proofErr w:type="spellStart"/>
      <w:r>
        <w:rPr>
          <w:rStyle w:val="normaltextrun"/>
          <w:sz w:val="28"/>
          <w:szCs w:val="28"/>
          <w:lang w:val="uk-UA"/>
        </w:rPr>
        <w:t>WebStorm</w:t>
      </w:r>
      <w:proofErr w:type="spellEnd"/>
      <w:r>
        <w:rPr>
          <w:rStyle w:val="normaltextrun"/>
          <w:sz w:val="28"/>
          <w:szCs w:val="28"/>
          <w:lang w:val="uk-UA"/>
        </w:rPr>
        <w:t xml:space="preserve">. Перевагою </w:t>
      </w:r>
      <w:proofErr w:type="spellStart"/>
      <w:r>
        <w:rPr>
          <w:rStyle w:val="normaltextrun"/>
          <w:sz w:val="28"/>
          <w:szCs w:val="28"/>
          <w:lang w:val="uk-UA"/>
        </w:rPr>
        <w:t>WebStorm</w:t>
      </w:r>
      <w:proofErr w:type="spellEnd"/>
      <w:r>
        <w:rPr>
          <w:rStyle w:val="normaltextrun"/>
          <w:sz w:val="28"/>
          <w:szCs w:val="28"/>
          <w:lang w:val="uk-UA"/>
        </w:rPr>
        <w:t xml:space="preserve"> є те, що він є повноцінним IDE з </w:t>
      </w:r>
      <w:proofErr w:type="spellStart"/>
      <w:r>
        <w:rPr>
          <w:rStyle w:val="normaltextrun"/>
          <w:sz w:val="28"/>
          <w:szCs w:val="28"/>
          <w:lang w:val="uk-UA"/>
        </w:rPr>
        <w:t>нативною</w:t>
      </w:r>
      <w:proofErr w:type="spellEnd"/>
      <w:r>
        <w:rPr>
          <w:rStyle w:val="normaltextrun"/>
          <w:sz w:val="28"/>
          <w:szCs w:val="28"/>
          <w:lang w:val="uk-UA"/>
        </w:rPr>
        <w:t xml:space="preserve"> підтримкою </w:t>
      </w:r>
      <w:proofErr w:type="spellStart"/>
      <w:r>
        <w:rPr>
          <w:rStyle w:val="normaltextrun"/>
          <w:sz w:val="28"/>
          <w:szCs w:val="28"/>
          <w:lang w:val="uk-UA"/>
        </w:rPr>
        <w:t>Angular</w:t>
      </w:r>
      <w:proofErr w:type="spellEnd"/>
      <w:r>
        <w:rPr>
          <w:rStyle w:val="normaltextrun"/>
          <w:sz w:val="28"/>
          <w:szCs w:val="28"/>
          <w:lang w:val="uk-UA"/>
        </w:rPr>
        <w:t xml:space="preserve">, що забезпечує зручні інструменти створення компонентів та </w:t>
      </w:r>
      <w:proofErr w:type="spellStart"/>
      <w:r>
        <w:rPr>
          <w:rStyle w:val="normaltextrun"/>
          <w:sz w:val="28"/>
          <w:szCs w:val="28"/>
          <w:lang w:val="uk-UA"/>
        </w:rPr>
        <w:t>рефакторингу</w:t>
      </w:r>
      <w:proofErr w:type="spellEnd"/>
      <w:r>
        <w:rPr>
          <w:rStyle w:val="normaltextrun"/>
          <w:sz w:val="28"/>
          <w:szCs w:val="28"/>
          <w:lang w:val="uk-UA"/>
        </w:rPr>
        <w:t xml:space="preserve">. Значним недоліком </w:t>
      </w:r>
      <w:proofErr w:type="spellStart"/>
      <w:r>
        <w:rPr>
          <w:rStyle w:val="normaltextrun"/>
          <w:sz w:val="28"/>
          <w:szCs w:val="28"/>
          <w:lang w:val="uk-UA"/>
        </w:rPr>
        <w:t>Webstorm</w:t>
      </w:r>
      <w:proofErr w:type="spellEnd"/>
      <w:r>
        <w:rPr>
          <w:rStyle w:val="normaltextrun"/>
          <w:sz w:val="28"/>
          <w:szCs w:val="28"/>
          <w:lang w:val="uk-UA"/>
        </w:rPr>
        <w:t xml:space="preserve"> є швидкодія роботи і кількість ресурсів що він витрачає. Натомість, </w:t>
      </w:r>
      <w:proofErr w:type="spellStart"/>
      <w:r>
        <w:rPr>
          <w:rStyle w:val="normaltextrun"/>
          <w:sz w:val="28"/>
          <w:szCs w:val="28"/>
          <w:lang w:val="uk-UA"/>
        </w:rPr>
        <w:t>Visual</w:t>
      </w:r>
      <w:proofErr w:type="spellEnd"/>
      <w:r>
        <w:rPr>
          <w:rStyle w:val="normaltextrun"/>
          <w:sz w:val="28"/>
          <w:szCs w:val="28"/>
          <w:lang w:val="uk-UA"/>
        </w:rPr>
        <w:t xml:space="preserve"> </w:t>
      </w:r>
      <w:proofErr w:type="spellStart"/>
      <w:r>
        <w:rPr>
          <w:rStyle w:val="normaltextrun"/>
          <w:sz w:val="28"/>
          <w:szCs w:val="28"/>
          <w:lang w:val="uk-UA"/>
        </w:rPr>
        <w:t>Studio</w:t>
      </w:r>
      <w:proofErr w:type="spellEnd"/>
      <w:r>
        <w:rPr>
          <w:rStyle w:val="normaltextrun"/>
          <w:sz w:val="28"/>
          <w:szCs w:val="28"/>
          <w:lang w:val="uk-UA"/>
        </w:rPr>
        <w:t xml:space="preserve"> </w:t>
      </w:r>
      <w:proofErr w:type="spellStart"/>
      <w:r>
        <w:rPr>
          <w:rStyle w:val="normaltextrun"/>
          <w:sz w:val="28"/>
          <w:szCs w:val="28"/>
          <w:lang w:val="uk-UA"/>
        </w:rPr>
        <w:t>Code</w:t>
      </w:r>
      <w:proofErr w:type="spellEnd"/>
      <w:r>
        <w:rPr>
          <w:rStyle w:val="normaltextrun"/>
          <w:sz w:val="28"/>
          <w:szCs w:val="28"/>
          <w:lang w:val="uk-UA"/>
        </w:rPr>
        <w:t xml:space="preserve"> є дуже легковаговим редактором коду з дуже великою можливістю конфігурації за допомогою плагінів, завдяки чому було обрано саме його використання.</w:t>
      </w:r>
      <w:r>
        <w:rPr>
          <w:rStyle w:val="eop"/>
          <w:rFonts w:eastAsiaTheme="majorEastAsia"/>
          <w:sz w:val="28"/>
          <w:szCs w:val="28"/>
        </w:rPr>
        <w:t> </w:t>
      </w:r>
    </w:p>
    <w:p w14:paraId="795F168F" w14:textId="77777777" w:rsidR="00690C5A" w:rsidRDefault="00690C5A" w:rsidP="00690C5A">
      <w:pPr>
        <w:pStyle w:val="paragraph"/>
        <w:spacing w:before="0" w:beforeAutospacing="0" w:after="0" w:afterAutospacing="0" w:line="360" w:lineRule="auto"/>
        <w:ind w:firstLine="705"/>
        <w:textAlignment w:val="baseline"/>
        <w:rPr>
          <w:rFonts w:ascii="Segoe UI" w:hAnsi="Segoe UI" w:cs="Segoe UI"/>
          <w:sz w:val="18"/>
          <w:szCs w:val="18"/>
        </w:rPr>
      </w:pPr>
      <w:r>
        <w:rPr>
          <w:rStyle w:val="normaltextrun"/>
          <w:sz w:val="28"/>
          <w:szCs w:val="28"/>
          <w:lang w:val="uk-UA"/>
        </w:rPr>
        <w:t xml:space="preserve">Для розробки серверної частини було розглянуто використання таких IDE як </w:t>
      </w:r>
      <w:proofErr w:type="spellStart"/>
      <w:r>
        <w:rPr>
          <w:rStyle w:val="normaltextrun"/>
          <w:sz w:val="28"/>
          <w:szCs w:val="28"/>
          <w:lang w:val="uk-UA"/>
        </w:rPr>
        <w:t>Rider</w:t>
      </w:r>
      <w:proofErr w:type="spellEnd"/>
      <w:r>
        <w:rPr>
          <w:rStyle w:val="normaltextrun"/>
          <w:sz w:val="28"/>
          <w:szCs w:val="28"/>
          <w:lang w:val="uk-UA"/>
        </w:rPr>
        <w:t xml:space="preserve"> та </w:t>
      </w:r>
      <w:proofErr w:type="spellStart"/>
      <w:r>
        <w:rPr>
          <w:rStyle w:val="normaltextrun"/>
          <w:sz w:val="28"/>
          <w:szCs w:val="28"/>
          <w:lang w:val="uk-UA"/>
        </w:rPr>
        <w:t>Visual</w:t>
      </w:r>
      <w:proofErr w:type="spellEnd"/>
      <w:r>
        <w:rPr>
          <w:rStyle w:val="normaltextrun"/>
          <w:sz w:val="28"/>
          <w:szCs w:val="28"/>
          <w:lang w:val="uk-UA"/>
        </w:rPr>
        <w:t xml:space="preserve"> </w:t>
      </w:r>
      <w:proofErr w:type="spellStart"/>
      <w:r>
        <w:rPr>
          <w:rStyle w:val="normaltextrun"/>
          <w:sz w:val="28"/>
          <w:szCs w:val="28"/>
          <w:lang w:val="uk-UA"/>
        </w:rPr>
        <w:t>Studio</w:t>
      </w:r>
      <w:proofErr w:type="spellEnd"/>
      <w:r>
        <w:rPr>
          <w:rStyle w:val="normaltextrun"/>
          <w:sz w:val="28"/>
          <w:szCs w:val="28"/>
          <w:lang w:val="uk-UA"/>
        </w:rPr>
        <w:t xml:space="preserve">. Основною і практично єдиною суттєвою перевагою </w:t>
      </w:r>
      <w:proofErr w:type="spellStart"/>
      <w:r>
        <w:rPr>
          <w:rStyle w:val="normaltextrun"/>
          <w:sz w:val="28"/>
          <w:szCs w:val="28"/>
          <w:lang w:val="uk-UA"/>
        </w:rPr>
        <w:t>Visual</w:t>
      </w:r>
      <w:proofErr w:type="spellEnd"/>
      <w:r>
        <w:rPr>
          <w:rStyle w:val="normaltextrun"/>
          <w:sz w:val="28"/>
          <w:szCs w:val="28"/>
          <w:lang w:val="uk-UA"/>
        </w:rPr>
        <w:t xml:space="preserve"> </w:t>
      </w:r>
      <w:proofErr w:type="spellStart"/>
      <w:r>
        <w:rPr>
          <w:rStyle w:val="normaltextrun"/>
          <w:sz w:val="28"/>
          <w:szCs w:val="28"/>
          <w:lang w:val="uk-UA"/>
        </w:rPr>
        <w:t>Studio</w:t>
      </w:r>
      <w:proofErr w:type="spellEnd"/>
      <w:r>
        <w:rPr>
          <w:rStyle w:val="normaltextrun"/>
          <w:sz w:val="28"/>
          <w:szCs w:val="28"/>
          <w:lang w:val="uk-UA"/>
        </w:rPr>
        <w:t xml:space="preserve"> є наявність безкоштовної версії. </w:t>
      </w:r>
      <w:proofErr w:type="spellStart"/>
      <w:r>
        <w:rPr>
          <w:rStyle w:val="normaltextrun"/>
          <w:sz w:val="28"/>
          <w:szCs w:val="28"/>
          <w:lang w:val="uk-UA"/>
        </w:rPr>
        <w:t>Rider</w:t>
      </w:r>
      <w:proofErr w:type="spellEnd"/>
      <w:r>
        <w:rPr>
          <w:rStyle w:val="normaltextrun"/>
          <w:sz w:val="28"/>
          <w:szCs w:val="28"/>
          <w:lang w:val="uk-UA"/>
        </w:rPr>
        <w:t xml:space="preserve"> же у порівнянні з </w:t>
      </w:r>
      <w:proofErr w:type="spellStart"/>
      <w:r>
        <w:rPr>
          <w:rStyle w:val="normaltextrun"/>
          <w:sz w:val="28"/>
          <w:szCs w:val="28"/>
          <w:lang w:val="uk-UA"/>
        </w:rPr>
        <w:t>Visual</w:t>
      </w:r>
      <w:proofErr w:type="spellEnd"/>
      <w:r>
        <w:rPr>
          <w:rStyle w:val="normaltextrun"/>
          <w:sz w:val="28"/>
          <w:szCs w:val="28"/>
          <w:lang w:val="uk-UA"/>
        </w:rPr>
        <w:t xml:space="preserve"> </w:t>
      </w:r>
      <w:proofErr w:type="spellStart"/>
      <w:r>
        <w:rPr>
          <w:rStyle w:val="normaltextrun"/>
          <w:sz w:val="28"/>
          <w:szCs w:val="28"/>
          <w:lang w:val="uk-UA"/>
        </w:rPr>
        <w:t>Studio</w:t>
      </w:r>
      <w:proofErr w:type="spellEnd"/>
      <w:r>
        <w:rPr>
          <w:rStyle w:val="normaltextrun"/>
          <w:sz w:val="28"/>
          <w:szCs w:val="28"/>
          <w:lang w:val="uk-UA"/>
        </w:rPr>
        <w:t xml:space="preserve"> має більш зрозумілий інтерфейс, використовує менше пам’яті та має більш зручні та швидкі інструменти </w:t>
      </w:r>
      <w:proofErr w:type="spellStart"/>
      <w:r>
        <w:rPr>
          <w:rStyle w:val="normaltextrun"/>
          <w:sz w:val="28"/>
          <w:szCs w:val="28"/>
          <w:lang w:val="uk-UA"/>
        </w:rPr>
        <w:t>рефакторингу</w:t>
      </w:r>
      <w:proofErr w:type="spellEnd"/>
      <w:r>
        <w:rPr>
          <w:rStyle w:val="normaltextrun"/>
          <w:sz w:val="28"/>
          <w:szCs w:val="28"/>
          <w:lang w:val="uk-UA"/>
        </w:rPr>
        <w:t>, завдяки чому було обрано саме його використання.</w:t>
      </w:r>
      <w:r>
        <w:rPr>
          <w:rStyle w:val="eop"/>
          <w:rFonts w:eastAsiaTheme="majorEastAsia"/>
          <w:sz w:val="28"/>
          <w:szCs w:val="28"/>
        </w:rPr>
        <w:t> </w:t>
      </w:r>
    </w:p>
    <w:p w14:paraId="278D5495" w14:textId="6729B1F2" w:rsidR="00624B1D" w:rsidRPr="00690C5A" w:rsidRDefault="00624B1D" w:rsidP="00624B1D">
      <w:pPr>
        <w:rPr>
          <w:color w:val="000000" w:themeColor="text1"/>
          <w:lang w:val="ru-RU"/>
        </w:rPr>
      </w:pPr>
    </w:p>
    <w:p w14:paraId="4E266861" w14:textId="3EB5ACB3" w:rsidR="00FE6BDD" w:rsidRPr="00A059F8" w:rsidRDefault="000C3935" w:rsidP="0045700B">
      <w:pPr>
        <w:pStyle w:val="Heading2"/>
        <w:ind w:left="709" w:firstLine="0"/>
        <w:rPr>
          <w:b w:val="0"/>
          <w:bCs/>
        </w:rPr>
      </w:pPr>
      <w:bookmarkStart w:id="23" w:name="_Toc199358575"/>
      <w:r w:rsidRPr="000C3935">
        <w:rPr>
          <w:b w:val="0"/>
          <w:bCs/>
        </w:rPr>
        <w:t>Конструювання програмного забезпечення</w:t>
      </w:r>
      <w:bookmarkEnd w:id="21"/>
      <w:bookmarkEnd w:id="23"/>
    </w:p>
    <w:p w14:paraId="264AB846" w14:textId="77777777"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Опис утиліт, бібліотек та іншого стороннього програмного забезпечення, що використовується у розробці наведено в таблиці 3.1.</w:t>
      </w:r>
      <w:r w:rsidRPr="00012166">
        <w:rPr>
          <w:szCs w:val="28"/>
          <w:lang w:val="en-US" w:eastAsia="en-US"/>
        </w:rPr>
        <w:t> </w:t>
      </w:r>
    </w:p>
    <w:p w14:paraId="3D7A4716" w14:textId="77777777" w:rsidR="009C401E" w:rsidRDefault="009C401E" w:rsidP="00012166">
      <w:pPr>
        <w:ind w:firstLine="705"/>
        <w:contextualSpacing w:val="0"/>
        <w:textAlignment w:val="baseline"/>
        <w:rPr>
          <w:szCs w:val="28"/>
          <w:lang w:eastAsia="en-US"/>
        </w:rPr>
      </w:pPr>
    </w:p>
    <w:p w14:paraId="592E95F9" w14:textId="77777777" w:rsidR="009C401E" w:rsidRDefault="009C401E" w:rsidP="00012166">
      <w:pPr>
        <w:ind w:firstLine="705"/>
        <w:contextualSpacing w:val="0"/>
        <w:textAlignment w:val="baseline"/>
        <w:rPr>
          <w:szCs w:val="28"/>
          <w:lang w:eastAsia="en-US"/>
        </w:rPr>
      </w:pPr>
    </w:p>
    <w:p w14:paraId="1B8C2D79" w14:textId="1705EBAA"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lastRenderedPageBreak/>
        <w:t>Таблиця 3.1 - Опис утиліт та програмних бібліотек</w:t>
      </w:r>
      <w:r w:rsidRPr="00012166">
        <w:rPr>
          <w:szCs w:val="28"/>
          <w:lang w:val="en-US" w:eastAsia="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6"/>
        <w:gridCol w:w="2071"/>
        <w:gridCol w:w="6631"/>
      </w:tblGrid>
      <w:tr w:rsidR="00012166" w:rsidRPr="00012166" w14:paraId="1B708806"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6BB93ED7"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w:t>
            </w:r>
            <w:r w:rsidRPr="00012166">
              <w:rPr>
                <w:szCs w:val="28"/>
                <w:lang w:val="en-US" w:eastAsia="en-US"/>
              </w:rPr>
              <w:t> </w:t>
            </w:r>
          </w:p>
          <w:p w14:paraId="3CACADAD"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п/п</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478F8B28"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Назва утиліти</w:t>
            </w:r>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68DA580B"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Опис застосування</w:t>
            </w:r>
            <w:r w:rsidRPr="00012166">
              <w:rPr>
                <w:szCs w:val="28"/>
                <w:lang w:val="en-US" w:eastAsia="en-US"/>
              </w:rPr>
              <w:t> </w:t>
            </w:r>
          </w:p>
        </w:tc>
      </w:tr>
      <w:tr w:rsidR="00012166" w:rsidRPr="00012166" w14:paraId="54D2F61C"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471F027B"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1</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0BAEFA49" w14:textId="77777777" w:rsidR="00012166" w:rsidRPr="00012166" w:rsidRDefault="00012166" w:rsidP="00012166">
            <w:pPr>
              <w:ind w:firstLine="0"/>
              <w:contextualSpacing w:val="0"/>
              <w:textAlignment w:val="baseline"/>
              <w:rPr>
                <w:sz w:val="24"/>
                <w:lang w:val="en-US" w:eastAsia="en-US"/>
              </w:rPr>
            </w:pPr>
            <w:proofErr w:type="spellStart"/>
            <w:r w:rsidRPr="00012166">
              <w:rPr>
                <w:szCs w:val="28"/>
                <w:lang w:eastAsia="en-US"/>
              </w:rPr>
              <w:t>Jetbrains</w:t>
            </w:r>
            <w:proofErr w:type="spellEnd"/>
            <w:r w:rsidRPr="00012166">
              <w:rPr>
                <w:szCs w:val="28"/>
                <w:lang w:eastAsia="en-US"/>
              </w:rPr>
              <w:t xml:space="preserve"> </w:t>
            </w:r>
            <w:proofErr w:type="spellStart"/>
            <w:r w:rsidRPr="00012166">
              <w:rPr>
                <w:szCs w:val="28"/>
                <w:lang w:eastAsia="en-US"/>
              </w:rPr>
              <w:t>Rider</w:t>
            </w:r>
            <w:proofErr w:type="spellEnd"/>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52C46E94"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 xml:space="preserve">Головне середовище розробки </w:t>
            </w:r>
            <w:proofErr w:type="spellStart"/>
            <w:r w:rsidRPr="00012166">
              <w:rPr>
                <w:szCs w:val="28"/>
                <w:lang w:eastAsia="en-US"/>
              </w:rPr>
              <w:t>сервернї</w:t>
            </w:r>
            <w:proofErr w:type="spellEnd"/>
            <w:r w:rsidRPr="00012166">
              <w:rPr>
                <w:szCs w:val="28"/>
                <w:lang w:eastAsia="en-US"/>
              </w:rPr>
              <w:t xml:space="preserve"> частини дипломного </w:t>
            </w:r>
            <w:proofErr w:type="spellStart"/>
            <w:r w:rsidRPr="00012166">
              <w:rPr>
                <w:szCs w:val="28"/>
                <w:lang w:eastAsia="en-US"/>
              </w:rPr>
              <w:t>проєкту</w:t>
            </w:r>
            <w:proofErr w:type="spellEnd"/>
            <w:r w:rsidRPr="00012166">
              <w:rPr>
                <w:szCs w:val="28"/>
                <w:lang w:val="en-US" w:eastAsia="en-US"/>
              </w:rPr>
              <w:t> </w:t>
            </w:r>
          </w:p>
        </w:tc>
      </w:tr>
      <w:tr w:rsidR="00012166" w:rsidRPr="00012166" w14:paraId="36AA9658"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3C3881EA"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2</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5EDCBD81" w14:textId="77777777" w:rsidR="00012166" w:rsidRPr="00012166" w:rsidRDefault="00012166" w:rsidP="00012166">
            <w:pPr>
              <w:ind w:firstLine="0"/>
              <w:contextualSpacing w:val="0"/>
              <w:textAlignment w:val="baseline"/>
              <w:rPr>
                <w:sz w:val="24"/>
                <w:lang w:val="en-US" w:eastAsia="en-US"/>
              </w:rPr>
            </w:pPr>
            <w:proofErr w:type="spellStart"/>
            <w:r w:rsidRPr="00012166">
              <w:rPr>
                <w:szCs w:val="28"/>
                <w:lang w:eastAsia="en-US"/>
              </w:rPr>
              <w:t>Visual</w:t>
            </w:r>
            <w:proofErr w:type="spellEnd"/>
            <w:r w:rsidRPr="00012166">
              <w:rPr>
                <w:szCs w:val="28"/>
                <w:lang w:eastAsia="en-US"/>
              </w:rPr>
              <w:t xml:space="preserve"> </w:t>
            </w:r>
            <w:proofErr w:type="spellStart"/>
            <w:r w:rsidRPr="00012166">
              <w:rPr>
                <w:szCs w:val="28"/>
                <w:lang w:eastAsia="en-US"/>
              </w:rPr>
              <w:t>Sudio</w:t>
            </w:r>
            <w:proofErr w:type="spellEnd"/>
            <w:r w:rsidRPr="00012166">
              <w:rPr>
                <w:szCs w:val="28"/>
                <w:lang w:eastAsia="en-US"/>
              </w:rPr>
              <w:t xml:space="preserve"> </w:t>
            </w:r>
            <w:proofErr w:type="spellStart"/>
            <w:r w:rsidRPr="00012166">
              <w:rPr>
                <w:szCs w:val="28"/>
                <w:lang w:eastAsia="en-US"/>
              </w:rPr>
              <w:t>Code</w:t>
            </w:r>
            <w:proofErr w:type="spellEnd"/>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555EF35A"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 xml:space="preserve">Головне середовище розробки клієнтської </w:t>
            </w:r>
            <w:proofErr w:type="spellStart"/>
            <w:r w:rsidRPr="00012166">
              <w:rPr>
                <w:szCs w:val="28"/>
                <w:lang w:eastAsia="en-US"/>
              </w:rPr>
              <w:t>частии</w:t>
            </w:r>
            <w:proofErr w:type="spellEnd"/>
            <w:r w:rsidRPr="00012166">
              <w:rPr>
                <w:szCs w:val="28"/>
                <w:lang w:eastAsia="en-US"/>
              </w:rPr>
              <w:t xml:space="preserve"> дипломного </w:t>
            </w:r>
            <w:proofErr w:type="spellStart"/>
            <w:r w:rsidRPr="00012166">
              <w:rPr>
                <w:szCs w:val="28"/>
                <w:lang w:eastAsia="en-US"/>
              </w:rPr>
              <w:t>проєкту</w:t>
            </w:r>
            <w:proofErr w:type="spellEnd"/>
            <w:r w:rsidRPr="00012166">
              <w:rPr>
                <w:szCs w:val="28"/>
                <w:lang w:val="en-US" w:eastAsia="en-US"/>
              </w:rPr>
              <w:t> </w:t>
            </w:r>
          </w:p>
        </w:tc>
      </w:tr>
      <w:tr w:rsidR="00012166" w:rsidRPr="00012166" w14:paraId="3850471F" w14:textId="77777777" w:rsidTr="00012166">
        <w:trPr>
          <w:trHeight w:val="300"/>
        </w:trPr>
        <w:tc>
          <w:tcPr>
            <w:tcW w:w="645" w:type="dxa"/>
            <w:tcBorders>
              <w:top w:val="single" w:sz="6" w:space="0" w:color="auto"/>
              <w:left w:val="single" w:sz="6" w:space="0" w:color="auto"/>
              <w:bottom w:val="single" w:sz="6" w:space="0" w:color="auto"/>
              <w:right w:val="single" w:sz="6" w:space="0" w:color="auto"/>
            </w:tcBorders>
            <w:shd w:val="clear" w:color="auto" w:fill="auto"/>
            <w:hideMark/>
          </w:tcPr>
          <w:p w14:paraId="49566EDB"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3</w:t>
            </w:r>
            <w:r w:rsidRPr="00012166">
              <w:rPr>
                <w:szCs w:val="28"/>
                <w:lang w:val="en-US" w:eastAsia="en-US"/>
              </w:rPr>
              <w:t> </w:t>
            </w:r>
          </w:p>
        </w:tc>
        <w:tc>
          <w:tcPr>
            <w:tcW w:w="2100" w:type="dxa"/>
            <w:tcBorders>
              <w:top w:val="single" w:sz="6" w:space="0" w:color="auto"/>
              <w:left w:val="single" w:sz="6" w:space="0" w:color="auto"/>
              <w:bottom w:val="single" w:sz="6" w:space="0" w:color="auto"/>
              <w:right w:val="single" w:sz="6" w:space="0" w:color="auto"/>
            </w:tcBorders>
            <w:shd w:val="clear" w:color="auto" w:fill="auto"/>
            <w:hideMark/>
          </w:tcPr>
          <w:p w14:paraId="13E7ACF1" w14:textId="77777777" w:rsidR="00012166" w:rsidRPr="00012166" w:rsidRDefault="00012166" w:rsidP="00012166">
            <w:pPr>
              <w:ind w:firstLine="0"/>
              <w:contextualSpacing w:val="0"/>
              <w:textAlignment w:val="baseline"/>
              <w:rPr>
                <w:sz w:val="24"/>
                <w:lang w:val="en-US" w:eastAsia="en-US"/>
              </w:rPr>
            </w:pPr>
            <w:proofErr w:type="spellStart"/>
            <w:r w:rsidRPr="00012166">
              <w:rPr>
                <w:szCs w:val="28"/>
                <w:lang w:eastAsia="en-US"/>
              </w:rPr>
              <w:t>Entity</w:t>
            </w:r>
            <w:proofErr w:type="spellEnd"/>
            <w:r w:rsidRPr="00012166">
              <w:rPr>
                <w:szCs w:val="28"/>
                <w:lang w:eastAsia="en-US"/>
              </w:rPr>
              <w:t xml:space="preserve"> </w:t>
            </w:r>
            <w:proofErr w:type="spellStart"/>
            <w:r w:rsidRPr="00012166">
              <w:rPr>
                <w:szCs w:val="28"/>
                <w:lang w:eastAsia="en-US"/>
              </w:rPr>
              <w:t>Framework</w:t>
            </w:r>
            <w:proofErr w:type="spellEnd"/>
            <w:r w:rsidRPr="00012166">
              <w:rPr>
                <w:szCs w:val="28"/>
                <w:lang w:val="en-US" w:eastAsia="en-US"/>
              </w:rPr>
              <w:t> </w:t>
            </w:r>
          </w:p>
        </w:tc>
        <w:tc>
          <w:tcPr>
            <w:tcW w:w="6885" w:type="dxa"/>
            <w:tcBorders>
              <w:top w:val="single" w:sz="6" w:space="0" w:color="auto"/>
              <w:left w:val="single" w:sz="6" w:space="0" w:color="auto"/>
              <w:bottom w:val="single" w:sz="6" w:space="0" w:color="auto"/>
              <w:right w:val="single" w:sz="6" w:space="0" w:color="auto"/>
            </w:tcBorders>
            <w:shd w:val="clear" w:color="auto" w:fill="auto"/>
            <w:hideMark/>
          </w:tcPr>
          <w:p w14:paraId="39E243D0" w14:textId="77777777" w:rsidR="00012166" w:rsidRPr="00012166" w:rsidRDefault="00012166" w:rsidP="00012166">
            <w:pPr>
              <w:ind w:firstLine="0"/>
              <w:contextualSpacing w:val="0"/>
              <w:textAlignment w:val="baseline"/>
              <w:rPr>
                <w:sz w:val="24"/>
                <w:lang w:val="en-US" w:eastAsia="en-US"/>
              </w:rPr>
            </w:pPr>
            <w:r w:rsidRPr="00012166">
              <w:rPr>
                <w:szCs w:val="28"/>
                <w:lang w:eastAsia="en-US"/>
              </w:rPr>
              <w:t>ORM фреймворк для роботи з базою даних</w:t>
            </w:r>
            <w:r w:rsidRPr="00012166">
              <w:rPr>
                <w:szCs w:val="28"/>
                <w:lang w:val="en-US" w:eastAsia="en-US"/>
              </w:rPr>
              <w:t> </w:t>
            </w:r>
          </w:p>
        </w:tc>
      </w:tr>
      <w:tr w:rsidR="00012166" w:rsidRPr="00012166" w14:paraId="7D1122EF"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AC551D1" w14:textId="77777777" w:rsidR="00012166" w:rsidRPr="00012166" w:rsidRDefault="00012166" w:rsidP="00012166">
            <w:pPr>
              <w:ind w:firstLine="0"/>
              <w:contextualSpacing w:val="0"/>
              <w:textAlignment w:val="baseline"/>
              <w:rPr>
                <w:sz w:val="24"/>
                <w:lang w:eastAsia="en-US"/>
              </w:rPr>
            </w:pPr>
            <w:r w:rsidRPr="00012166">
              <w:rPr>
                <w:szCs w:val="28"/>
                <w:lang w:eastAsia="en-US"/>
              </w:rPr>
              <w:t>4 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EE0ABCB"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ASP.NET </w:t>
            </w:r>
            <w:proofErr w:type="spellStart"/>
            <w:r w:rsidRPr="00012166">
              <w:rPr>
                <w:szCs w:val="28"/>
                <w:lang w:eastAsia="en-US"/>
              </w:rPr>
              <w:t>Core</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C2B881B" w14:textId="77777777" w:rsidR="00012166" w:rsidRPr="00012166" w:rsidRDefault="00012166" w:rsidP="00012166">
            <w:pPr>
              <w:ind w:firstLine="0"/>
              <w:contextualSpacing w:val="0"/>
              <w:textAlignment w:val="baseline"/>
              <w:rPr>
                <w:sz w:val="24"/>
                <w:lang w:eastAsia="en-US"/>
              </w:rPr>
            </w:pPr>
            <w:r w:rsidRPr="00012166">
              <w:rPr>
                <w:szCs w:val="28"/>
                <w:lang w:eastAsia="en-US"/>
              </w:rPr>
              <w:t>Фреймворк для побудови веб-</w:t>
            </w:r>
            <w:proofErr w:type="spellStart"/>
            <w:r w:rsidRPr="00012166">
              <w:rPr>
                <w:szCs w:val="28"/>
                <w:lang w:eastAsia="en-US"/>
              </w:rPr>
              <w:t>апі</w:t>
            </w:r>
            <w:proofErr w:type="spellEnd"/>
            <w:r w:rsidRPr="00012166">
              <w:rPr>
                <w:szCs w:val="28"/>
                <w:lang w:eastAsia="en-US"/>
              </w:rPr>
              <w:t xml:space="preserve"> застосунку </w:t>
            </w:r>
          </w:p>
        </w:tc>
      </w:tr>
      <w:tr w:rsidR="00012166" w:rsidRPr="00012166" w14:paraId="0752F50C"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57634B2" w14:textId="77777777" w:rsidR="00012166" w:rsidRPr="00012166" w:rsidRDefault="00012166" w:rsidP="00012166">
            <w:pPr>
              <w:ind w:firstLine="0"/>
              <w:contextualSpacing w:val="0"/>
              <w:textAlignment w:val="baseline"/>
              <w:rPr>
                <w:sz w:val="24"/>
                <w:lang w:eastAsia="en-US"/>
              </w:rPr>
            </w:pPr>
            <w:r w:rsidRPr="00012166">
              <w:rPr>
                <w:szCs w:val="28"/>
                <w:lang w:eastAsia="en-US"/>
              </w:rPr>
              <w:t>5 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2D04C87" w14:textId="77777777" w:rsidR="00012166" w:rsidRPr="00012166" w:rsidRDefault="00012166" w:rsidP="00012166">
            <w:pPr>
              <w:ind w:firstLine="0"/>
              <w:contextualSpacing w:val="0"/>
              <w:textAlignment w:val="baseline"/>
              <w:rPr>
                <w:sz w:val="24"/>
                <w:lang w:eastAsia="en-US"/>
              </w:rPr>
            </w:pPr>
            <w:proofErr w:type="spellStart"/>
            <w:r w:rsidRPr="00012166">
              <w:rPr>
                <w:szCs w:val="28"/>
                <w:lang w:eastAsia="en-US"/>
              </w:rPr>
              <w:t>Selenium</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C14DC44"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Бібліотека для </w:t>
            </w:r>
            <w:proofErr w:type="spellStart"/>
            <w:r w:rsidRPr="00012166">
              <w:rPr>
                <w:szCs w:val="28"/>
                <w:lang w:eastAsia="en-US"/>
              </w:rPr>
              <w:t>скрапінгу</w:t>
            </w:r>
            <w:proofErr w:type="spellEnd"/>
            <w:r w:rsidRPr="00012166">
              <w:rPr>
                <w:szCs w:val="28"/>
                <w:lang w:eastAsia="en-US"/>
              </w:rPr>
              <w:t xml:space="preserve"> даних </w:t>
            </w:r>
          </w:p>
        </w:tc>
      </w:tr>
      <w:tr w:rsidR="00012166" w:rsidRPr="00012166" w14:paraId="1690AFCD"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48F86C2" w14:textId="77777777" w:rsidR="00012166" w:rsidRPr="00012166" w:rsidRDefault="00012166" w:rsidP="00012166">
            <w:pPr>
              <w:ind w:firstLine="0"/>
              <w:contextualSpacing w:val="0"/>
              <w:textAlignment w:val="baseline"/>
              <w:rPr>
                <w:sz w:val="24"/>
                <w:lang w:eastAsia="en-US"/>
              </w:rPr>
            </w:pPr>
            <w:r w:rsidRPr="00012166">
              <w:rPr>
                <w:szCs w:val="28"/>
                <w:lang w:eastAsia="en-US"/>
              </w:rPr>
              <w:t>6 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61317932" w14:textId="77777777" w:rsidR="00012166" w:rsidRPr="00012166" w:rsidRDefault="00012166" w:rsidP="00012166">
            <w:pPr>
              <w:ind w:firstLine="0"/>
              <w:contextualSpacing w:val="0"/>
              <w:textAlignment w:val="baseline"/>
              <w:rPr>
                <w:sz w:val="24"/>
                <w:lang w:eastAsia="en-US"/>
              </w:rPr>
            </w:pPr>
            <w:proofErr w:type="spellStart"/>
            <w:r w:rsidRPr="00012166">
              <w:rPr>
                <w:szCs w:val="28"/>
                <w:lang w:eastAsia="en-US"/>
              </w:rPr>
              <w:t>PdfPig</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2036043"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Бібліотека для зчитування резюме у форматі </w:t>
            </w:r>
            <w:proofErr w:type="spellStart"/>
            <w:r w:rsidRPr="00012166">
              <w:rPr>
                <w:szCs w:val="28"/>
                <w:lang w:eastAsia="en-US"/>
              </w:rPr>
              <w:t>pdf</w:t>
            </w:r>
            <w:proofErr w:type="spellEnd"/>
            <w:r w:rsidRPr="00012166">
              <w:rPr>
                <w:szCs w:val="28"/>
                <w:lang w:eastAsia="en-US"/>
              </w:rPr>
              <w:t> </w:t>
            </w:r>
          </w:p>
        </w:tc>
      </w:tr>
      <w:tr w:rsidR="00012166" w:rsidRPr="00012166" w14:paraId="2D4E25E3"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7B50D8F" w14:textId="77777777" w:rsidR="00012166" w:rsidRPr="00012166" w:rsidRDefault="00012166" w:rsidP="00012166">
            <w:pPr>
              <w:ind w:firstLine="0"/>
              <w:contextualSpacing w:val="0"/>
              <w:textAlignment w:val="baseline"/>
              <w:rPr>
                <w:sz w:val="24"/>
                <w:lang w:eastAsia="en-US"/>
              </w:rPr>
            </w:pPr>
            <w:r w:rsidRPr="00012166">
              <w:rPr>
                <w:szCs w:val="28"/>
                <w:lang w:eastAsia="en-US"/>
              </w:rPr>
              <w:t>7 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7D608BC" w14:textId="77777777" w:rsidR="00012166" w:rsidRPr="00012166" w:rsidRDefault="00012166" w:rsidP="00012166">
            <w:pPr>
              <w:ind w:firstLine="0"/>
              <w:contextualSpacing w:val="0"/>
              <w:textAlignment w:val="baseline"/>
              <w:rPr>
                <w:sz w:val="24"/>
                <w:lang w:eastAsia="en-US"/>
              </w:rPr>
            </w:pPr>
            <w:r w:rsidRPr="00012166">
              <w:rPr>
                <w:szCs w:val="28"/>
                <w:lang w:eastAsia="en-US"/>
              </w:rPr>
              <w:t>NPOI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919C959"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Бібліотека для зчитування резюме у форматі </w:t>
            </w:r>
            <w:proofErr w:type="spellStart"/>
            <w:r w:rsidRPr="00012166">
              <w:rPr>
                <w:szCs w:val="28"/>
                <w:lang w:eastAsia="en-US"/>
              </w:rPr>
              <w:t>doc</w:t>
            </w:r>
            <w:proofErr w:type="spellEnd"/>
            <w:r w:rsidRPr="00012166">
              <w:rPr>
                <w:szCs w:val="28"/>
                <w:lang w:eastAsia="en-US"/>
              </w:rPr>
              <w:t> </w:t>
            </w:r>
          </w:p>
        </w:tc>
      </w:tr>
      <w:tr w:rsidR="00012166" w:rsidRPr="00012166" w14:paraId="27E6CC59"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2A10450A" w14:textId="77777777" w:rsidR="00012166" w:rsidRPr="00012166" w:rsidRDefault="00012166" w:rsidP="00012166">
            <w:pPr>
              <w:ind w:firstLine="0"/>
              <w:contextualSpacing w:val="0"/>
              <w:textAlignment w:val="baseline"/>
              <w:rPr>
                <w:sz w:val="24"/>
                <w:lang w:eastAsia="en-US"/>
              </w:rPr>
            </w:pPr>
            <w:r w:rsidRPr="00012166">
              <w:rPr>
                <w:szCs w:val="28"/>
                <w:lang w:eastAsia="en-US"/>
              </w:rPr>
              <w:t>8 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4D3566BA" w14:textId="77777777" w:rsidR="00012166" w:rsidRPr="00012166" w:rsidRDefault="00012166" w:rsidP="00012166">
            <w:pPr>
              <w:ind w:firstLine="0"/>
              <w:contextualSpacing w:val="0"/>
              <w:textAlignment w:val="baseline"/>
              <w:rPr>
                <w:sz w:val="24"/>
                <w:lang w:eastAsia="en-US"/>
              </w:rPr>
            </w:pPr>
            <w:proofErr w:type="spellStart"/>
            <w:r w:rsidRPr="00012166">
              <w:rPr>
                <w:szCs w:val="28"/>
                <w:lang w:eastAsia="en-US"/>
              </w:rPr>
              <w:t>OpenXML</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4B2BC19"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Бібліотека для зчитування резюме у форматі </w:t>
            </w:r>
            <w:proofErr w:type="spellStart"/>
            <w:r w:rsidRPr="00012166">
              <w:rPr>
                <w:szCs w:val="28"/>
                <w:lang w:eastAsia="en-US"/>
              </w:rPr>
              <w:t>docx</w:t>
            </w:r>
            <w:proofErr w:type="spellEnd"/>
            <w:r w:rsidRPr="00012166">
              <w:rPr>
                <w:szCs w:val="28"/>
                <w:lang w:eastAsia="en-US"/>
              </w:rPr>
              <w:t> </w:t>
            </w:r>
          </w:p>
        </w:tc>
      </w:tr>
      <w:tr w:rsidR="00012166" w:rsidRPr="00012166" w14:paraId="4F5C3657"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5C3A2DD3" w14:textId="77777777" w:rsidR="00012166" w:rsidRPr="00012166" w:rsidRDefault="00012166" w:rsidP="00012166">
            <w:pPr>
              <w:ind w:firstLine="0"/>
              <w:contextualSpacing w:val="0"/>
              <w:textAlignment w:val="baseline"/>
              <w:rPr>
                <w:sz w:val="24"/>
                <w:lang w:eastAsia="en-US"/>
              </w:rPr>
            </w:pPr>
            <w:r w:rsidRPr="00012166">
              <w:rPr>
                <w:szCs w:val="28"/>
                <w:lang w:eastAsia="en-US"/>
              </w:rPr>
              <w:t>9 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3EFCDA09" w14:textId="77777777" w:rsidR="00012166" w:rsidRPr="00012166" w:rsidRDefault="00012166" w:rsidP="00012166">
            <w:pPr>
              <w:ind w:firstLine="0"/>
              <w:contextualSpacing w:val="0"/>
              <w:textAlignment w:val="baseline"/>
              <w:rPr>
                <w:sz w:val="24"/>
                <w:lang w:eastAsia="en-US"/>
              </w:rPr>
            </w:pPr>
            <w:proofErr w:type="spellStart"/>
            <w:r w:rsidRPr="00012166">
              <w:rPr>
                <w:szCs w:val="28"/>
                <w:lang w:eastAsia="en-US"/>
              </w:rPr>
              <w:t>Quartz</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054551B5" w14:textId="77777777" w:rsidR="00012166" w:rsidRPr="00012166" w:rsidRDefault="00012166" w:rsidP="00012166">
            <w:pPr>
              <w:ind w:firstLine="0"/>
              <w:contextualSpacing w:val="0"/>
              <w:textAlignment w:val="baseline"/>
              <w:rPr>
                <w:sz w:val="24"/>
                <w:lang w:eastAsia="en-US"/>
              </w:rPr>
            </w:pPr>
            <w:r w:rsidRPr="00012166">
              <w:rPr>
                <w:szCs w:val="28"/>
                <w:lang w:eastAsia="en-US"/>
              </w:rPr>
              <w:t>Бібліотека для автоматичного запуску коду агрегації вакансій з заданою періодичністю </w:t>
            </w:r>
          </w:p>
        </w:tc>
      </w:tr>
      <w:tr w:rsidR="00012166" w:rsidRPr="00012166" w14:paraId="4A6D6F28" w14:textId="77777777" w:rsidTr="00012166">
        <w:trPr>
          <w:trHeight w:val="300"/>
        </w:trPr>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1F9D7A2E" w14:textId="77777777" w:rsidR="00012166" w:rsidRPr="00012166" w:rsidRDefault="00012166" w:rsidP="00012166">
            <w:pPr>
              <w:ind w:firstLine="0"/>
              <w:contextualSpacing w:val="0"/>
              <w:textAlignment w:val="baseline"/>
              <w:rPr>
                <w:sz w:val="24"/>
                <w:lang w:eastAsia="en-US"/>
              </w:rPr>
            </w:pPr>
            <w:r w:rsidRPr="00012166">
              <w:rPr>
                <w:szCs w:val="28"/>
                <w:lang w:eastAsia="en-US"/>
              </w:rPr>
              <w:t>10 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764F0A1" w14:textId="77777777" w:rsidR="00012166" w:rsidRPr="00012166" w:rsidRDefault="00012166" w:rsidP="00012166">
            <w:pPr>
              <w:ind w:firstLine="0"/>
              <w:contextualSpacing w:val="0"/>
              <w:textAlignment w:val="baseline"/>
              <w:rPr>
                <w:sz w:val="24"/>
                <w:lang w:eastAsia="en-US"/>
              </w:rPr>
            </w:pPr>
            <w:proofErr w:type="spellStart"/>
            <w:r w:rsidRPr="00012166">
              <w:rPr>
                <w:szCs w:val="28"/>
                <w:lang w:eastAsia="en-US"/>
              </w:rPr>
              <w:t>AutoMapper</w:t>
            </w:r>
            <w:proofErr w:type="spellEnd"/>
            <w:r w:rsidRPr="00012166">
              <w:rPr>
                <w:szCs w:val="28"/>
                <w:lang w:eastAsia="en-US"/>
              </w:rPr>
              <w:t> </w:t>
            </w:r>
          </w:p>
        </w:tc>
        <w:tc>
          <w:tcPr>
            <w:tcW w:w="6" w:type="dxa"/>
            <w:tcBorders>
              <w:top w:val="single" w:sz="6" w:space="0" w:color="auto"/>
              <w:left w:val="single" w:sz="6" w:space="0" w:color="auto"/>
              <w:bottom w:val="single" w:sz="6" w:space="0" w:color="auto"/>
              <w:right w:val="single" w:sz="6" w:space="0" w:color="auto"/>
            </w:tcBorders>
            <w:shd w:val="clear" w:color="auto" w:fill="auto"/>
            <w:hideMark/>
          </w:tcPr>
          <w:p w14:paraId="767039FC" w14:textId="77777777" w:rsidR="00012166" w:rsidRPr="00012166" w:rsidRDefault="00012166" w:rsidP="00012166">
            <w:pPr>
              <w:ind w:firstLine="0"/>
              <w:contextualSpacing w:val="0"/>
              <w:textAlignment w:val="baseline"/>
              <w:rPr>
                <w:sz w:val="24"/>
                <w:lang w:eastAsia="en-US"/>
              </w:rPr>
            </w:pPr>
            <w:r w:rsidRPr="00012166">
              <w:rPr>
                <w:szCs w:val="28"/>
                <w:lang w:eastAsia="en-US"/>
              </w:rPr>
              <w:t xml:space="preserve">Бібліотека для </w:t>
            </w:r>
            <w:proofErr w:type="spellStart"/>
            <w:r w:rsidRPr="00012166">
              <w:rPr>
                <w:szCs w:val="28"/>
                <w:lang w:eastAsia="en-US"/>
              </w:rPr>
              <w:t>мапінгу</w:t>
            </w:r>
            <w:proofErr w:type="spellEnd"/>
            <w:r w:rsidRPr="00012166">
              <w:rPr>
                <w:szCs w:val="28"/>
                <w:lang w:eastAsia="en-US"/>
              </w:rPr>
              <w:t xml:space="preserve"> моделей застосунку </w:t>
            </w:r>
          </w:p>
        </w:tc>
      </w:tr>
    </w:tbl>
    <w:p w14:paraId="57DFCDC1" w14:textId="7AD84AAD" w:rsidR="003320D6" w:rsidRDefault="003320D6" w:rsidP="00690C5A">
      <w:pPr>
        <w:pStyle w:val="ListParagraph"/>
        <w:spacing w:after="160"/>
        <w:ind w:left="709" w:firstLine="0"/>
        <w:rPr>
          <w:color w:val="FF0000"/>
        </w:rPr>
      </w:pPr>
    </w:p>
    <w:p w14:paraId="5037F19B" w14:textId="3CA9F54B" w:rsidR="00562C2D" w:rsidRPr="00012166" w:rsidRDefault="00562C2D" w:rsidP="00012166">
      <w:pPr>
        <w:pStyle w:val="Heading3"/>
        <w:ind w:left="0" w:firstLine="709"/>
        <w:jc w:val="both"/>
        <w:rPr>
          <w:i w:val="0"/>
          <w:iCs/>
        </w:rPr>
      </w:pPr>
      <w:bookmarkStart w:id="24" w:name="_Toc199358576"/>
      <w:r w:rsidRPr="00012166">
        <w:rPr>
          <w:i w:val="0"/>
          <w:iCs/>
        </w:rPr>
        <w:t>Розробка алгоритму</w:t>
      </w:r>
      <w:r w:rsidR="00012166">
        <w:rPr>
          <w:i w:val="0"/>
          <w:iCs/>
        </w:rPr>
        <w:t xml:space="preserve"> збору вакансій</w:t>
      </w:r>
      <w:bookmarkEnd w:id="24"/>
    </w:p>
    <w:p w14:paraId="54865842" w14:textId="77777777"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 xml:space="preserve">В рамках розробки програмного забезпечення дипломного </w:t>
      </w:r>
      <w:proofErr w:type="spellStart"/>
      <w:r w:rsidRPr="00012166">
        <w:rPr>
          <w:szCs w:val="28"/>
          <w:lang w:eastAsia="en-US"/>
        </w:rPr>
        <w:t>проєкту</w:t>
      </w:r>
      <w:proofErr w:type="spellEnd"/>
      <w:r w:rsidRPr="00012166">
        <w:rPr>
          <w:szCs w:val="28"/>
          <w:lang w:eastAsia="en-US"/>
        </w:rPr>
        <w:t xml:space="preserve"> постала задача зчитування вакансій з сайту dou.ua. Основними проблемами, які мав вирішувати алгоритм була відсутність єдиного </w:t>
      </w:r>
      <w:proofErr w:type="spellStart"/>
      <w:r w:rsidRPr="00012166">
        <w:rPr>
          <w:szCs w:val="28"/>
          <w:lang w:eastAsia="en-US"/>
        </w:rPr>
        <w:t>апі</w:t>
      </w:r>
      <w:proofErr w:type="spellEnd"/>
      <w:r w:rsidRPr="00012166">
        <w:rPr>
          <w:szCs w:val="28"/>
          <w:lang w:eastAsia="en-US"/>
        </w:rPr>
        <w:t xml:space="preserve"> сайту для експорту вакансій та необхідність підтримки актуального списку вакансій у базі даних.</w:t>
      </w:r>
      <w:r w:rsidRPr="00012166">
        <w:rPr>
          <w:szCs w:val="28"/>
          <w:lang w:val="en-US" w:eastAsia="en-US"/>
        </w:rPr>
        <w:t> </w:t>
      </w:r>
    </w:p>
    <w:p w14:paraId="40F4B61E" w14:textId="77777777"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Для збору вакансій було вирішено використовувати експорт вакансій компаній ДОУ, доступний за посиланням формату https://jobs.dou.ua/companies/{companyName}/vacancies/export/. За посиланням такого типу від ДОУ можна отримати файл JSON формату що містить всю інформацію про вакансії певної компанії, таким чином задача зводиться до збору назв компаній, присутніх на ДОУ, та збір вакансій для кожної з них.</w:t>
      </w:r>
      <w:r w:rsidRPr="00012166">
        <w:rPr>
          <w:szCs w:val="28"/>
          <w:lang w:val="en-US" w:eastAsia="en-US"/>
        </w:rPr>
        <w:t> </w:t>
      </w:r>
    </w:p>
    <w:p w14:paraId="06FB6416" w14:textId="77777777" w:rsidR="00012166"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lastRenderedPageBreak/>
        <w:t>Для отримання списку назв компаній при першому запуску програмного забезпечення запускається веб-</w:t>
      </w:r>
      <w:proofErr w:type="spellStart"/>
      <w:r w:rsidRPr="00012166">
        <w:rPr>
          <w:szCs w:val="28"/>
          <w:lang w:eastAsia="en-US"/>
        </w:rPr>
        <w:t>скрапер</w:t>
      </w:r>
      <w:proofErr w:type="spellEnd"/>
      <w:r w:rsidRPr="00012166">
        <w:rPr>
          <w:szCs w:val="28"/>
          <w:lang w:eastAsia="en-US"/>
        </w:rPr>
        <w:t xml:space="preserve">, що переходить за посиланням https://jobs.dou.ua/companies/ та ініціює пагінацію, поки на </w:t>
      </w:r>
      <w:proofErr w:type="spellStart"/>
      <w:r w:rsidRPr="00012166">
        <w:rPr>
          <w:szCs w:val="28"/>
          <w:lang w:eastAsia="en-US"/>
        </w:rPr>
        <w:t>сторіці</w:t>
      </w:r>
      <w:proofErr w:type="spellEnd"/>
      <w:r w:rsidRPr="00012166">
        <w:rPr>
          <w:szCs w:val="28"/>
          <w:lang w:eastAsia="en-US"/>
        </w:rPr>
        <w:t xml:space="preserve"> не буде зображено не менше ніж 1500 компаній. Після цього він зчитує посилання на кожну з них у форматі https://jobs.dou.ua/companies/{companyName}/ та записує до бази даних.</w:t>
      </w:r>
      <w:r w:rsidRPr="00012166">
        <w:rPr>
          <w:szCs w:val="28"/>
          <w:lang w:val="en-US" w:eastAsia="en-US"/>
        </w:rPr>
        <w:t> </w:t>
      </w:r>
    </w:p>
    <w:p w14:paraId="68C7B58A" w14:textId="225FF17A" w:rsidR="00562C2D" w:rsidRPr="00012166" w:rsidRDefault="00012166" w:rsidP="00012166">
      <w:pPr>
        <w:ind w:firstLine="705"/>
        <w:contextualSpacing w:val="0"/>
        <w:textAlignment w:val="baseline"/>
        <w:rPr>
          <w:rFonts w:ascii="Segoe UI" w:hAnsi="Segoe UI" w:cs="Segoe UI"/>
          <w:sz w:val="18"/>
          <w:szCs w:val="18"/>
          <w:lang w:val="en-US" w:eastAsia="en-US"/>
        </w:rPr>
      </w:pPr>
      <w:r w:rsidRPr="00012166">
        <w:rPr>
          <w:szCs w:val="28"/>
          <w:lang w:eastAsia="en-US"/>
        </w:rPr>
        <w:t xml:space="preserve">Після цього та кожного дня протягом роботи програми запускається </w:t>
      </w:r>
      <w:proofErr w:type="spellStart"/>
      <w:r w:rsidRPr="00012166">
        <w:rPr>
          <w:szCs w:val="28"/>
          <w:lang w:eastAsia="en-US"/>
        </w:rPr>
        <w:t>агрегатор</w:t>
      </w:r>
      <w:proofErr w:type="spellEnd"/>
      <w:r w:rsidRPr="00012166">
        <w:rPr>
          <w:szCs w:val="28"/>
          <w:lang w:eastAsia="en-US"/>
        </w:rPr>
        <w:t xml:space="preserve"> вакансій, який для кожного отриманого посилання на компанію додає /</w:t>
      </w:r>
      <w:proofErr w:type="spellStart"/>
      <w:r w:rsidRPr="00012166">
        <w:rPr>
          <w:szCs w:val="28"/>
          <w:lang w:eastAsia="en-US"/>
        </w:rPr>
        <w:t>vacancies</w:t>
      </w:r>
      <w:proofErr w:type="spellEnd"/>
      <w:r w:rsidRPr="00012166">
        <w:rPr>
          <w:szCs w:val="28"/>
          <w:lang w:eastAsia="en-US"/>
        </w:rPr>
        <w:t>/</w:t>
      </w:r>
      <w:proofErr w:type="spellStart"/>
      <w:r w:rsidRPr="00012166">
        <w:rPr>
          <w:szCs w:val="28"/>
          <w:lang w:eastAsia="en-US"/>
        </w:rPr>
        <w:t>export</w:t>
      </w:r>
      <w:proofErr w:type="spellEnd"/>
      <w:r w:rsidRPr="00012166">
        <w:rPr>
          <w:szCs w:val="28"/>
          <w:lang w:eastAsia="en-US"/>
        </w:rPr>
        <w:t xml:space="preserve"> та таким чином отримує експорт вакансій для кожної компанії, порівнює з наявними у базі даних та проводить синхронізацію. Таким чином в базі даних буде підтримуватись актуальний список більшості вакансій ДОУ з актуальністю на момент відпрацювання </w:t>
      </w:r>
      <w:proofErr w:type="spellStart"/>
      <w:r w:rsidRPr="00012166">
        <w:rPr>
          <w:szCs w:val="28"/>
          <w:lang w:eastAsia="en-US"/>
        </w:rPr>
        <w:t>агрегатора</w:t>
      </w:r>
      <w:proofErr w:type="spellEnd"/>
      <w:r w:rsidRPr="00012166">
        <w:rPr>
          <w:szCs w:val="28"/>
          <w:lang w:eastAsia="en-US"/>
        </w:rPr>
        <w:t xml:space="preserve"> раз на день.</w:t>
      </w:r>
      <w:r w:rsidRPr="00012166">
        <w:rPr>
          <w:szCs w:val="28"/>
          <w:lang w:val="en-US" w:eastAsia="en-US"/>
        </w:rPr>
        <w:t> </w:t>
      </w:r>
    </w:p>
    <w:p w14:paraId="6A26171D" w14:textId="7A7CF9B7" w:rsidR="00FE6BDD" w:rsidRPr="00A059F8" w:rsidRDefault="00FE6BDD" w:rsidP="00FE6BDD">
      <w:pPr>
        <w:pStyle w:val="Heading2"/>
        <w:numPr>
          <w:ilvl w:val="0"/>
          <w:numId w:val="0"/>
        </w:numPr>
        <w:ind w:left="709"/>
        <w:rPr>
          <w:b w:val="0"/>
          <w:bCs/>
        </w:rPr>
      </w:pPr>
      <w:bookmarkStart w:id="25" w:name="_Toc102756403"/>
      <w:bookmarkStart w:id="26" w:name="_Toc199358577"/>
      <w:r w:rsidRPr="00A059F8">
        <w:rPr>
          <w:b w:val="0"/>
          <w:bCs/>
        </w:rPr>
        <w:t>Висновки до розділу</w:t>
      </w:r>
      <w:bookmarkEnd w:id="25"/>
      <w:bookmarkEnd w:id="26"/>
    </w:p>
    <w:p w14:paraId="568B3164" w14:textId="6534CF3B" w:rsidR="00E13EC8" w:rsidRPr="00012166" w:rsidRDefault="00012166" w:rsidP="00E13EC8">
      <w:r>
        <w:t xml:space="preserve">В рамках другого розділу пояснювальної записки було описано архітектуру індивідуальної частини дипломного </w:t>
      </w:r>
      <w:proofErr w:type="spellStart"/>
      <w:r>
        <w:t>проєкту</w:t>
      </w:r>
      <w:proofErr w:type="spellEnd"/>
      <w:r>
        <w:t xml:space="preserve"> та архітектурні рішення, пов’язані з нею.</w:t>
      </w:r>
      <w:r w:rsidR="00F03432">
        <w:t xml:space="preserve"> Після цього було наведено утиліти та програмні бібліотеки, використані в розробці програмного забезпечення і описано алгоритм збору вакансій.</w:t>
      </w:r>
    </w:p>
    <w:p w14:paraId="5AA05508" w14:textId="67E94DA3" w:rsidR="008D4F57" w:rsidRDefault="008D4F57">
      <w:pPr>
        <w:spacing w:after="160" w:line="259" w:lineRule="auto"/>
        <w:ind w:firstLine="0"/>
        <w:contextualSpacing w:val="0"/>
        <w:jc w:val="left"/>
      </w:pPr>
      <w:r>
        <w:br w:type="page"/>
      </w:r>
    </w:p>
    <w:p w14:paraId="7DCD08CE" w14:textId="20953BD6" w:rsidR="00D8766E" w:rsidRPr="00773C51" w:rsidRDefault="000C3935" w:rsidP="004B58AF">
      <w:pPr>
        <w:pStyle w:val="Heading1"/>
      </w:pPr>
      <w:bookmarkStart w:id="27" w:name="_Toc102756404"/>
      <w:bookmarkStart w:id="28" w:name="_Toc199358578"/>
      <w:r w:rsidRPr="000C3935">
        <w:lastRenderedPageBreak/>
        <w:t xml:space="preserve">АНАЛІЗ </w:t>
      </w:r>
      <w:r w:rsidR="00137B8A">
        <w:t xml:space="preserve"> </w:t>
      </w:r>
      <w:r w:rsidRPr="000C3935">
        <w:t xml:space="preserve">ЯКОСТІ </w:t>
      </w:r>
      <w:r w:rsidR="00137B8A">
        <w:t xml:space="preserve"> </w:t>
      </w:r>
      <w:r w:rsidRPr="000C3935">
        <w:t xml:space="preserve">ТА </w:t>
      </w:r>
      <w:r w:rsidR="00137B8A">
        <w:t xml:space="preserve"> </w:t>
      </w:r>
      <w:r w:rsidRPr="000C3935">
        <w:t xml:space="preserve">ТЕСТУВАННЯ </w:t>
      </w:r>
      <w:r w:rsidR="00137B8A">
        <w:t xml:space="preserve"> </w:t>
      </w:r>
      <w:r w:rsidRPr="000C3935">
        <w:t xml:space="preserve">ПРОГРАМНОГО </w:t>
      </w:r>
      <w:r w:rsidR="00956E9F">
        <w:t>ЗАБЕЗПЕЧЕННЯ</w:t>
      </w:r>
      <w:bookmarkEnd w:id="27"/>
      <w:bookmarkEnd w:id="28"/>
    </w:p>
    <w:p w14:paraId="712D7496" w14:textId="69F346EE" w:rsidR="00653789" w:rsidRPr="00A059F8" w:rsidRDefault="005A3747" w:rsidP="0045700B">
      <w:pPr>
        <w:pStyle w:val="Heading2"/>
        <w:ind w:left="709" w:firstLine="0"/>
        <w:rPr>
          <w:b w:val="0"/>
          <w:bCs/>
        </w:rPr>
      </w:pPr>
      <w:bookmarkStart w:id="29" w:name="_Toc102756405"/>
      <w:bookmarkStart w:id="30" w:name="_Toc199358579"/>
      <w:r w:rsidRPr="005A3747">
        <w:rPr>
          <w:b w:val="0"/>
          <w:bCs/>
        </w:rPr>
        <w:t>Аналіз якості ПЗ</w:t>
      </w:r>
      <w:bookmarkEnd w:id="29"/>
      <w:bookmarkEnd w:id="30"/>
    </w:p>
    <w:p w14:paraId="6782A232" w14:textId="152ECD86" w:rsidR="00C90ADF" w:rsidRDefault="00DA1005" w:rsidP="00C90ADF">
      <w:bookmarkStart w:id="31" w:name="_Toc102756406"/>
      <w:r>
        <w:t xml:space="preserve">Для статичного аналізу коду серверної частини веб-застосунку було обрано використання вбудований в </w:t>
      </w:r>
      <w:proofErr w:type="spellStart"/>
      <w:r>
        <w:rPr>
          <w:lang w:val="en-US"/>
        </w:rPr>
        <w:t>Jetbrains</w:t>
      </w:r>
      <w:proofErr w:type="spellEnd"/>
      <w:r>
        <w:rPr>
          <w:lang w:val="en-US"/>
        </w:rPr>
        <w:t xml:space="preserve"> Rider </w:t>
      </w:r>
      <w:r>
        <w:t xml:space="preserve">статичний аналізатор </w:t>
      </w:r>
      <w:proofErr w:type="spellStart"/>
      <w:r>
        <w:rPr>
          <w:lang w:val="en-US"/>
        </w:rPr>
        <w:t>Qodana</w:t>
      </w:r>
      <w:proofErr w:type="spellEnd"/>
      <w:r>
        <w:rPr>
          <w:lang w:val="en-US"/>
        </w:rPr>
        <w:t xml:space="preserve"> [8]. </w:t>
      </w:r>
      <w:r>
        <w:t xml:space="preserve">Він дозволяє легко проаналізувати кодову базу на платформі </w:t>
      </w:r>
      <w:r>
        <w:rPr>
          <w:lang w:val="en-US"/>
        </w:rPr>
        <w:t xml:space="preserve">.NET </w:t>
      </w:r>
      <w:r>
        <w:t xml:space="preserve">та виявити потенційні проблеми. Слід зауважити, що статичні аналізатори </w:t>
      </w:r>
      <w:r w:rsidR="007202DC">
        <w:t xml:space="preserve">не можуть проаналізувати код, що використовує рефлексію, тому часто серед </w:t>
      </w:r>
      <w:proofErr w:type="spellStart"/>
      <w:r w:rsidR="007202DC">
        <w:t>валідних</w:t>
      </w:r>
      <w:proofErr w:type="spellEnd"/>
      <w:r w:rsidR="007202DC">
        <w:t xml:space="preserve"> зауважень надає помилки про не використання типів чи їх членів, хоча ті і використовуються неявно.</w:t>
      </w:r>
    </w:p>
    <w:p w14:paraId="3F8F44FA" w14:textId="2E432226" w:rsidR="007202DC" w:rsidRDefault="007202DC" w:rsidP="00C90ADF">
      <w:r>
        <w:t xml:space="preserve">Звіт </w:t>
      </w:r>
      <w:proofErr w:type="spellStart"/>
      <w:r>
        <w:rPr>
          <w:lang w:val="en-US"/>
        </w:rPr>
        <w:t>Qodana</w:t>
      </w:r>
      <w:proofErr w:type="spellEnd"/>
      <w:r>
        <w:rPr>
          <w:lang w:val="en-US"/>
        </w:rPr>
        <w:t xml:space="preserve"> </w:t>
      </w:r>
      <w:r>
        <w:t>про кодову базу наведено на рисунку 3.1:</w:t>
      </w:r>
    </w:p>
    <w:p w14:paraId="6081CBDE" w14:textId="082E1613" w:rsidR="007202DC" w:rsidRDefault="007202DC" w:rsidP="007202DC">
      <w:pPr>
        <w:jc w:val="center"/>
      </w:pPr>
      <w:r>
        <w:rPr>
          <w:noProof/>
        </w:rPr>
        <w:drawing>
          <wp:inline distT="0" distB="0" distL="0" distR="0" wp14:anchorId="166DE1A6" wp14:editId="10766ADC">
            <wp:extent cx="4772025" cy="30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025" cy="3028950"/>
                    </a:xfrm>
                    <a:prstGeom prst="rect">
                      <a:avLst/>
                    </a:prstGeom>
                  </pic:spPr>
                </pic:pic>
              </a:graphicData>
            </a:graphic>
          </wp:inline>
        </w:drawing>
      </w:r>
    </w:p>
    <w:p w14:paraId="6B117E63" w14:textId="2D306636" w:rsidR="007202DC" w:rsidRDefault="007202DC" w:rsidP="007202DC">
      <w:pPr>
        <w:jc w:val="center"/>
        <w:rPr>
          <w:lang w:val="en-US"/>
        </w:rPr>
      </w:pPr>
      <w:r>
        <w:t xml:space="preserve">Рисунок 3.1 – Звіт </w:t>
      </w:r>
      <w:proofErr w:type="spellStart"/>
      <w:r>
        <w:rPr>
          <w:lang w:val="en-US"/>
        </w:rPr>
        <w:t>Qodana</w:t>
      </w:r>
      <w:proofErr w:type="spellEnd"/>
    </w:p>
    <w:p w14:paraId="34CDE41C" w14:textId="16B8F1C2" w:rsidR="007202DC" w:rsidRDefault="007202DC" w:rsidP="007202DC">
      <w:pPr>
        <w:ind w:firstLine="0"/>
        <w:jc w:val="left"/>
      </w:pPr>
      <w:r>
        <w:tab/>
        <w:t>Звіт показує наявність 88 проблем із кодом, серед яких 56 середньої суворості і 26 – високої, що вже є непоганим показником. Проте як було сказано вище, серед цих проблем присутні багато таких, що</w:t>
      </w:r>
      <w:r w:rsidR="00301C47">
        <w:t xml:space="preserve"> пов’язані з відсутністю явного використання елементів коду, і</w:t>
      </w:r>
      <w:r>
        <w:t xml:space="preserve"> не є </w:t>
      </w:r>
      <w:proofErr w:type="spellStart"/>
      <w:r>
        <w:t>валідними</w:t>
      </w:r>
      <w:proofErr w:type="spellEnd"/>
      <w:r w:rsidR="00301C47">
        <w:t>. Результат перевірки після вилучення таких помилок зі звіту наведено на рисунку 3.2:</w:t>
      </w:r>
    </w:p>
    <w:p w14:paraId="501F63E3" w14:textId="12F4262F" w:rsidR="00301C47" w:rsidRDefault="00301C47" w:rsidP="00301C47">
      <w:pPr>
        <w:ind w:firstLine="0"/>
        <w:jc w:val="center"/>
      </w:pPr>
      <w:r>
        <w:rPr>
          <w:noProof/>
        </w:rPr>
        <w:lastRenderedPageBreak/>
        <w:drawing>
          <wp:inline distT="0" distB="0" distL="0" distR="0" wp14:anchorId="2A313943" wp14:editId="3D6E804E">
            <wp:extent cx="4924425" cy="2867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4425" cy="2867025"/>
                    </a:xfrm>
                    <a:prstGeom prst="rect">
                      <a:avLst/>
                    </a:prstGeom>
                  </pic:spPr>
                </pic:pic>
              </a:graphicData>
            </a:graphic>
          </wp:inline>
        </w:drawing>
      </w:r>
    </w:p>
    <w:p w14:paraId="3B6990BF" w14:textId="363D2148" w:rsidR="00301C47" w:rsidRDefault="00301C47" w:rsidP="00301C47">
      <w:pPr>
        <w:ind w:firstLine="0"/>
        <w:jc w:val="center"/>
      </w:pPr>
      <w:r>
        <w:t xml:space="preserve">Рисунок 3.2 – Звіт </w:t>
      </w:r>
      <w:proofErr w:type="spellStart"/>
      <w:r>
        <w:rPr>
          <w:lang w:val="en-US"/>
        </w:rPr>
        <w:t>Qodana</w:t>
      </w:r>
      <w:proofErr w:type="spellEnd"/>
      <w:r>
        <w:rPr>
          <w:lang w:val="en-US"/>
        </w:rPr>
        <w:t xml:space="preserve"> </w:t>
      </w:r>
      <w:r>
        <w:t>після фільтрації типів проблем</w:t>
      </w:r>
    </w:p>
    <w:p w14:paraId="623296CE" w14:textId="47985B64" w:rsidR="00301C47" w:rsidRPr="001374C8" w:rsidRDefault="00745B08" w:rsidP="00745B08">
      <w:pPr>
        <w:ind w:firstLine="0"/>
        <w:jc w:val="left"/>
      </w:pPr>
      <w:r>
        <w:tab/>
        <w:t xml:space="preserve">Як бачимо, усі помилки середньої суворості були пов’язані з вказаною вище проблемою статичних аналізаторів, і після фільтрації типів помилок залишилось лише 15 проблем високої суворості, з яких 12 – потенційні проблеми з продуктивністю застосунку через необмежені за довжиною строки в базі даних, що безумовно є потенційною проблемою на яку варто звернути увагу, але в рамках предметної області роботи з текстами вакансій </w:t>
      </w:r>
      <w:r w:rsidRPr="001374C8">
        <w:t xml:space="preserve">та резюме не обмежені за довжиною строки є </w:t>
      </w:r>
      <w:proofErr w:type="spellStart"/>
      <w:r w:rsidRPr="001374C8">
        <w:t>необїідністю</w:t>
      </w:r>
      <w:proofErr w:type="spellEnd"/>
      <w:r w:rsidRPr="001374C8">
        <w:t>.</w:t>
      </w:r>
    </w:p>
    <w:p w14:paraId="38FB0A1E" w14:textId="27DA4A0E" w:rsidR="00745B08" w:rsidRPr="001374C8" w:rsidRDefault="00745B08" w:rsidP="00745B08">
      <w:pPr>
        <w:ind w:firstLine="0"/>
        <w:jc w:val="left"/>
      </w:pPr>
      <w:r w:rsidRPr="001374C8">
        <w:tab/>
        <w:t>Загалом за звітом статичного аналізатора можна зробити висновок про якісне написання коду, з невеликою кількістю проблем.</w:t>
      </w:r>
    </w:p>
    <w:p w14:paraId="65716697" w14:textId="5C34EFE1" w:rsidR="00C90ADF" w:rsidRPr="001374C8" w:rsidRDefault="00C90ADF" w:rsidP="00B06656">
      <w:pPr>
        <w:pStyle w:val="ListParagraph"/>
        <w:ind w:left="709" w:firstLine="0"/>
        <w:rPr>
          <w:color w:val="FF0000"/>
        </w:rPr>
      </w:pPr>
    </w:p>
    <w:p w14:paraId="4FDBB730" w14:textId="4B659945" w:rsidR="004B58AF" w:rsidRPr="001374C8" w:rsidRDefault="005A3747" w:rsidP="0045700B">
      <w:pPr>
        <w:pStyle w:val="Heading2"/>
        <w:ind w:left="709" w:firstLine="0"/>
        <w:rPr>
          <w:b w:val="0"/>
          <w:bCs/>
        </w:rPr>
      </w:pPr>
      <w:bookmarkStart w:id="32" w:name="_Toc199358580"/>
      <w:r w:rsidRPr="001374C8">
        <w:rPr>
          <w:b w:val="0"/>
          <w:bCs/>
        </w:rPr>
        <w:t>Опис процесів тестування</w:t>
      </w:r>
      <w:bookmarkEnd w:id="31"/>
      <w:bookmarkEnd w:id="32"/>
    </w:p>
    <w:p w14:paraId="28E38D55" w14:textId="77777777" w:rsidR="002E0BC7" w:rsidRPr="001374C8" w:rsidRDefault="002E0BC7" w:rsidP="002E0BC7">
      <w:r w:rsidRPr="001374C8">
        <w:t>Тестування виконується згідно документу «Програма та методика тестування».</w:t>
      </w:r>
    </w:p>
    <w:p w14:paraId="4A923B23" w14:textId="0A9F0C14" w:rsidR="00024A76" w:rsidRPr="001374C8" w:rsidRDefault="001374C8" w:rsidP="001374C8">
      <w:r w:rsidRPr="001374C8">
        <w:rPr>
          <w:szCs w:val="28"/>
        </w:rPr>
        <w:t>Основним методом тестування програмного забез</w:t>
      </w:r>
      <w:r>
        <w:rPr>
          <w:szCs w:val="28"/>
        </w:rPr>
        <w:t>печення було мануальне тестування. Опис проведених тестів наведено у таблицях 3.1-3.15</w:t>
      </w:r>
    </w:p>
    <w:p w14:paraId="78A6DBFB" w14:textId="77777777" w:rsidR="001374C8" w:rsidRDefault="001374C8" w:rsidP="00180A2B">
      <w:pPr>
        <w:keepNext/>
        <w:rPr>
          <w:highlight w:val="yellow"/>
        </w:rPr>
      </w:pPr>
    </w:p>
    <w:p w14:paraId="4BD433E2" w14:textId="129EFEEF" w:rsidR="003D4F0C" w:rsidRPr="00577E78" w:rsidRDefault="003D4F0C" w:rsidP="00180A2B">
      <w:pPr>
        <w:keepNext/>
      </w:pPr>
      <w:r w:rsidRPr="00577E78">
        <w:t>Таблиця 4.</w:t>
      </w:r>
      <w:r w:rsidR="00DA4835" w:rsidRPr="00577E78">
        <w:t>1</w:t>
      </w:r>
      <w:r w:rsidRPr="00577E78">
        <w:t xml:space="preserve"> – Тест 1.1 Реєстрація користувача</w:t>
      </w:r>
    </w:p>
    <w:tbl>
      <w:tblPr>
        <w:tblStyle w:val="TableGrid"/>
        <w:tblW w:w="0" w:type="auto"/>
        <w:tblLook w:val="04A0" w:firstRow="1" w:lastRow="0" w:firstColumn="1" w:lastColumn="0" w:noHBand="0" w:noVBand="1"/>
      </w:tblPr>
      <w:tblGrid>
        <w:gridCol w:w="2263"/>
        <w:gridCol w:w="7081"/>
      </w:tblGrid>
      <w:tr w:rsidR="003D4F0C" w:rsidRPr="00577E78" w14:paraId="28C6AA1B" w14:textId="77777777" w:rsidTr="00A3564C">
        <w:tc>
          <w:tcPr>
            <w:tcW w:w="2263" w:type="dxa"/>
          </w:tcPr>
          <w:p w14:paraId="2EEEE5EA" w14:textId="77777777" w:rsidR="003D4F0C" w:rsidRPr="00577E78" w:rsidRDefault="003D4F0C" w:rsidP="00A3564C">
            <w:pPr>
              <w:pStyle w:val="a4"/>
            </w:pPr>
            <w:r w:rsidRPr="00577E78">
              <w:t xml:space="preserve">Початковий стан системи </w:t>
            </w:r>
          </w:p>
        </w:tc>
        <w:tc>
          <w:tcPr>
            <w:tcW w:w="7081" w:type="dxa"/>
          </w:tcPr>
          <w:p w14:paraId="1DF706A5" w14:textId="77777777" w:rsidR="003D4F0C" w:rsidRPr="00577E78" w:rsidRDefault="003D4F0C" w:rsidP="00A3564C">
            <w:pPr>
              <w:pStyle w:val="a4"/>
            </w:pPr>
            <w:r w:rsidRPr="00577E78">
              <w:t>Користувач знаходиться на сторінці реєстрації</w:t>
            </w:r>
          </w:p>
        </w:tc>
      </w:tr>
      <w:tr w:rsidR="003D4F0C" w:rsidRPr="00577E78" w14:paraId="6F18446E" w14:textId="77777777" w:rsidTr="00A3564C">
        <w:tc>
          <w:tcPr>
            <w:tcW w:w="2263" w:type="dxa"/>
          </w:tcPr>
          <w:p w14:paraId="68789031" w14:textId="5C8958F7" w:rsidR="003D4F0C" w:rsidRPr="00577E78" w:rsidRDefault="003D4F0C" w:rsidP="00A3564C">
            <w:pPr>
              <w:pStyle w:val="a4"/>
            </w:pPr>
            <w:r w:rsidRPr="00577E78">
              <w:t xml:space="preserve">Вхідні дані </w:t>
            </w:r>
          </w:p>
        </w:tc>
        <w:tc>
          <w:tcPr>
            <w:tcW w:w="7081" w:type="dxa"/>
          </w:tcPr>
          <w:p w14:paraId="7440A574" w14:textId="651C244B" w:rsidR="003D4F0C" w:rsidRPr="00577E78" w:rsidRDefault="003D4F0C" w:rsidP="00A3564C">
            <w:pPr>
              <w:pStyle w:val="a4"/>
            </w:pPr>
            <w:r w:rsidRPr="00577E78">
              <w:t>Електронна пошта</w:t>
            </w:r>
            <w:r w:rsidR="00577E78">
              <w:t>, ім’я</w:t>
            </w:r>
            <w:r w:rsidRPr="00577E78">
              <w:t>, пароль</w:t>
            </w:r>
          </w:p>
        </w:tc>
      </w:tr>
      <w:tr w:rsidR="003D4F0C" w:rsidRPr="00577E78" w14:paraId="43FC23D7" w14:textId="77777777" w:rsidTr="00A3564C">
        <w:tc>
          <w:tcPr>
            <w:tcW w:w="2263" w:type="dxa"/>
          </w:tcPr>
          <w:p w14:paraId="11062261" w14:textId="77777777" w:rsidR="003D4F0C" w:rsidRPr="00577E78" w:rsidRDefault="003D4F0C" w:rsidP="00A3564C">
            <w:pPr>
              <w:pStyle w:val="a4"/>
            </w:pPr>
            <w:r w:rsidRPr="00577E78">
              <w:t xml:space="preserve">Опис проведення тесту </w:t>
            </w:r>
          </w:p>
        </w:tc>
        <w:tc>
          <w:tcPr>
            <w:tcW w:w="7081" w:type="dxa"/>
          </w:tcPr>
          <w:p w14:paraId="3361A4CD" w14:textId="046B8E8E" w:rsidR="003D4F0C" w:rsidRPr="00577E78" w:rsidRDefault="003D4F0C" w:rsidP="00A3564C">
            <w:pPr>
              <w:pStyle w:val="a4"/>
            </w:pPr>
            <w:r w:rsidRPr="00577E78">
              <w:t>У відповідні поля вводяться: коректна електронна пошта, яка</w:t>
            </w:r>
            <w:r w:rsidR="00577E78">
              <w:t xml:space="preserve"> не наявна у базі даних, ім’я користувача та пароль</w:t>
            </w:r>
            <w:r w:rsidR="00D0786F">
              <w:t>, користувач натискає кнопку реєстрації</w:t>
            </w:r>
          </w:p>
        </w:tc>
      </w:tr>
      <w:tr w:rsidR="003D4F0C" w:rsidRPr="00577E78" w14:paraId="086CB782" w14:textId="77777777" w:rsidTr="00A3564C">
        <w:tc>
          <w:tcPr>
            <w:tcW w:w="2263" w:type="dxa"/>
          </w:tcPr>
          <w:p w14:paraId="7F1F8D27" w14:textId="77777777" w:rsidR="003D4F0C" w:rsidRPr="00577E78" w:rsidRDefault="003D4F0C" w:rsidP="00A3564C">
            <w:pPr>
              <w:pStyle w:val="a4"/>
            </w:pPr>
            <w:r w:rsidRPr="00577E78">
              <w:t>Очікуваний результат</w:t>
            </w:r>
          </w:p>
        </w:tc>
        <w:tc>
          <w:tcPr>
            <w:tcW w:w="7081" w:type="dxa"/>
          </w:tcPr>
          <w:p w14:paraId="787700F5" w14:textId="029E480C" w:rsidR="003D4F0C" w:rsidRPr="007531E6" w:rsidRDefault="003D4F0C" w:rsidP="00A3564C">
            <w:pPr>
              <w:pStyle w:val="a4"/>
              <w:rPr>
                <w:lang w:val="en-US"/>
              </w:rPr>
            </w:pPr>
            <w:r w:rsidRPr="00577E78">
              <w:t>Реєстрація проходить успішно, користувач додається у систему</w:t>
            </w:r>
            <w:r w:rsidR="00577E78">
              <w:t>, відображається повідомлення про надісланий</w:t>
            </w:r>
          </w:p>
        </w:tc>
      </w:tr>
      <w:tr w:rsidR="003D4F0C" w:rsidRPr="00877D8D" w14:paraId="6794E256" w14:textId="77777777" w:rsidTr="00A3564C">
        <w:tc>
          <w:tcPr>
            <w:tcW w:w="2263" w:type="dxa"/>
          </w:tcPr>
          <w:p w14:paraId="4DC8BD7C" w14:textId="77777777" w:rsidR="003D4F0C" w:rsidRPr="00577E78" w:rsidRDefault="003D4F0C" w:rsidP="00A3564C">
            <w:pPr>
              <w:pStyle w:val="a4"/>
            </w:pPr>
            <w:r w:rsidRPr="00577E78">
              <w:t>Фактичний результат</w:t>
            </w:r>
          </w:p>
        </w:tc>
        <w:tc>
          <w:tcPr>
            <w:tcW w:w="7081" w:type="dxa"/>
          </w:tcPr>
          <w:p w14:paraId="291A0DEC" w14:textId="77777777" w:rsidR="003D4F0C" w:rsidRPr="00877D8D" w:rsidRDefault="003D4F0C" w:rsidP="00A3564C">
            <w:pPr>
              <w:pStyle w:val="a4"/>
            </w:pPr>
            <w:r w:rsidRPr="00577E78">
              <w:t>Збігається з очікуваним.</w:t>
            </w:r>
          </w:p>
        </w:tc>
      </w:tr>
    </w:tbl>
    <w:p w14:paraId="508650BD" w14:textId="07D8C5F4" w:rsidR="003D4F0C" w:rsidRDefault="003D4F0C" w:rsidP="004B58AF"/>
    <w:p w14:paraId="78BE5C8F" w14:textId="0DDB16DD" w:rsidR="007531E6" w:rsidRPr="00577E78" w:rsidRDefault="007531E6" w:rsidP="007531E6">
      <w:pPr>
        <w:keepNext/>
      </w:pPr>
      <w:r w:rsidRPr="00577E78">
        <w:t>Таблиця 4.</w:t>
      </w:r>
      <w:r>
        <w:rPr>
          <w:lang w:val="en-US"/>
        </w:rPr>
        <w:t>2</w:t>
      </w:r>
      <w:r w:rsidRPr="00577E78">
        <w:t xml:space="preserve"> – Тест 1.</w:t>
      </w:r>
      <w:r>
        <w:rPr>
          <w:lang w:val="en-US"/>
        </w:rPr>
        <w:t xml:space="preserve">2 </w:t>
      </w:r>
      <w:r>
        <w:t>Спроба входу в профіль до верифікації імейлу</w:t>
      </w:r>
      <w:r w:rsidRPr="00577E78">
        <w:t xml:space="preserve"> </w:t>
      </w:r>
    </w:p>
    <w:tbl>
      <w:tblPr>
        <w:tblStyle w:val="TableGrid"/>
        <w:tblW w:w="0" w:type="auto"/>
        <w:tblLook w:val="04A0" w:firstRow="1" w:lastRow="0" w:firstColumn="1" w:lastColumn="0" w:noHBand="0" w:noVBand="1"/>
      </w:tblPr>
      <w:tblGrid>
        <w:gridCol w:w="2263"/>
        <w:gridCol w:w="7081"/>
      </w:tblGrid>
      <w:tr w:rsidR="007531E6" w:rsidRPr="00577E78" w14:paraId="2FA7DBD4" w14:textId="77777777" w:rsidTr="00100AF8">
        <w:tc>
          <w:tcPr>
            <w:tcW w:w="2263" w:type="dxa"/>
          </w:tcPr>
          <w:p w14:paraId="39F1DEB9" w14:textId="77777777" w:rsidR="007531E6" w:rsidRPr="00577E78" w:rsidRDefault="007531E6" w:rsidP="00100AF8">
            <w:pPr>
              <w:pStyle w:val="a4"/>
            </w:pPr>
            <w:r w:rsidRPr="00577E78">
              <w:t xml:space="preserve">Початковий стан системи </w:t>
            </w:r>
          </w:p>
        </w:tc>
        <w:tc>
          <w:tcPr>
            <w:tcW w:w="7081" w:type="dxa"/>
          </w:tcPr>
          <w:p w14:paraId="0EFA33F4" w14:textId="370C5423" w:rsidR="007531E6" w:rsidRPr="00577E78" w:rsidRDefault="007531E6" w:rsidP="00100AF8">
            <w:pPr>
              <w:pStyle w:val="a4"/>
            </w:pPr>
            <w:r w:rsidRPr="00577E78">
              <w:t>Користувач знаходиться на сторінці реєстрації</w:t>
            </w:r>
            <w:r>
              <w:t>, користувач зареєструвався але не підтвердив імейл</w:t>
            </w:r>
          </w:p>
        </w:tc>
      </w:tr>
      <w:tr w:rsidR="007531E6" w:rsidRPr="00577E78" w14:paraId="0C578068" w14:textId="77777777" w:rsidTr="00100AF8">
        <w:tc>
          <w:tcPr>
            <w:tcW w:w="2263" w:type="dxa"/>
          </w:tcPr>
          <w:p w14:paraId="55A912BB" w14:textId="77777777" w:rsidR="007531E6" w:rsidRPr="00577E78" w:rsidRDefault="007531E6" w:rsidP="00100AF8">
            <w:pPr>
              <w:pStyle w:val="a4"/>
            </w:pPr>
            <w:r w:rsidRPr="00577E78">
              <w:t xml:space="preserve">Вхідні дані </w:t>
            </w:r>
          </w:p>
        </w:tc>
        <w:tc>
          <w:tcPr>
            <w:tcW w:w="7081" w:type="dxa"/>
          </w:tcPr>
          <w:p w14:paraId="52406B0C" w14:textId="30E8D68E" w:rsidR="007531E6" w:rsidRPr="00577E78" w:rsidRDefault="007531E6" w:rsidP="00100AF8">
            <w:pPr>
              <w:pStyle w:val="a4"/>
            </w:pPr>
            <w:r w:rsidRPr="00577E78">
              <w:t>Електронна пошта, пароль</w:t>
            </w:r>
          </w:p>
        </w:tc>
      </w:tr>
      <w:tr w:rsidR="007531E6" w:rsidRPr="00577E78" w14:paraId="4DE7A09E" w14:textId="77777777" w:rsidTr="00100AF8">
        <w:tc>
          <w:tcPr>
            <w:tcW w:w="2263" w:type="dxa"/>
          </w:tcPr>
          <w:p w14:paraId="13E5CF7B" w14:textId="77777777" w:rsidR="007531E6" w:rsidRPr="00577E78" w:rsidRDefault="007531E6" w:rsidP="00100AF8">
            <w:pPr>
              <w:pStyle w:val="a4"/>
            </w:pPr>
            <w:r w:rsidRPr="00577E78">
              <w:t xml:space="preserve">Опис проведення тесту </w:t>
            </w:r>
          </w:p>
        </w:tc>
        <w:tc>
          <w:tcPr>
            <w:tcW w:w="7081" w:type="dxa"/>
          </w:tcPr>
          <w:p w14:paraId="72554FE9" w14:textId="2DEF0F1A" w:rsidR="007531E6" w:rsidRPr="00577E78" w:rsidRDefault="007531E6" w:rsidP="00100AF8">
            <w:pPr>
              <w:pStyle w:val="a4"/>
            </w:pPr>
            <w:r w:rsidRPr="00577E78">
              <w:t xml:space="preserve">У відповідні поля вводяться: коректна електронна пошта, </w:t>
            </w:r>
            <w:r>
              <w:t>коректний пароль</w:t>
            </w:r>
            <w:r w:rsidR="00D0786F">
              <w:t>, користувач натискає кнопку входу</w:t>
            </w:r>
          </w:p>
        </w:tc>
      </w:tr>
      <w:tr w:rsidR="007531E6" w:rsidRPr="00577E78" w14:paraId="0EE77058" w14:textId="77777777" w:rsidTr="00100AF8">
        <w:tc>
          <w:tcPr>
            <w:tcW w:w="2263" w:type="dxa"/>
          </w:tcPr>
          <w:p w14:paraId="4A09BAB8" w14:textId="77777777" w:rsidR="007531E6" w:rsidRPr="00577E78" w:rsidRDefault="007531E6" w:rsidP="00100AF8">
            <w:pPr>
              <w:pStyle w:val="a4"/>
            </w:pPr>
            <w:r w:rsidRPr="00577E78">
              <w:t>Очікуваний результат</w:t>
            </w:r>
          </w:p>
        </w:tc>
        <w:tc>
          <w:tcPr>
            <w:tcW w:w="7081" w:type="dxa"/>
          </w:tcPr>
          <w:p w14:paraId="724CFF34" w14:textId="490C1774" w:rsidR="007531E6" w:rsidRPr="007531E6" w:rsidRDefault="007531E6" w:rsidP="00100AF8">
            <w:pPr>
              <w:pStyle w:val="a4"/>
              <w:rPr>
                <w:lang w:val="en-US"/>
              </w:rPr>
            </w:pPr>
            <w:r>
              <w:t>Відображається повідомлення про те що користувач має підтвердити імейл перед входом</w:t>
            </w:r>
          </w:p>
        </w:tc>
      </w:tr>
      <w:tr w:rsidR="007531E6" w:rsidRPr="00877D8D" w14:paraId="1DB4F20C" w14:textId="77777777" w:rsidTr="00100AF8">
        <w:tc>
          <w:tcPr>
            <w:tcW w:w="2263" w:type="dxa"/>
          </w:tcPr>
          <w:p w14:paraId="5FCD9C96" w14:textId="77777777" w:rsidR="007531E6" w:rsidRPr="00577E78" w:rsidRDefault="007531E6" w:rsidP="00100AF8">
            <w:pPr>
              <w:pStyle w:val="a4"/>
            </w:pPr>
            <w:r w:rsidRPr="00577E78">
              <w:t>Фактичний результат</w:t>
            </w:r>
          </w:p>
        </w:tc>
        <w:tc>
          <w:tcPr>
            <w:tcW w:w="7081" w:type="dxa"/>
          </w:tcPr>
          <w:p w14:paraId="6DFCFE4E" w14:textId="77777777" w:rsidR="007531E6" w:rsidRPr="00877D8D" w:rsidRDefault="007531E6" w:rsidP="00100AF8">
            <w:pPr>
              <w:pStyle w:val="a4"/>
            </w:pPr>
            <w:r w:rsidRPr="00577E78">
              <w:t>Збігається з очікуваним.</w:t>
            </w:r>
          </w:p>
        </w:tc>
      </w:tr>
    </w:tbl>
    <w:p w14:paraId="4915147B" w14:textId="42E93328" w:rsidR="007531E6" w:rsidRDefault="007531E6" w:rsidP="007531E6">
      <w:pPr>
        <w:keepNext/>
        <w:ind w:firstLine="0"/>
      </w:pPr>
    </w:p>
    <w:p w14:paraId="075C5509" w14:textId="77777777" w:rsidR="007531E6" w:rsidRDefault="007531E6">
      <w:pPr>
        <w:spacing w:after="160" w:line="259" w:lineRule="auto"/>
        <w:ind w:firstLine="0"/>
        <w:contextualSpacing w:val="0"/>
        <w:jc w:val="left"/>
      </w:pPr>
      <w:r>
        <w:br w:type="page"/>
      </w:r>
    </w:p>
    <w:p w14:paraId="266D1C73" w14:textId="77777777" w:rsidR="007531E6" w:rsidRDefault="007531E6" w:rsidP="007531E6">
      <w:pPr>
        <w:keepNext/>
        <w:ind w:firstLine="0"/>
      </w:pPr>
    </w:p>
    <w:p w14:paraId="0EFA6A04" w14:textId="6529DC53" w:rsidR="007531E6" w:rsidRPr="00577E78" w:rsidRDefault="007531E6" w:rsidP="007531E6">
      <w:pPr>
        <w:keepNext/>
      </w:pPr>
      <w:r w:rsidRPr="00577E78">
        <w:t>Таблиця 4.</w:t>
      </w:r>
      <w:r>
        <w:t>3</w:t>
      </w:r>
      <w:r w:rsidRPr="00577E78">
        <w:t xml:space="preserve"> – Тест 1.</w:t>
      </w:r>
      <w:r>
        <w:t>3</w:t>
      </w:r>
      <w:r>
        <w:rPr>
          <w:lang w:val="en-US"/>
        </w:rPr>
        <w:t xml:space="preserve"> </w:t>
      </w:r>
      <w:r>
        <w:t>Вхід в профіль</w:t>
      </w:r>
      <w:r w:rsidRPr="00577E78">
        <w:t xml:space="preserve"> </w:t>
      </w:r>
    </w:p>
    <w:tbl>
      <w:tblPr>
        <w:tblStyle w:val="TableGrid"/>
        <w:tblW w:w="0" w:type="auto"/>
        <w:tblLook w:val="04A0" w:firstRow="1" w:lastRow="0" w:firstColumn="1" w:lastColumn="0" w:noHBand="0" w:noVBand="1"/>
      </w:tblPr>
      <w:tblGrid>
        <w:gridCol w:w="2263"/>
        <w:gridCol w:w="7081"/>
      </w:tblGrid>
      <w:tr w:rsidR="007531E6" w:rsidRPr="00577E78" w14:paraId="71A39B2C" w14:textId="77777777" w:rsidTr="00100AF8">
        <w:tc>
          <w:tcPr>
            <w:tcW w:w="2263" w:type="dxa"/>
          </w:tcPr>
          <w:p w14:paraId="37C1C9D6" w14:textId="77777777" w:rsidR="007531E6" w:rsidRPr="00577E78" w:rsidRDefault="007531E6" w:rsidP="00100AF8">
            <w:pPr>
              <w:pStyle w:val="a4"/>
            </w:pPr>
            <w:r w:rsidRPr="00577E78">
              <w:t xml:space="preserve">Початковий стан системи </w:t>
            </w:r>
          </w:p>
        </w:tc>
        <w:tc>
          <w:tcPr>
            <w:tcW w:w="7081" w:type="dxa"/>
          </w:tcPr>
          <w:p w14:paraId="2068DAEE" w14:textId="27CEC75D" w:rsidR="007531E6" w:rsidRPr="00577E78" w:rsidRDefault="007531E6" w:rsidP="00100AF8">
            <w:pPr>
              <w:pStyle w:val="a4"/>
            </w:pPr>
            <w:r w:rsidRPr="00577E78">
              <w:t>Користувач знаходиться на сторінці реєстрації</w:t>
            </w:r>
            <w:r>
              <w:t>, користувач зареєструвався та підтвердив імейл</w:t>
            </w:r>
          </w:p>
        </w:tc>
      </w:tr>
      <w:tr w:rsidR="007531E6" w:rsidRPr="00577E78" w14:paraId="285989B4" w14:textId="77777777" w:rsidTr="00100AF8">
        <w:tc>
          <w:tcPr>
            <w:tcW w:w="2263" w:type="dxa"/>
          </w:tcPr>
          <w:p w14:paraId="2C84E876" w14:textId="77777777" w:rsidR="007531E6" w:rsidRPr="00577E78" w:rsidRDefault="007531E6" w:rsidP="00100AF8">
            <w:pPr>
              <w:pStyle w:val="a4"/>
            </w:pPr>
            <w:r w:rsidRPr="00577E78">
              <w:t xml:space="preserve">Вхідні дані </w:t>
            </w:r>
          </w:p>
        </w:tc>
        <w:tc>
          <w:tcPr>
            <w:tcW w:w="7081" w:type="dxa"/>
          </w:tcPr>
          <w:p w14:paraId="01D6CBEA" w14:textId="77777777" w:rsidR="007531E6" w:rsidRPr="00577E78" w:rsidRDefault="007531E6" w:rsidP="00100AF8">
            <w:pPr>
              <w:pStyle w:val="a4"/>
            </w:pPr>
            <w:r w:rsidRPr="00577E78">
              <w:t>Електронна пошта, пароль</w:t>
            </w:r>
          </w:p>
        </w:tc>
      </w:tr>
      <w:tr w:rsidR="007531E6" w:rsidRPr="00577E78" w14:paraId="530A2626" w14:textId="77777777" w:rsidTr="00100AF8">
        <w:tc>
          <w:tcPr>
            <w:tcW w:w="2263" w:type="dxa"/>
          </w:tcPr>
          <w:p w14:paraId="0E0492FE" w14:textId="77777777" w:rsidR="007531E6" w:rsidRPr="00577E78" w:rsidRDefault="007531E6" w:rsidP="00100AF8">
            <w:pPr>
              <w:pStyle w:val="a4"/>
            </w:pPr>
            <w:r w:rsidRPr="00577E78">
              <w:t xml:space="preserve">Опис проведення тесту </w:t>
            </w:r>
          </w:p>
        </w:tc>
        <w:tc>
          <w:tcPr>
            <w:tcW w:w="7081" w:type="dxa"/>
          </w:tcPr>
          <w:p w14:paraId="6087C129" w14:textId="3144C353" w:rsidR="007531E6" w:rsidRPr="00577E78" w:rsidRDefault="007531E6" w:rsidP="00100AF8">
            <w:pPr>
              <w:pStyle w:val="a4"/>
            </w:pPr>
            <w:r w:rsidRPr="00577E78">
              <w:t xml:space="preserve">У відповідні поля вводяться: коректна електронна пошта, </w:t>
            </w:r>
            <w:r>
              <w:t>коректний пароль</w:t>
            </w:r>
            <w:r w:rsidR="00D0786F">
              <w:t>, користувач натискає кнопку входу</w:t>
            </w:r>
          </w:p>
        </w:tc>
      </w:tr>
      <w:tr w:rsidR="007531E6" w:rsidRPr="00577E78" w14:paraId="516E3275" w14:textId="77777777" w:rsidTr="00100AF8">
        <w:tc>
          <w:tcPr>
            <w:tcW w:w="2263" w:type="dxa"/>
          </w:tcPr>
          <w:p w14:paraId="47665AFE" w14:textId="77777777" w:rsidR="007531E6" w:rsidRPr="00577E78" w:rsidRDefault="007531E6" w:rsidP="00100AF8">
            <w:pPr>
              <w:pStyle w:val="a4"/>
            </w:pPr>
            <w:r w:rsidRPr="00577E78">
              <w:t>Очікуваний результат</w:t>
            </w:r>
          </w:p>
        </w:tc>
        <w:tc>
          <w:tcPr>
            <w:tcW w:w="7081" w:type="dxa"/>
          </w:tcPr>
          <w:p w14:paraId="3CBD9E49" w14:textId="7D88C9AD" w:rsidR="007531E6" w:rsidRPr="007531E6" w:rsidRDefault="007531E6" w:rsidP="00100AF8">
            <w:pPr>
              <w:pStyle w:val="a4"/>
              <w:rPr>
                <w:lang w:val="en-US"/>
              </w:rPr>
            </w:pPr>
            <w:r>
              <w:t>Користувач переадресовується на головну сторінку застосунку і відображається повідомлення про успішну авторизацію</w:t>
            </w:r>
          </w:p>
        </w:tc>
      </w:tr>
      <w:tr w:rsidR="007531E6" w:rsidRPr="00877D8D" w14:paraId="0B48D314" w14:textId="77777777" w:rsidTr="00100AF8">
        <w:tc>
          <w:tcPr>
            <w:tcW w:w="2263" w:type="dxa"/>
          </w:tcPr>
          <w:p w14:paraId="0B92877A" w14:textId="77777777" w:rsidR="007531E6" w:rsidRPr="00577E78" w:rsidRDefault="007531E6" w:rsidP="00100AF8">
            <w:pPr>
              <w:pStyle w:val="a4"/>
            </w:pPr>
            <w:r w:rsidRPr="00577E78">
              <w:t>Фактичний результат</w:t>
            </w:r>
          </w:p>
        </w:tc>
        <w:tc>
          <w:tcPr>
            <w:tcW w:w="7081" w:type="dxa"/>
          </w:tcPr>
          <w:p w14:paraId="0F64060D" w14:textId="77777777" w:rsidR="007531E6" w:rsidRPr="00877D8D" w:rsidRDefault="007531E6" w:rsidP="00100AF8">
            <w:pPr>
              <w:pStyle w:val="a4"/>
            </w:pPr>
            <w:r w:rsidRPr="00577E78">
              <w:t>Збігається з очікуваним.</w:t>
            </w:r>
          </w:p>
        </w:tc>
      </w:tr>
    </w:tbl>
    <w:p w14:paraId="24348C63" w14:textId="03ADF4FA" w:rsidR="007531E6" w:rsidRDefault="007531E6" w:rsidP="004B58AF"/>
    <w:p w14:paraId="4A8E138F" w14:textId="1D591EE3" w:rsidR="007531E6" w:rsidRPr="00577E78" w:rsidRDefault="007531E6" w:rsidP="007531E6">
      <w:pPr>
        <w:keepNext/>
      </w:pPr>
      <w:r w:rsidRPr="00577E78">
        <w:t>Таблиця 4.</w:t>
      </w:r>
      <w:r>
        <w:t>4</w:t>
      </w:r>
      <w:r w:rsidRPr="00577E78">
        <w:t xml:space="preserve"> – Тест 1.</w:t>
      </w:r>
      <w:r>
        <w:t>4</w:t>
      </w:r>
      <w:r>
        <w:rPr>
          <w:lang w:val="en-US"/>
        </w:rPr>
        <w:t xml:space="preserve"> </w:t>
      </w:r>
      <w:r>
        <w:t>Відновлення паролю</w:t>
      </w:r>
      <w:r w:rsidRPr="00577E78">
        <w:t xml:space="preserve"> </w:t>
      </w:r>
    </w:p>
    <w:tbl>
      <w:tblPr>
        <w:tblStyle w:val="TableGrid"/>
        <w:tblW w:w="0" w:type="auto"/>
        <w:tblLook w:val="04A0" w:firstRow="1" w:lastRow="0" w:firstColumn="1" w:lastColumn="0" w:noHBand="0" w:noVBand="1"/>
      </w:tblPr>
      <w:tblGrid>
        <w:gridCol w:w="2263"/>
        <w:gridCol w:w="7081"/>
      </w:tblGrid>
      <w:tr w:rsidR="007531E6" w:rsidRPr="00577E78" w14:paraId="69D27720" w14:textId="77777777" w:rsidTr="00100AF8">
        <w:tc>
          <w:tcPr>
            <w:tcW w:w="2263" w:type="dxa"/>
          </w:tcPr>
          <w:p w14:paraId="4791298B" w14:textId="77777777" w:rsidR="007531E6" w:rsidRPr="00577E78" w:rsidRDefault="007531E6" w:rsidP="00100AF8">
            <w:pPr>
              <w:pStyle w:val="a4"/>
            </w:pPr>
            <w:r w:rsidRPr="00577E78">
              <w:t xml:space="preserve">Початковий стан системи </w:t>
            </w:r>
          </w:p>
        </w:tc>
        <w:tc>
          <w:tcPr>
            <w:tcW w:w="7081" w:type="dxa"/>
          </w:tcPr>
          <w:p w14:paraId="26F3961C" w14:textId="5381A583" w:rsidR="007531E6" w:rsidRPr="00577E78" w:rsidRDefault="007531E6" w:rsidP="00100AF8">
            <w:pPr>
              <w:pStyle w:val="a4"/>
            </w:pPr>
            <w:r w:rsidRPr="00577E78">
              <w:t>Користувач знаходиться на сторінці реєстрації</w:t>
            </w:r>
            <w:r>
              <w:t>, користувач хоче відновити пароль</w:t>
            </w:r>
          </w:p>
        </w:tc>
      </w:tr>
      <w:tr w:rsidR="007531E6" w:rsidRPr="00577E78" w14:paraId="08765291" w14:textId="77777777" w:rsidTr="00100AF8">
        <w:tc>
          <w:tcPr>
            <w:tcW w:w="2263" w:type="dxa"/>
          </w:tcPr>
          <w:p w14:paraId="4A31075A" w14:textId="77777777" w:rsidR="007531E6" w:rsidRPr="00577E78" w:rsidRDefault="007531E6" w:rsidP="00100AF8">
            <w:pPr>
              <w:pStyle w:val="a4"/>
            </w:pPr>
            <w:r w:rsidRPr="00577E78">
              <w:t xml:space="preserve">Вхідні дані </w:t>
            </w:r>
          </w:p>
        </w:tc>
        <w:tc>
          <w:tcPr>
            <w:tcW w:w="7081" w:type="dxa"/>
          </w:tcPr>
          <w:p w14:paraId="55F3E3C8" w14:textId="76FF894A" w:rsidR="007531E6" w:rsidRPr="00577E78" w:rsidRDefault="007531E6" w:rsidP="00100AF8">
            <w:pPr>
              <w:pStyle w:val="a4"/>
            </w:pPr>
            <w:r w:rsidRPr="00577E78">
              <w:t>Електронна пошта</w:t>
            </w:r>
          </w:p>
        </w:tc>
      </w:tr>
      <w:tr w:rsidR="007531E6" w:rsidRPr="00577E78" w14:paraId="00A6CB9F" w14:textId="77777777" w:rsidTr="00100AF8">
        <w:tc>
          <w:tcPr>
            <w:tcW w:w="2263" w:type="dxa"/>
          </w:tcPr>
          <w:p w14:paraId="3E4A2F29" w14:textId="77777777" w:rsidR="007531E6" w:rsidRPr="00577E78" w:rsidRDefault="007531E6" w:rsidP="00100AF8">
            <w:pPr>
              <w:pStyle w:val="a4"/>
            </w:pPr>
            <w:r w:rsidRPr="00577E78">
              <w:t xml:space="preserve">Опис проведення тесту </w:t>
            </w:r>
          </w:p>
        </w:tc>
        <w:tc>
          <w:tcPr>
            <w:tcW w:w="7081" w:type="dxa"/>
          </w:tcPr>
          <w:p w14:paraId="3F00115C" w14:textId="52C18BC1" w:rsidR="007531E6" w:rsidRPr="00577E78" w:rsidRDefault="007531E6" w:rsidP="00100AF8">
            <w:pPr>
              <w:pStyle w:val="a4"/>
            </w:pPr>
            <w:r w:rsidRPr="00577E78">
              <w:t>У відповідн</w:t>
            </w:r>
            <w:r>
              <w:t>е</w:t>
            </w:r>
            <w:r w:rsidRPr="00577E78">
              <w:t xml:space="preserve"> пол</w:t>
            </w:r>
            <w:r w:rsidR="00D0786F">
              <w:t>е</w:t>
            </w:r>
            <w:r w:rsidRPr="00577E78">
              <w:t xml:space="preserve"> ввод</w:t>
            </w:r>
            <w:r w:rsidR="00D0786F">
              <w:t>и</w:t>
            </w:r>
            <w:r w:rsidRPr="00577E78">
              <w:t>ться</w:t>
            </w:r>
            <w:r w:rsidR="00D0786F">
              <w:t xml:space="preserve"> </w:t>
            </w:r>
            <w:r w:rsidRPr="00577E78">
              <w:t xml:space="preserve">коректна електронна пошта, </w:t>
            </w:r>
            <w:r w:rsidR="00D0786F">
              <w:t>що присутня у системі, користувач натискає кнопку відновлення паролю</w:t>
            </w:r>
          </w:p>
        </w:tc>
      </w:tr>
      <w:tr w:rsidR="007531E6" w:rsidRPr="00577E78" w14:paraId="2AE143D7" w14:textId="77777777" w:rsidTr="00100AF8">
        <w:tc>
          <w:tcPr>
            <w:tcW w:w="2263" w:type="dxa"/>
          </w:tcPr>
          <w:p w14:paraId="19DE3408" w14:textId="77777777" w:rsidR="007531E6" w:rsidRPr="00577E78" w:rsidRDefault="007531E6" w:rsidP="00100AF8">
            <w:pPr>
              <w:pStyle w:val="a4"/>
            </w:pPr>
            <w:r w:rsidRPr="00577E78">
              <w:t>Очікуваний результат</w:t>
            </w:r>
          </w:p>
        </w:tc>
        <w:tc>
          <w:tcPr>
            <w:tcW w:w="7081" w:type="dxa"/>
          </w:tcPr>
          <w:p w14:paraId="7C7EE342" w14:textId="17B2D902" w:rsidR="007531E6" w:rsidRPr="007531E6" w:rsidRDefault="00D0786F" w:rsidP="00100AF8">
            <w:pPr>
              <w:pStyle w:val="a4"/>
              <w:rPr>
                <w:lang w:val="en-US"/>
              </w:rPr>
            </w:pPr>
            <w:r>
              <w:t>Відображається повідомлення про надісланий імейл відновлення паролю, користувачу надсилається імейл з посиланням, після переходу по якому він вводить новий пароль, за допомогою якого може увійти в профіль</w:t>
            </w:r>
          </w:p>
        </w:tc>
      </w:tr>
      <w:tr w:rsidR="007531E6" w:rsidRPr="00877D8D" w14:paraId="7E819147" w14:textId="77777777" w:rsidTr="00100AF8">
        <w:tc>
          <w:tcPr>
            <w:tcW w:w="2263" w:type="dxa"/>
          </w:tcPr>
          <w:p w14:paraId="1EF45DB5" w14:textId="77777777" w:rsidR="007531E6" w:rsidRPr="00577E78" w:rsidRDefault="007531E6" w:rsidP="00100AF8">
            <w:pPr>
              <w:pStyle w:val="a4"/>
            </w:pPr>
            <w:r w:rsidRPr="00577E78">
              <w:t>Фактичний результат</w:t>
            </w:r>
          </w:p>
        </w:tc>
        <w:tc>
          <w:tcPr>
            <w:tcW w:w="7081" w:type="dxa"/>
          </w:tcPr>
          <w:p w14:paraId="1FBBB0FD" w14:textId="77777777" w:rsidR="007531E6" w:rsidRPr="00877D8D" w:rsidRDefault="007531E6" w:rsidP="00100AF8">
            <w:pPr>
              <w:pStyle w:val="a4"/>
            </w:pPr>
            <w:r w:rsidRPr="00577E78">
              <w:t>Збігається з очікуваним.</w:t>
            </w:r>
          </w:p>
        </w:tc>
      </w:tr>
    </w:tbl>
    <w:p w14:paraId="53146B66" w14:textId="77777777" w:rsidR="00D0786F" w:rsidRDefault="00D0786F" w:rsidP="00D0786F">
      <w:pPr>
        <w:keepNext/>
      </w:pPr>
    </w:p>
    <w:p w14:paraId="433BD4C1" w14:textId="09CA330F" w:rsidR="00D0786F" w:rsidRPr="00577E78" w:rsidRDefault="00D0786F" w:rsidP="00D0786F">
      <w:pPr>
        <w:keepNext/>
      </w:pPr>
      <w:r w:rsidRPr="00577E78">
        <w:t>Таблиця 4.</w:t>
      </w:r>
      <w:r>
        <w:t>5</w:t>
      </w:r>
      <w:r w:rsidRPr="00577E78">
        <w:t xml:space="preserve"> – Тест 1.</w:t>
      </w:r>
      <w:r>
        <w:t>5</w:t>
      </w:r>
      <w:r>
        <w:rPr>
          <w:lang w:val="en-US"/>
        </w:rPr>
        <w:t xml:space="preserve"> </w:t>
      </w:r>
      <w:r>
        <w:t xml:space="preserve">Завантаження резюме у форматі </w:t>
      </w:r>
      <w:r>
        <w:rPr>
          <w:lang w:val="en-US"/>
        </w:rPr>
        <w:t>PDF</w:t>
      </w:r>
      <w:r w:rsidRPr="00577E78">
        <w:t xml:space="preserve"> </w:t>
      </w:r>
    </w:p>
    <w:tbl>
      <w:tblPr>
        <w:tblStyle w:val="TableGrid"/>
        <w:tblW w:w="0" w:type="auto"/>
        <w:tblLook w:val="04A0" w:firstRow="1" w:lastRow="0" w:firstColumn="1" w:lastColumn="0" w:noHBand="0" w:noVBand="1"/>
      </w:tblPr>
      <w:tblGrid>
        <w:gridCol w:w="2263"/>
        <w:gridCol w:w="7081"/>
      </w:tblGrid>
      <w:tr w:rsidR="00D0786F" w:rsidRPr="00577E78" w14:paraId="7AFB2465" w14:textId="77777777" w:rsidTr="00100AF8">
        <w:tc>
          <w:tcPr>
            <w:tcW w:w="2263" w:type="dxa"/>
          </w:tcPr>
          <w:p w14:paraId="695DBE56" w14:textId="77777777" w:rsidR="00D0786F" w:rsidRPr="00577E78" w:rsidRDefault="00D0786F" w:rsidP="00100AF8">
            <w:pPr>
              <w:pStyle w:val="a4"/>
            </w:pPr>
            <w:r w:rsidRPr="00577E78">
              <w:t xml:space="preserve">Початковий стан системи </w:t>
            </w:r>
          </w:p>
        </w:tc>
        <w:tc>
          <w:tcPr>
            <w:tcW w:w="7081" w:type="dxa"/>
          </w:tcPr>
          <w:p w14:paraId="4C5BDB5C" w14:textId="0D0739BE" w:rsidR="00D0786F" w:rsidRPr="00577E78" w:rsidRDefault="00D0786F" w:rsidP="00100AF8">
            <w:pPr>
              <w:pStyle w:val="a4"/>
            </w:pPr>
            <w:r w:rsidRPr="00577E78">
              <w:t xml:space="preserve">Користувач знаходиться на </w:t>
            </w:r>
            <w:r>
              <w:t>головній сторінці, користувач не має завантаженого резюме</w:t>
            </w:r>
          </w:p>
        </w:tc>
      </w:tr>
      <w:tr w:rsidR="00D0786F" w:rsidRPr="00577E78" w14:paraId="2B6F7945" w14:textId="77777777" w:rsidTr="00100AF8">
        <w:tc>
          <w:tcPr>
            <w:tcW w:w="2263" w:type="dxa"/>
          </w:tcPr>
          <w:p w14:paraId="0FB03DF1" w14:textId="77777777" w:rsidR="00D0786F" w:rsidRPr="00577E78" w:rsidRDefault="00D0786F" w:rsidP="00100AF8">
            <w:pPr>
              <w:pStyle w:val="a4"/>
            </w:pPr>
            <w:r w:rsidRPr="00577E78">
              <w:t xml:space="preserve">Вхідні дані </w:t>
            </w:r>
          </w:p>
        </w:tc>
        <w:tc>
          <w:tcPr>
            <w:tcW w:w="7081" w:type="dxa"/>
          </w:tcPr>
          <w:p w14:paraId="7744F4C7" w14:textId="1CC17745" w:rsidR="00D0786F" w:rsidRPr="00D0786F" w:rsidRDefault="00D0786F" w:rsidP="00100AF8">
            <w:pPr>
              <w:pStyle w:val="a4"/>
              <w:rPr>
                <w:lang w:val="en-US"/>
              </w:rPr>
            </w:pPr>
            <w:r>
              <w:t xml:space="preserve">Резюме у форматі </w:t>
            </w:r>
            <w:r>
              <w:rPr>
                <w:lang w:val="en-US"/>
              </w:rPr>
              <w:t>PDF</w:t>
            </w:r>
          </w:p>
        </w:tc>
      </w:tr>
      <w:tr w:rsidR="00D0786F" w:rsidRPr="00577E78" w14:paraId="5CA25BBB" w14:textId="77777777" w:rsidTr="00100AF8">
        <w:tc>
          <w:tcPr>
            <w:tcW w:w="2263" w:type="dxa"/>
          </w:tcPr>
          <w:p w14:paraId="6E8C1305" w14:textId="77777777" w:rsidR="00D0786F" w:rsidRPr="00577E78" w:rsidRDefault="00D0786F" w:rsidP="00100AF8">
            <w:pPr>
              <w:pStyle w:val="a4"/>
            </w:pPr>
            <w:r w:rsidRPr="00577E78">
              <w:t xml:space="preserve">Опис проведення тесту </w:t>
            </w:r>
          </w:p>
        </w:tc>
        <w:tc>
          <w:tcPr>
            <w:tcW w:w="7081" w:type="dxa"/>
          </w:tcPr>
          <w:p w14:paraId="0EC2A78C" w14:textId="5272CE22" w:rsidR="00D0786F" w:rsidRPr="00D0786F" w:rsidRDefault="00D0786F" w:rsidP="00100AF8">
            <w:pPr>
              <w:pStyle w:val="a4"/>
              <w:rPr>
                <w:lang w:val="en-US"/>
              </w:rPr>
            </w:pPr>
            <w:r>
              <w:t xml:space="preserve">Користувач натискає кнопку завантаження резюме, обирає резюме у форматі </w:t>
            </w:r>
            <w:r>
              <w:rPr>
                <w:lang w:val="en-US"/>
              </w:rPr>
              <w:t>PDF</w:t>
            </w:r>
          </w:p>
        </w:tc>
      </w:tr>
      <w:tr w:rsidR="00D0786F" w:rsidRPr="00577E78" w14:paraId="0E9030C6" w14:textId="77777777" w:rsidTr="00100AF8">
        <w:tc>
          <w:tcPr>
            <w:tcW w:w="2263" w:type="dxa"/>
          </w:tcPr>
          <w:p w14:paraId="5BA605C6" w14:textId="77777777" w:rsidR="00D0786F" w:rsidRPr="00577E78" w:rsidRDefault="00D0786F" w:rsidP="00100AF8">
            <w:pPr>
              <w:pStyle w:val="a4"/>
            </w:pPr>
            <w:r w:rsidRPr="00577E78">
              <w:t>Очікуваний результат</w:t>
            </w:r>
          </w:p>
        </w:tc>
        <w:tc>
          <w:tcPr>
            <w:tcW w:w="7081" w:type="dxa"/>
          </w:tcPr>
          <w:p w14:paraId="0B386BE7" w14:textId="7B4C104A" w:rsidR="00D0786F" w:rsidRPr="007531E6" w:rsidRDefault="00D0786F" w:rsidP="00100AF8">
            <w:pPr>
              <w:pStyle w:val="a4"/>
              <w:rPr>
                <w:lang w:val="en-US"/>
              </w:rPr>
            </w:pPr>
            <w:r>
              <w:t>Відображається повідомлення про успішне завантаження резюме, кнопки пошуку вакансій та адаптації стають активними</w:t>
            </w:r>
          </w:p>
        </w:tc>
      </w:tr>
      <w:tr w:rsidR="00D0786F" w:rsidRPr="00877D8D" w14:paraId="7489A695" w14:textId="77777777" w:rsidTr="00100AF8">
        <w:tc>
          <w:tcPr>
            <w:tcW w:w="2263" w:type="dxa"/>
          </w:tcPr>
          <w:p w14:paraId="4CABC3B7" w14:textId="77777777" w:rsidR="00D0786F" w:rsidRPr="00577E78" w:rsidRDefault="00D0786F" w:rsidP="00100AF8">
            <w:pPr>
              <w:pStyle w:val="a4"/>
            </w:pPr>
            <w:r w:rsidRPr="00577E78">
              <w:t>Фактичний результат</w:t>
            </w:r>
          </w:p>
        </w:tc>
        <w:tc>
          <w:tcPr>
            <w:tcW w:w="7081" w:type="dxa"/>
          </w:tcPr>
          <w:p w14:paraId="74802EA0" w14:textId="77777777" w:rsidR="00D0786F" w:rsidRPr="00877D8D" w:rsidRDefault="00D0786F" w:rsidP="00100AF8">
            <w:pPr>
              <w:pStyle w:val="a4"/>
            </w:pPr>
            <w:r w:rsidRPr="00577E78">
              <w:t>Збігається з очікуваним.</w:t>
            </w:r>
          </w:p>
        </w:tc>
      </w:tr>
    </w:tbl>
    <w:p w14:paraId="10A08D0D" w14:textId="77777777" w:rsidR="00776EC7" w:rsidRDefault="00776EC7" w:rsidP="00776EC7">
      <w:pPr>
        <w:keepNext/>
      </w:pPr>
    </w:p>
    <w:p w14:paraId="40D8F1CE" w14:textId="19A2C91A" w:rsidR="00776EC7" w:rsidRPr="00577E78" w:rsidRDefault="00776EC7" w:rsidP="00776EC7">
      <w:pPr>
        <w:keepNext/>
      </w:pPr>
      <w:r w:rsidRPr="00577E78">
        <w:t>Таблиця 4.</w:t>
      </w:r>
      <w:r>
        <w:rPr>
          <w:lang w:val="en-US"/>
        </w:rPr>
        <w:t>6</w:t>
      </w:r>
      <w:r w:rsidRPr="00577E78">
        <w:t xml:space="preserve"> – Тест 1.</w:t>
      </w:r>
      <w:r>
        <w:rPr>
          <w:lang w:val="en-US"/>
        </w:rPr>
        <w:t xml:space="preserve">6 </w:t>
      </w:r>
      <w:r>
        <w:t xml:space="preserve">Завантаження резюме у форматі </w:t>
      </w:r>
      <w:r>
        <w:rPr>
          <w:lang w:val="en-US"/>
        </w:rPr>
        <w:t>.doc</w:t>
      </w:r>
      <w:r w:rsidRPr="00577E78">
        <w:t xml:space="preserve"> </w:t>
      </w:r>
    </w:p>
    <w:tbl>
      <w:tblPr>
        <w:tblStyle w:val="TableGrid"/>
        <w:tblW w:w="0" w:type="auto"/>
        <w:tblLook w:val="04A0" w:firstRow="1" w:lastRow="0" w:firstColumn="1" w:lastColumn="0" w:noHBand="0" w:noVBand="1"/>
      </w:tblPr>
      <w:tblGrid>
        <w:gridCol w:w="2263"/>
        <w:gridCol w:w="7081"/>
      </w:tblGrid>
      <w:tr w:rsidR="00776EC7" w:rsidRPr="00577E78" w14:paraId="5673ADDE" w14:textId="77777777" w:rsidTr="00100AF8">
        <w:tc>
          <w:tcPr>
            <w:tcW w:w="2263" w:type="dxa"/>
          </w:tcPr>
          <w:p w14:paraId="5DC15136" w14:textId="77777777" w:rsidR="00776EC7" w:rsidRPr="00577E78" w:rsidRDefault="00776EC7" w:rsidP="00100AF8">
            <w:pPr>
              <w:pStyle w:val="a4"/>
            </w:pPr>
            <w:r w:rsidRPr="00577E78">
              <w:t xml:space="preserve">Початковий стан системи </w:t>
            </w:r>
          </w:p>
        </w:tc>
        <w:tc>
          <w:tcPr>
            <w:tcW w:w="7081" w:type="dxa"/>
          </w:tcPr>
          <w:p w14:paraId="5C557B9A" w14:textId="77777777" w:rsidR="00776EC7" w:rsidRPr="00577E78" w:rsidRDefault="00776EC7" w:rsidP="00100AF8">
            <w:pPr>
              <w:pStyle w:val="a4"/>
            </w:pPr>
            <w:r w:rsidRPr="00577E78">
              <w:t xml:space="preserve">Користувач знаходиться на </w:t>
            </w:r>
            <w:r>
              <w:t>головній сторінці, користувач не має завантаженого резюме</w:t>
            </w:r>
          </w:p>
        </w:tc>
      </w:tr>
      <w:tr w:rsidR="00776EC7" w:rsidRPr="00577E78" w14:paraId="6E8EC1C1" w14:textId="77777777" w:rsidTr="00100AF8">
        <w:tc>
          <w:tcPr>
            <w:tcW w:w="2263" w:type="dxa"/>
          </w:tcPr>
          <w:p w14:paraId="2EE1FF35" w14:textId="77777777" w:rsidR="00776EC7" w:rsidRPr="00577E78" w:rsidRDefault="00776EC7" w:rsidP="00100AF8">
            <w:pPr>
              <w:pStyle w:val="a4"/>
            </w:pPr>
            <w:r w:rsidRPr="00577E78">
              <w:t xml:space="preserve">Вхідні дані </w:t>
            </w:r>
          </w:p>
        </w:tc>
        <w:tc>
          <w:tcPr>
            <w:tcW w:w="7081" w:type="dxa"/>
          </w:tcPr>
          <w:p w14:paraId="2F085AC3" w14:textId="7B8E4F35" w:rsidR="00776EC7" w:rsidRPr="00776EC7" w:rsidRDefault="00776EC7" w:rsidP="00100AF8">
            <w:pPr>
              <w:pStyle w:val="a4"/>
              <w:rPr>
                <w:lang w:val="en-US"/>
              </w:rPr>
            </w:pPr>
            <w:r>
              <w:t xml:space="preserve">Резюме у форматі </w:t>
            </w:r>
            <w:r>
              <w:rPr>
                <w:lang w:val="en-US"/>
              </w:rPr>
              <w:t>.doc</w:t>
            </w:r>
          </w:p>
        </w:tc>
      </w:tr>
      <w:tr w:rsidR="00776EC7" w:rsidRPr="00577E78" w14:paraId="4B6BAB09" w14:textId="77777777" w:rsidTr="00100AF8">
        <w:tc>
          <w:tcPr>
            <w:tcW w:w="2263" w:type="dxa"/>
          </w:tcPr>
          <w:p w14:paraId="75ABFDEC" w14:textId="77777777" w:rsidR="00776EC7" w:rsidRPr="00577E78" w:rsidRDefault="00776EC7" w:rsidP="00100AF8">
            <w:pPr>
              <w:pStyle w:val="a4"/>
            </w:pPr>
            <w:r w:rsidRPr="00577E78">
              <w:t xml:space="preserve">Опис проведення тесту </w:t>
            </w:r>
          </w:p>
        </w:tc>
        <w:tc>
          <w:tcPr>
            <w:tcW w:w="7081" w:type="dxa"/>
          </w:tcPr>
          <w:p w14:paraId="62394DD4" w14:textId="3334D057" w:rsidR="00776EC7" w:rsidRPr="00776EC7" w:rsidRDefault="00776EC7" w:rsidP="00100AF8">
            <w:pPr>
              <w:pStyle w:val="a4"/>
              <w:rPr>
                <w:lang w:val="en-US"/>
              </w:rPr>
            </w:pPr>
            <w:r>
              <w:t>Користувач натискає кнопку завантаження резюме, обирає резюме у форматі .</w:t>
            </w:r>
            <w:r>
              <w:rPr>
                <w:lang w:val="en-US"/>
              </w:rPr>
              <w:t>doc</w:t>
            </w:r>
          </w:p>
        </w:tc>
      </w:tr>
      <w:tr w:rsidR="00776EC7" w:rsidRPr="00577E78" w14:paraId="17BB7EDD" w14:textId="77777777" w:rsidTr="00100AF8">
        <w:tc>
          <w:tcPr>
            <w:tcW w:w="2263" w:type="dxa"/>
          </w:tcPr>
          <w:p w14:paraId="7C8D5D1F" w14:textId="77777777" w:rsidR="00776EC7" w:rsidRPr="00577E78" w:rsidRDefault="00776EC7" w:rsidP="00100AF8">
            <w:pPr>
              <w:pStyle w:val="a4"/>
            </w:pPr>
            <w:r w:rsidRPr="00577E78">
              <w:t>Очікуваний результат</w:t>
            </w:r>
          </w:p>
        </w:tc>
        <w:tc>
          <w:tcPr>
            <w:tcW w:w="7081" w:type="dxa"/>
          </w:tcPr>
          <w:p w14:paraId="563A5AD5" w14:textId="77777777" w:rsidR="00776EC7" w:rsidRPr="007531E6" w:rsidRDefault="00776EC7" w:rsidP="00100AF8">
            <w:pPr>
              <w:pStyle w:val="a4"/>
              <w:rPr>
                <w:lang w:val="en-US"/>
              </w:rPr>
            </w:pPr>
            <w:r>
              <w:t>Відображається повідомлення про успішне завантаження резюме, кнопки пошуку вакансій та адаптації стають активними</w:t>
            </w:r>
          </w:p>
        </w:tc>
      </w:tr>
      <w:tr w:rsidR="00776EC7" w:rsidRPr="00877D8D" w14:paraId="758A4460" w14:textId="77777777" w:rsidTr="00100AF8">
        <w:tc>
          <w:tcPr>
            <w:tcW w:w="2263" w:type="dxa"/>
          </w:tcPr>
          <w:p w14:paraId="0EFEA3D4" w14:textId="77777777" w:rsidR="00776EC7" w:rsidRPr="00577E78" w:rsidRDefault="00776EC7" w:rsidP="00100AF8">
            <w:pPr>
              <w:pStyle w:val="a4"/>
            </w:pPr>
            <w:r w:rsidRPr="00577E78">
              <w:t>Фактичний результат</w:t>
            </w:r>
          </w:p>
        </w:tc>
        <w:tc>
          <w:tcPr>
            <w:tcW w:w="7081" w:type="dxa"/>
          </w:tcPr>
          <w:p w14:paraId="59DFB0B0" w14:textId="77777777" w:rsidR="00776EC7" w:rsidRPr="00877D8D" w:rsidRDefault="00776EC7" w:rsidP="00100AF8">
            <w:pPr>
              <w:pStyle w:val="a4"/>
            </w:pPr>
            <w:r w:rsidRPr="00577E78">
              <w:t>Збігається з очікуваним.</w:t>
            </w:r>
          </w:p>
        </w:tc>
      </w:tr>
    </w:tbl>
    <w:p w14:paraId="439BC980" w14:textId="5697373C" w:rsidR="00776EC7" w:rsidRDefault="00776EC7" w:rsidP="004B58AF"/>
    <w:p w14:paraId="022ED078" w14:textId="77777777" w:rsidR="00776EC7" w:rsidRDefault="00776EC7">
      <w:pPr>
        <w:spacing w:after="160" w:line="259" w:lineRule="auto"/>
        <w:ind w:firstLine="0"/>
        <w:contextualSpacing w:val="0"/>
        <w:jc w:val="left"/>
      </w:pPr>
      <w:r>
        <w:br w:type="page"/>
      </w:r>
    </w:p>
    <w:p w14:paraId="59002CA3" w14:textId="708E459A" w:rsidR="00776EC7" w:rsidRPr="00577E78" w:rsidRDefault="00776EC7" w:rsidP="00776EC7">
      <w:pPr>
        <w:keepNext/>
      </w:pPr>
      <w:r w:rsidRPr="00577E78">
        <w:lastRenderedPageBreak/>
        <w:t>Таблиця 4.</w:t>
      </w:r>
      <w:r>
        <w:rPr>
          <w:lang w:val="en-US"/>
        </w:rPr>
        <w:t>7</w:t>
      </w:r>
      <w:r w:rsidRPr="00577E78">
        <w:t xml:space="preserve"> – Тест 1.</w:t>
      </w:r>
      <w:r>
        <w:rPr>
          <w:lang w:val="en-US"/>
        </w:rPr>
        <w:t xml:space="preserve">7 </w:t>
      </w:r>
      <w:r>
        <w:t xml:space="preserve">Завантаження резюме у форматі </w:t>
      </w:r>
      <w:r>
        <w:rPr>
          <w:lang w:val="en-US"/>
        </w:rPr>
        <w:t>.docx</w:t>
      </w:r>
      <w:r w:rsidRPr="00577E78">
        <w:t xml:space="preserve"> </w:t>
      </w:r>
    </w:p>
    <w:tbl>
      <w:tblPr>
        <w:tblStyle w:val="TableGrid"/>
        <w:tblW w:w="0" w:type="auto"/>
        <w:tblLook w:val="04A0" w:firstRow="1" w:lastRow="0" w:firstColumn="1" w:lastColumn="0" w:noHBand="0" w:noVBand="1"/>
      </w:tblPr>
      <w:tblGrid>
        <w:gridCol w:w="2263"/>
        <w:gridCol w:w="7081"/>
      </w:tblGrid>
      <w:tr w:rsidR="00776EC7" w:rsidRPr="00577E78" w14:paraId="7067ED84" w14:textId="77777777" w:rsidTr="00100AF8">
        <w:tc>
          <w:tcPr>
            <w:tcW w:w="2263" w:type="dxa"/>
          </w:tcPr>
          <w:p w14:paraId="76BD4706" w14:textId="77777777" w:rsidR="00776EC7" w:rsidRPr="00577E78" w:rsidRDefault="00776EC7" w:rsidP="00100AF8">
            <w:pPr>
              <w:pStyle w:val="a4"/>
            </w:pPr>
            <w:r w:rsidRPr="00577E78">
              <w:t xml:space="preserve">Початковий стан системи </w:t>
            </w:r>
          </w:p>
        </w:tc>
        <w:tc>
          <w:tcPr>
            <w:tcW w:w="7081" w:type="dxa"/>
          </w:tcPr>
          <w:p w14:paraId="565AB1E8" w14:textId="77777777" w:rsidR="00776EC7" w:rsidRPr="00577E78" w:rsidRDefault="00776EC7" w:rsidP="00100AF8">
            <w:pPr>
              <w:pStyle w:val="a4"/>
            </w:pPr>
            <w:r w:rsidRPr="00577E78">
              <w:t xml:space="preserve">Користувач знаходиться на </w:t>
            </w:r>
            <w:r>
              <w:t>головній сторінці, користувач не має завантаженого резюме</w:t>
            </w:r>
          </w:p>
        </w:tc>
      </w:tr>
      <w:tr w:rsidR="00776EC7" w:rsidRPr="00577E78" w14:paraId="6001D16F" w14:textId="77777777" w:rsidTr="00100AF8">
        <w:tc>
          <w:tcPr>
            <w:tcW w:w="2263" w:type="dxa"/>
          </w:tcPr>
          <w:p w14:paraId="5E0FD1CB" w14:textId="77777777" w:rsidR="00776EC7" w:rsidRPr="00577E78" w:rsidRDefault="00776EC7" w:rsidP="00100AF8">
            <w:pPr>
              <w:pStyle w:val="a4"/>
            </w:pPr>
            <w:r w:rsidRPr="00577E78">
              <w:t xml:space="preserve">Вхідні дані </w:t>
            </w:r>
          </w:p>
        </w:tc>
        <w:tc>
          <w:tcPr>
            <w:tcW w:w="7081" w:type="dxa"/>
          </w:tcPr>
          <w:p w14:paraId="1FF047DE" w14:textId="35A5AD3D" w:rsidR="00776EC7" w:rsidRPr="00776EC7" w:rsidRDefault="00776EC7" w:rsidP="00100AF8">
            <w:pPr>
              <w:pStyle w:val="a4"/>
              <w:rPr>
                <w:lang w:val="en-US"/>
              </w:rPr>
            </w:pPr>
            <w:r>
              <w:t xml:space="preserve">Резюме у форматі </w:t>
            </w:r>
            <w:r>
              <w:rPr>
                <w:lang w:val="en-US"/>
              </w:rPr>
              <w:t>.docx</w:t>
            </w:r>
          </w:p>
        </w:tc>
      </w:tr>
      <w:tr w:rsidR="00776EC7" w:rsidRPr="00577E78" w14:paraId="5FF6E1F4" w14:textId="77777777" w:rsidTr="00100AF8">
        <w:tc>
          <w:tcPr>
            <w:tcW w:w="2263" w:type="dxa"/>
          </w:tcPr>
          <w:p w14:paraId="40CC7B99" w14:textId="77777777" w:rsidR="00776EC7" w:rsidRPr="00577E78" w:rsidRDefault="00776EC7" w:rsidP="00100AF8">
            <w:pPr>
              <w:pStyle w:val="a4"/>
            </w:pPr>
            <w:r w:rsidRPr="00577E78">
              <w:t xml:space="preserve">Опис проведення тесту </w:t>
            </w:r>
          </w:p>
        </w:tc>
        <w:tc>
          <w:tcPr>
            <w:tcW w:w="7081" w:type="dxa"/>
          </w:tcPr>
          <w:p w14:paraId="7FAE621D" w14:textId="1D11242E" w:rsidR="00776EC7" w:rsidRPr="00776EC7" w:rsidRDefault="00776EC7" w:rsidP="00100AF8">
            <w:pPr>
              <w:pStyle w:val="a4"/>
              <w:rPr>
                <w:lang w:val="en-US"/>
              </w:rPr>
            </w:pPr>
            <w:r>
              <w:t>Користувач натискає кнопку завантаження резюме, обирає резюме у форматі .</w:t>
            </w:r>
            <w:r>
              <w:rPr>
                <w:lang w:val="en-US"/>
              </w:rPr>
              <w:t>docx</w:t>
            </w:r>
          </w:p>
        </w:tc>
      </w:tr>
      <w:tr w:rsidR="00776EC7" w:rsidRPr="00577E78" w14:paraId="1CEADDC4" w14:textId="77777777" w:rsidTr="00100AF8">
        <w:tc>
          <w:tcPr>
            <w:tcW w:w="2263" w:type="dxa"/>
          </w:tcPr>
          <w:p w14:paraId="1D472B61" w14:textId="77777777" w:rsidR="00776EC7" w:rsidRPr="00577E78" w:rsidRDefault="00776EC7" w:rsidP="00100AF8">
            <w:pPr>
              <w:pStyle w:val="a4"/>
            </w:pPr>
            <w:r w:rsidRPr="00577E78">
              <w:t>Очікуваний результат</w:t>
            </w:r>
          </w:p>
        </w:tc>
        <w:tc>
          <w:tcPr>
            <w:tcW w:w="7081" w:type="dxa"/>
          </w:tcPr>
          <w:p w14:paraId="4E57E4A1" w14:textId="77777777" w:rsidR="00776EC7" w:rsidRPr="007531E6" w:rsidRDefault="00776EC7" w:rsidP="00100AF8">
            <w:pPr>
              <w:pStyle w:val="a4"/>
              <w:rPr>
                <w:lang w:val="en-US"/>
              </w:rPr>
            </w:pPr>
            <w:r>
              <w:t>Відображається повідомлення про успішне завантаження резюме, кнопки пошуку вакансій та адаптації стають активними</w:t>
            </w:r>
          </w:p>
        </w:tc>
      </w:tr>
      <w:tr w:rsidR="00776EC7" w:rsidRPr="00877D8D" w14:paraId="7E996D15" w14:textId="77777777" w:rsidTr="00100AF8">
        <w:tc>
          <w:tcPr>
            <w:tcW w:w="2263" w:type="dxa"/>
          </w:tcPr>
          <w:p w14:paraId="794A638B" w14:textId="77777777" w:rsidR="00776EC7" w:rsidRPr="00577E78" w:rsidRDefault="00776EC7" w:rsidP="00100AF8">
            <w:pPr>
              <w:pStyle w:val="a4"/>
            </w:pPr>
            <w:r w:rsidRPr="00577E78">
              <w:t>Фактичний результат</w:t>
            </w:r>
          </w:p>
        </w:tc>
        <w:tc>
          <w:tcPr>
            <w:tcW w:w="7081" w:type="dxa"/>
          </w:tcPr>
          <w:p w14:paraId="35D9C64E" w14:textId="77777777" w:rsidR="00776EC7" w:rsidRPr="00877D8D" w:rsidRDefault="00776EC7" w:rsidP="00100AF8">
            <w:pPr>
              <w:pStyle w:val="a4"/>
            </w:pPr>
            <w:r w:rsidRPr="00577E78">
              <w:t>Збігається з очікуваним.</w:t>
            </w:r>
          </w:p>
        </w:tc>
      </w:tr>
    </w:tbl>
    <w:p w14:paraId="3FEBDD57" w14:textId="2FF3BD4D" w:rsidR="007531E6" w:rsidRDefault="007531E6" w:rsidP="004B58AF"/>
    <w:p w14:paraId="2AAB7B61" w14:textId="0F63517A" w:rsidR="00776EC7" w:rsidRPr="00577E78" w:rsidRDefault="00776EC7" w:rsidP="00776EC7">
      <w:pPr>
        <w:keepNext/>
      </w:pPr>
      <w:r w:rsidRPr="00577E78">
        <w:t>Таблиця 4.</w:t>
      </w:r>
      <w:r>
        <w:rPr>
          <w:lang w:val="en-US"/>
        </w:rPr>
        <w:t>8</w:t>
      </w:r>
      <w:r w:rsidRPr="00577E78">
        <w:t xml:space="preserve"> – Тест 1.</w:t>
      </w:r>
      <w:r>
        <w:rPr>
          <w:lang w:val="en-US"/>
        </w:rPr>
        <w:t xml:space="preserve">8 </w:t>
      </w:r>
      <w:r>
        <w:t>Пошук вакансій</w:t>
      </w:r>
      <w:r w:rsidRPr="00577E78">
        <w:t xml:space="preserve"> </w:t>
      </w:r>
    </w:p>
    <w:tbl>
      <w:tblPr>
        <w:tblStyle w:val="TableGrid"/>
        <w:tblW w:w="0" w:type="auto"/>
        <w:tblLook w:val="04A0" w:firstRow="1" w:lastRow="0" w:firstColumn="1" w:lastColumn="0" w:noHBand="0" w:noVBand="1"/>
      </w:tblPr>
      <w:tblGrid>
        <w:gridCol w:w="2263"/>
        <w:gridCol w:w="7081"/>
      </w:tblGrid>
      <w:tr w:rsidR="00776EC7" w:rsidRPr="00577E78" w14:paraId="74FA5B18" w14:textId="77777777" w:rsidTr="00100AF8">
        <w:tc>
          <w:tcPr>
            <w:tcW w:w="2263" w:type="dxa"/>
          </w:tcPr>
          <w:p w14:paraId="0FA8F90E" w14:textId="77777777" w:rsidR="00776EC7" w:rsidRPr="00577E78" w:rsidRDefault="00776EC7" w:rsidP="00100AF8">
            <w:pPr>
              <w:pStyle w:val="a4"/>
            </w:pPr>
            <w:r w:rsidRPr="00577E78">
              <w:t xml:space="preserve">Початковий стан системи </w:t>
            </w:r>
          </w:p>
        </w:tc>
        <w:tc>
          <w:tcPr>
            <w:tcW w:w="7081" w:type="dxa"/>
          </w:tcPr>
          <w:p w14:paraId="60674621" w14:textId="0A88372E" w:rsidR="00776EC7" w:rsidRPr="00577E78" w:rsidRDefault="00776EC7" w:rsidP="00100AF8">
            <w:pPr>
              <w:pStyle w:val="a4"/>
            </w:pPr>
            <w:r w:rsidRPr="00577E78">
              <w:t xml:space="preserve">Користувач знаходиться на </w:t>
            </w:r>
            <w:r>
              <w:t xml:space="preserve">головній сторінці, користувач </w:t>
            </w:r>
            <w:r w:rsidR="003A5BCF">
              <w:t>завантажив резюме</w:t>
            </w:r>
          </w:p>
        </w:tc>
      </w:tr>
      <w:tr w:rsidR="00776EC7" w:rsidRPr="00577E78" w14:paraId="6E5AD682" w14:textId="77777777" w:rsidTr="00100AF8">
        <w:tc>
          <w:tcPr>
            <w:tcW w:w="2263" w:type="dxa"/>
          </w:tcPr>
          <w:p w14:paraId="43859244" w14:textId="77777777" w:rsidR="00776EC7" w:rsidRPr="00577E78" w:rsidRDefault="00776EC7" w:rsidP="00100AF8">
            <w:pPr>
              <w:pStyle w:val="a4"/>
            </w:pPr>
            <w:r w:rsidRPr="00577E78">
              <w:t xml:space="preserve">Вхідні дані </w:t>
            </w:r>
          </w:p>
        </w:tc>
        <w:tc>
          <w:tcPr>
            <w:tcW w:w="7081" w:type="dxa"/>
          </w:tcPr>
          <w:p w14:paraId="76491FEE" w14:textId="25BEE022" w:rsidR="00776EC7" w:rsidRPr="00776EC7" w:rsidRDefault="00491C69" w:rsidP="00100AF8">
            <w:pPr>
              <w:pStyle w:val="a4"/>
              <w:rPr>
                <w:lang w:val="en-US"/>
              </w:rPr>
            </w:pPr>
            <w:r>
              <w:t>-</w:t>
            </w:r>
          </w:p>
        </w:tc>
      </w:tr>
      <w:tr w:rsidR="00776EC7" w:rsidRPr="00577E78" w14:paraId="443194EB" w14:textId="77777777" w:rsidTr="00100AF8">
        <w:tc>
          <w:tcPr>
            <w:tcW w:w="2263" w:type="dxa"/>
          </w:tcPr>
          <w:p w14:paraId="2DE42C8B" w14:textId="77777777" w:rsidR="00776EC7" w:rsidRPr="00577E78" w:rsidRDefault="00776EC7" w:rsidP="00100AF8">
            <w:pPr>
              <w:pStyle w:val="a4"/>
            </w:pPr>
            <w:r w:rsidRPr="00577E78">
              <w:t xml:space="preserve">Опис проведення тесту </w:t>
            </w:r>
          </w:p>
        </w:tc>
        <w:tc>
          <w:tcPr>
            <w:tcW w:w="7081" w:type="dxa"/>
          </w:tcPr>
          <w:p w14:paraId="258D98F4" w14:textId="62073B10" w:rsidR="00776EC7" w:rsidRPr="00776EC7" w:rsidRDefault="00776EC7" w:rsidP="00100AF8">
            <w:pPr>
              <w:pStyle w:val="a4"/>
              <w:rPr>
                <w:lang w:val="en-US"/>
              </w:rPr>
            </w:pPr>
            <w:r>
              <w:t xml:space="preserve">Користувач натискає кнопку </w:t>
            </w:r>
            <w:r w:rsidR="003A5BCF">
              <w:t>пошуку вакансій</w:t>
            </w:r>
          </w:p>
        </w:tc>
      </w:tr>
      <w:tr w:rsidR="00776EC7" w:rsidRPr="00577E78" w14:paraId="4C81CB4D" w14:textId="77777777" w:rsidTr="00100AF8">
        <w:tc>
          <w:tcPr>
            <w:tcW w:w="2263" w:type="dxa"/>
          </w:tcPr>
          <w:p w14:paraId="3D2AD1C4" w14:textId="77777777" w:rsidR="00776EC7" w:rsidRPr="00577E78" w:rsidRDefault="00776EC7" w:rsidP="00100AF8">
            <w:pPr>
              <w:pStyle w:val="a4"/>
            </w:pPr>
            <w:r w:rsidRPr="00577E78">
              <w:t>Очікуваний результат</w:t>
            </w:r>
          </w:p>
        </w:tc>
        <w:tc>
          <w:tcPr>
            <w:tcW w:w="7081" w:type="dxa"/>
          </w:tcPr>
          <w:p w14:paraId="2EBE103D" w14:textId="30DE45B8" w:rsidR="00776EC7" w:rsidRPr="007531E6" w:rsidRDefault="003A5BCF" w:rsidP="00100AF8">
            <w:pPr>
              <w:pStyle w:val="a4"/>
              <w:rPr>
                <w:lang w:val="en-US"/>
              </w:rPr>
            </w:pPr>
            <w:r>
              <w:t xml:space="preserve">Користувач переадресовується на сторінку пошуку вакансій, на ній присутні вакансії за резюме користувача, відсортовані за оцінкою </w:t>
            </w:r>
            <w:proofErr w:type="spellStart"/>
            <w:r>
              <w:t>релевантності</w:t>
            </w:r>
            <w:proofErr w:type="spellEnd"/>
            <w:r>
              <w:t xml:space="preserve">. На кожній вакансії присутня інформація про назву позиції та локацію, оцінку </w:t>
            </w:r>
            <w:proofErr w:type="spellStart"/>
            <w:r>
              <w:t>релевантності</w:t>
            </w:r>
            <w:proofErr w:type="spellEnd"/>
            <w:r>
              <w:t>, та зарплатню за наявністю такої інформації</w:t>
            </w:r>
          </w:p>
        </w:tc>
      </w:tr>
      <w:tr w:rsidR="00776EC7" w:rsidRPr="00877D8D" w14:paraId="10EAFA4E" w14:textId="77777777" w:rsidTr="00100AF8">
        <w:tc>
          <w:tcPr>
            <w:tcW w:w="2263" w:type="dxa"/>
          </w:tcPr>
          <w:p w14:paraId="2A612C54" w14:textId="77777777" w:rsidR="00776EC7" w:rsidRPr="00577E78" w:rsidRDefault="00776EC7" w:rsidP="00100AF8">
            <w:pPr>
              <w:pStyle w:val="a4"/>
            </w:pPr>
            <w:r w:rsidRPr="00577E78">
              <w:t>Фактичний результат</w:t>
            </w:r>
          </w:p>
        </w:tc>
        <w:tc>
          <w:tcPr>
            <w:tcW w:w="7081" w:type="dxa"/>
          </w:tcPr>
          <w:p w14:paraId="6CEE66CF" w14:textId="77777777" w:rsidR="00776EC7" w:rsidRPr="00877D8D" w:rsidRDefault="00776EC7" w:rsidP="00100AF8">
            <w:pPr>
              <w:pStyle w:val="a4"/>
            </w:pPr>
            <w:r w:rsidRPr="00577E78">
              <w:t>Збігається з очікуваним.</w:t>
            </w:r>
          </w:p>
        </w:tc>
      </w:tr>
    </w:tbl>
    <w:p w14:paraId="34B1F908" w14:textId="0B30ADF5" w:rsidR="00491C69" w:rsidRDefault="00491C69" w:rsidP="004B58AF"/>
    <w:p w14:paraId="658E50BD" w14:textId="77777777" w:rsidR="00491C69" w:rsidRDefault="00491C69">
      <w:pPr>
        <w:spacing w:after="160" w:line="259" w:lineRule="auto"/>
        <w:ind w:firstLine="0"/>
        <w:contextualSpacing w:val="0"/>
        <w:jc w:val="left"/>
      </w:pPr>
      <w:r>
        <w:br w:type="page"/>
      </w:r>
    </w:p>
    <w:p w14:paraId="1FBC6078" w14:textId="605CEE5B" w:rsidR="00491C69" w:rsidRPr="00577E78" w:rsidRDefault="00491C69" w:rsidP="00491C69">
      <w:pPr>
        <w:keepNext/>
      </w:pPr>
      <w:r w:rsidRPr="00577E78">
        <w:lastRenderedPageBreak/>
        <w:t>Таблиця 4.</w:t>
      </w:r>
      <w:r>
        <w:t>9</w:t>
      </w:r>
      <w:r w:rsidRPr="00577E78">
        <w:t xml:space="preserve"> – Тест 1.</w:t>
      </w:r>
      <w:r>
        <w:t>9</w:t>
      </w:r>
      <w:r>
        <w:rPr>
          <w:lang w:val="en-US"/>
        </w:rPr>
        <w:t xml:space="preserve"> </w:t>
      </w:r>
      <w:r>
        <w:t>Фільтрація вакансій</w:t>
      </w:r>
      <w:r w:rsidRPr="00577E78">
        <w:t xml:space="preserve"> </w:t>
      </w:r>
    </w:p>
    <w:tbl>
      <w:tblPr>
        <w:tblStyle w:val="TableGrid"/>
        <w:tblW w:w="0" w:type="auto"/>
        <w:tblLook w:val="04A0" w:firstRow="1" w:lastRow="0" w:firstColumn="1" w:lastColumn="0" w:noHBand="0" w:noVBand="1"/>
      </w:tblPr>
      <w:tblGrid>
        <w:gridCol w:w="2263"/>
        <w:gridCol w:w="7081"/>
      </w:tblGrid>
      <w:tr w:rsidR="00491C69" w:rsidRPr="00577E78" w14:paraId="10B4CB6E" w14:textId="77777777" w:rsidTr="008F6AAA">
        <w:tc>
          <w:tcPr>
            <w:tcW w:w="2263" w:type="dxa"/>
          </w:tcPr>
          <w:p w14:paraId="18CD8E19" w14:textId="77777777" w:rsidR="00491C69" w:rsidRPr="00577E78" w:rsidRDefault="00491C69" w:rsidP="008F6AAA">
            <w:pPr>
              <w:pStyle w:val="a4"/>
            </w:pPr>
            <w:r w:rsidRPr="00577E78">
              <w:t xml:space="preserve">Початковий стан системи </w:t>
            </w:r>
          </w:p>
        </w:tc>
        <w:tc>
          <w:tcPr>
            <w:tcW w:w="7081" w:type="dxa"/>
          </w:tcPr>
          <w:p w14:paraId="20D118E5" w14:textId="5436FF7E" w:rsidR="00491C69" w:rsidRPr="00577E78" w:rsidRDefault="00491C69" w:rsidP="008F6AAA">
            <w:pPr>
              <w:pStyle w:val="a4"/>
            </w:pPr>
            <w:r w:rsidRPr="00577E78">
              <w:t xml:space="preserve">Користувач знаходиться на </w:t>
            </w:r>
            <w:r>
              <w:t>сторінці результатів пошуку</w:t>
            </w:r>
          </w:p>
        </w:tc>
      </w:tr>
      <w:tr w:rsidR="00491C69" w:rsidRPr="00577E78" w14:paraId="6BC53AE3" w14:textId="77777777" w:rsidTr="008F6AAA">
        <w:tc>
          <w:tcPr>
            <w:tcW w:w="2263" w:type="dxa"/>
          </w:tcPr>
          <w:p w14:paraId="02ED0452" w14:textId="77777777" w:rsidR="00491C69" w:rsidRPr="00577E78" w:rsidRDefault="00491C69" w:rsidP="008F6AAA">
            <w:pPr>
              <w:pStyle w:val="a4"/>
            </w:pPr>
            <w:r w:rsidRPr="00577E78">
              <w:t xml:space="preserve">Вхідні дані </w:t>
            </w:r>
          </w:p>
        </w:tc>
        <w:tc>
          <w:tcPr>
            <w:tcW w:w="7081" w:type="dxa"/>
          </w:tcPr>
          <w:p w14:paraId="59CB6A98" w14:textId="333F3B81" w:rsidR="00491C69" w:rsidRPr="00776EC7" w:rsidRDefault="00491C69" w:rsidP="008F6AAA">
            <w:pPr>
              <w:pStyle w:val="a4"/>
              <w:rPr>
                <w:lang w:val="en-US"/>
              </w:rPr>
            </w:pPr>
            <w:r>
              <w:t>Текст для пошуку вакансій, локація</w:t>
            </w:r>
          </w:p>
        </w:tc>
      </w:tr>
      <w:tr w:rsidR="00491C69" w:rsidRPr="00577E78" w14:paraId="65071FAD" w14:textId="77777777" w:rsidTr="008F6AAA">
        <w:tc>
          <w:tcPr>
            <w:tcW w:w="2263" w:type="dxa"/>
          </w:tcPr>
          <w:p w14:paraId="0870F601" w14:textId="77777777" w:rsidR="00491C69" w:rsidRPr="00577E78" w:rsidRDefault="00491C69" w:rsidP="008F6AAA">
            <w:pPr>
              <w:pStyle w:val="a4"/>
            </w:pPr>
            <w:r w:rsidRPr="00577E78">
              <w:t xml:space="preserve">Опис проведення тесту </w:t>
            </w:r>
          </w:p>
        </w:tc>
        <w:tc>
          <w:tcPr>
            <w:tcW w:w="7081" w:type="dxa"/>
          </w:tcPr>
          <w:p w14:paraId="709A2840" w14:textId="2278E993" w:rsidR="00491C69" w:rsidRPr="00776EC7" w:rsidRDefault="00491C69" w:rsidP="008F6AAA">
            <w:pPr>
              <w:pStyle w:val="a4"/>
              <w:rPr>
                <w:lang w:val="en-US"/>
              </w:rPr>
            </w:pPr>
            <w:r>
              <w:t>Користувач вводить дані у поле пошуку вакансій за назвою, обирає локацію з переліку</w:t>
            </w:r>
          </w:p>
        </w:tc>
      </w:tr>
      <w:tr w:rsidR="00491C69" w:rsidRPr="00577E78" w14:paraId="22F13D42" w14:textId="77777777" w:rsidTr="008F6AAA">
        <w:tc>
          <w:tcPr>
            <w:tcW w:w="2263" w:type="dxa"/>
          </w:tcPr>
          <w:p w14:paraId="5D571693" w14:textId="77777777" w:rsidR="00491C69" w:rsidRPr="00577E78" w:rsidRDefault="00491C69" w:rsidP="008F6AAA">
            <w:pPr>
              <w:pStyle w:val="a4"/>
            </w:pPr>
            <w:r w:rsidRPr="00577E78">
              <w:t>Очікуваний результат</w:t>
            </w:r>
          </w:p>
        </w:tc>
        <w:tc>
          <w:tcPr>
            <w:tcW w:w="7081" w:type="dxa"/>
          </w:tcPr>
          <w:p w14:paraId="7109E05D" w14:textId="09975498" w:rsidR="00491C69" w:rsidRPr="00E4306E" w:rsidRDefault="00491C69" w:rsidP="008F6AAA">
            <w:pPr>
              <w:pStyle w:val="a4"/>
              <w:rPr>
                <w:lang w:val="ru-RU"/>
              </w:rPr>
            </w:pPr>
            <w:r>
              <w:t>Відображаються тільки вакансії, в назві яких є введений в поле пошуку текст, а в переліку локацій є обрана користувачем</w:t>
            </w:r>
          </w:p>
        </w:tc>
      </w:tr>
      <w:tr w:rsidR="00491C69" w:rsidRPr="00877D8D" w14:paraId="0AA88ABF" w14:textId="77777777" w:rsidTr="008F6AAA">
        <w:tc>
          <w:tcPr>
            <w:tcW w:w="2263" w:type="dxa"/>
          </w:tcPr>
          <w:p w14:paraId="1BC7CEFE" w14:textId="77777777" w:rsidR="00491C69" w:rsidRPr="00577E78" w:rsidRDefault="00491C69" w:rsidP="008F6AAA">
            <w:pPr>
              <w:pStyle w:val="a4"/>
            </w:pPr>
            <w:r w:rsidRPr="00577E78">
              <w:t>Фактичний результат</w:t>
            </w:r>
          </w:p>
        </w:tc>
        <w:tc>
          <w:tcPr>
            <w:tcW w:w="7081" w:type="dxa"/>
          </w:tcPr>
          <w:p w14:paraId="5B5C9AB9" w14:textId="77777777" w:rsidR="00491C69" w:rsidRPr="00877D8D" w:rsidRDefault="00491C69" w:rsidP="008F6AAA">
            <w:pPr>
              <w:pStyle w:val="a4"/>
            </w:pPr>
            <w:r w:rsidRPr="00577E78">
              <w:t>Збігається з очікуваним.</w:t>
            </w:r>
          </w:p>
        </w:tc>
      </w:tr>
    </w:tbl>
    <w:p w14:paraId="5DBF33BC" w14:textId="3AC43AEA" w:rsidR="00776EC7" w:rsidRDefault="00776EC7" w:rsidP="004B58AF"/>
    <w:p w14:paraId="61E71A7C" w14:textId="1DA8851D" w:rsidR="00E4306E" w:rsidRPr="00577E78" w:rsidRDefault="00E4306E" w:rsidP="00E4306E">
      <w:pPr>
        <w:keepNext/>
      </w:pPr>
      <w:r w:rsidRPr="00577E78">
        <w:t>Таблиця 4.</w:t>
      </w:r>
      <w:r>
        <w:rPr>
          <w:lang w:val="ru-RU"/>
        </w:rPr>
        <w:t>10</w:t>
      </w:r>
      <w:r w:rsidRPr="00577E78">
        <w:t xml:space="preserve"> – Тест 1.</w:t>
      </w:r>
      <w:r>
        <w:rPr>
          <w:lang w:val="ru-RU"/>
        </w:rPr>
        <w:t>10</w:t>
      </w:r>
      <w:r>
        <w:rPr>
          <w:lang w:val="en-US"/>
        </w:rPr>
        <w:t xml:space="preserve"> </w:t>
      </w:r>
      <w:proofErr w:type="spellStart"/>
      <w:r>
        <w:rPr>
          <w:lang w:val="ru-RU"/>
        </w:rPr>
        <w:t>Адаптац</w:t>
      </w:r>
      <w:r>
        <w:t>ія</w:t>
      </w:r>
      <w:proofErr w:type="spellEnd"/>
      <w:r>
        <w:t xml:space="preserve"> вакансій з пошуку</w:t>
      </w:r>
      <w:r w:rsidRPr="00577E78">
        <w:t xml:space="preserve"> </w:t>
      </w:r>
    </w:p>
    <w:tbl>
      <w:tblPr>
        <w:tblStyle w:val="TableGrid"/>
        <w:tblW w:w="0" w:type="auto"/>
        <w:tblLook w:val="04A0" w:firstRow="1" w:lastRow="0" w:firstColumn="1" w:lastColumn="0" w:noHBand="0" w:noVBand="1"/>
      </w:tblPr>
      <w:tblGrid>
        <w:gridCol w:w="2263"/>
        <w:gridCol w:w="7081"/>
      </w:tblGrid>
      <w:tr w:rsidR="00E4306E" w:rsidRPr="00577E78" w14:paraId="42C633E3" w14:textId="77777777" w:rsidTr="008F6AAA">
        <w:tc>
          <w:tcPr>
            <w:tcW w:w="2263" w:type="dxa"/>
          </w:tcPr>
          <w:p w14:paraId="79EFED78" w14:textId="77777777" w:rsidR="00E4306E" w:rsidRPr="00577E78" w:rsidRDefault="00E4306E" w:rsidP="008F6AAA">
            <w:pPr>
              <w:pStyle w:val="a4"/>
            </w:pPr>
            <w:r w:rsidRPr="00577E78">
              <w:t xml:space="preserve">Початковий стан системи </w:t>
            </w:r>
          </w:p>
        </w:tc>
        <w:tc>
          <w:tcPr>
            <w:tcW w:w="7081" w:type="dxa"/>
          </w:tcPr>
          <w:p w14:paraId="0476206A" w14:textId="77777777" w:rsidR="00E4306E" w:rsidRPr="00577E78" w:rsidRDefault="00E4306E" w:rsidP="008F6AAA">
            <w:pPr>
              <w:pStyle w:val="a4"/>
            </w:pPr>
            <w:r w:rsidRPr="00577E78">
              <w:t xml:space="preserve">Користувач знаходиться на </w:t>
            </w:r>
            <w:r>
              <w:t>сторінці результатів пошуку</w:t>
            </w:r>
          </w:p>
        </w:tc>
      </w:tr>
      <w:tr w:rsidR="00E4306E" w:rsidRPr="00577E78" w14:paraId="709463D8" w14:textId="77777777" w:rsidTr="008F6AAA">
        <w:tc>
          <w:tcPr>
            <w:tcW w:w="2263" w:type="dxa"/>
          </w:tcPr>
          <w:p w14:paraId="48C159D7" w14:textId="77777777" w:rsidR="00E4306E" w:rsidRPr="00577E78" w:rsidRDefault="00E4306E" w:rsidP="008F6AAA">
            <w:pPr>
              <w:pStyle w:val="a4"/>
            </w:pPr>
            <w:r w:rsidRPr="00577E78">
              <w:t xml:space="preserve">Вхідні дані </w:t>
            </w:r>
          </w:p>
        </w:tc>
        <w:tc>
          <w:tcPr>
            <w:tcW w:w="7081" w:type="dxa"/>
          </w:tcPr>
          <w:p w14:paraId="3CA066CC" w14:textId="591C1ECA" w:rsidR="00E4306E" w:rsidRPr="00776EC7" w:rsidRDefault="00E4306E" w:rsidP="008F6AAA">
            <w:pPr>
              <w:pStyle w:val="a4"/>
              <w:rPr>
                <w:lang w:val="en-US"/>
              </w:rPr>
            </w:pPr>
            <w:r>
              <w:t>Вакансія</w:t>
            </w:r>
          </w:p>
        </w:tc>
      </w:tr>
      <w:tr w:rsidR="00E4306E" w:rsidRPr="00577E78" w14:paraId="22B4E967" w14:textId="77777777" w:rsidTr="008F6AAA">
        <w:tc>
          <w:tcPr>
            <w:tcW w:w="2263" w:type="dxa"/>
          </w:tcPr>
          <w:p w14:paraId="07C7371B" w14:textId="77777777" w:rsidR="00E4306E" w:rsidRPr="00577E78" w:rsidRDefault="00E4306E" w:rsidP="008F6AAA">
            <w:pPr>
              <w:pStyle w:val="a4"/>
            </w:pPr>
            <w:r w:rsidRPr="00577E78">
              <w:t xml:space="preserve">Опис проведення тесту </w:t>
            </w:r>
          </w:p>
        </w:tc>
        <w:tc>
          <w:tcPr>
            <w:tcW w:w="7081" w:type="dxa"/>
          </w:tcPr>
          <w:p w14:paraId="0099AE00" w14:textId="2B0CF35C" w:rsidR="00E4306E" w:rsidRPr="00776EC7" w:rsidRDefault="00E4306E" w:rsidP="008F6AAA">
            <w:pPr>
              <w:pStyle w:val="a4"/>
              <w:rPr>
                <w:lang w:val="en-US"/>
              </w:rPr>
            </w:pPr>
            <w:r>
              <w:t xml:space="preserve">Користувач натискає на кнопку </w:t>
            </w:r>
            <w:r w:rsidR="00F71B52">
              <w:t>адаптації резюме для однієї з вакансій в пошуку.</w:t>
            </w:r>
          </w:p>
        </w:tc>
      </w:tr>
      <w:tr w:rsidR="00E4306E" w:rsidRPr="00577E78" w14:paraId="001806EF" w14:textId="77777777" w:rsidTr="008F6AAA">
        <w:tc>
          <w:tcPr>
            <w:tcW w:w="2263" w:type="dxa"/>
          </w:tcPr>
          <w:p w14:paraId="116ADF20" w14:textId="77777777" w:rsidR="00E4306E" w:rsidRPr="00577E78" w:rsidRDefault="00E4306E" w:rsidP="008F6AAA">
            <w:pPr>
              <w:pStyle w:val="a4"/>
            </w:pPr>
            <w:r w:rsidRPr="00577E78">
              <w:t>Очікуваний результат</w:t>
            </w:r>
          </w:p>
        </w:tc>
        <w:tc>
          <w:tcPr>
            <w:tcW w:w="7081" w:type="dxa"/>
          </w:tcPr>
          <w:p w14:paraId="4BFE9146" w14:textId="1974D591" w:rsidR="00E4306E" w:rsidRPr="00E4306E" w:rsidRDefault="00F71B52" w:rsidP="008F6AAA">
            <w:pPr>
              <w:pStyle w:val="a4"/>
              <w:rPr>
                <w:lang w:val="ru-RU"/>
              </w:rPr>
            </w:pPr>
            <w:r>
              <w:t>Відображається вікно з оцінкою співпадіння ключових слів резюме користувача та обраної вакансії, ключові слова пов’язані з навичками що наявні у вакансії але відсутні у резю</w:t>
            </w:r>
            <w:r w:rsidR="00176579">
              <w:t>ме</w:t>
            </w:r>
          </w:p>
        </w:tc>
      </w:tr>
      <w:tr w:rsidR="00E4306E" w:rsidRPr="00877D8D" w14:paraId="47129ABA" w14:textId="77777777" w:rsidTr="008F6AAA">
        <w:tc>
          <w:tcPr>
            <w:tcW w:w="2263" w:type="dxa"/>
          </w:tcPr>
          <w:p w14:paraId="34CEA830" w14:textId="77777777" w:rsidR="00E4306E" w:rsidRPr="00577E78" w:rsidRDefault="00E4306E" w:rsidP="008F6AAA">
            <w:pPr>
              <w:pStyle w:val="a4"/>
            </w:pPr>
            <w:r w:rsidRPr="00577E78">
              <w:t>Фактичний результат</w:t>
            </w:r>
          </w:p>
        </w:tc>
        <w:tc>
          <w:tcPr>
            <w:tcW w:w="7081" w:type="dxa"/>
          </w:tcPr>
          <w:p w14:paraId="7716F71A" w14:textId="77777777" w:rsidR="00E4306E" w:rsidRPr="00877D8D" w:rsidRDefault="00E4306E" w:rsidP="008F6AAA">
            <w:pPr>
              <w:pStyle w:val="a4"/>
            </w:pPr>
            <w:r w:rsidRPr="00577E78">
              <w:t>Збігається з очікуваним.</w:t>
            </w:r>
          </w:p>
        </w:tc>
      </w:tr>
    </w:tbl>
    <w:p w14:paraId="1515017F" w14:textId="02A04D78" w:rsidR="00080C38" w:rsidRDefault="00080C38" w:rsidP="004B58AF"/>
    <w:p w14:paraId="5AC8A42C" w14:textId="77777777" w:rsidR="00080C38" w:rsidRDefault="00080C38">
      <w:pPr>
        <w:spacing w:after="160" w:line="259" w:lineRule="auto"/>
        <w:ind w:firstLine="0"/>
        <w:contextualSpacing w:val="0"/>
        <w:jc w:val="left"/>
      </w:pPr>
      <w:r>
        <w:br w:type="page"/>
      </w:r>
    </w:p>
    <w:p w14:paraId="5E4F12F0" w14:textId="2826A7D1" w:rsidR="00080C38" w:rsidRPr="00577E78" w:rsidRDefault="00080C38" w:rsidP="00080C38">
      <w:pPr>
        <w:keepNext/>
      </w:pPr>
      <w:r w:rsidRPr="00577E78">
        <w:lastRenderedPageBreak/>
        <w:t>Таблиця 4.</w:t>
      </w:r>
      <w:r>
        <w:rPr>
          <w:lang w:val="ru-RU"/>
        </w:rPr>
        <w:t>1</w:t>
      </w:r>
      <w:r>
        <w:rPr>
          <w:lang w:val="en-US"/>
        </w:rPr>
        <w:t>1</w:t>
      </w:r>
      <w:r w:rsidRPr="00577E78">
        <w:t xml:space="preserve"> – Тест 1.</w:t>
      </w:r>
      <w:r>
        <w:rPr>
          <w:lang w:val="ru-RU"/>
        </w:rPr>
        <w:t>1</w:t>
      </w:r>
      <w:r>
        <w:rPr>
          <w:lang w:val="en-US"/>
        </w:rPr>
        <w:t xml:space="preserve">1 </w:t>
      </w:r>
      <w:r>
        <w:t>Зчитування тексту вакансії за посиланням</w:t>
      </w:r>
      <w:r w:rsidRPr="00577E78">
        <w:t xml:space="preserve"> </w:t>
      </w:r>
    </w:p>
    <w:tbl>
      <w:tblPr>
        <w:tblStyle w:val="TableGrid"/>
        <w:tblW w:w="0" w:type="auto"/>
        <w:tblLook w:val="04A0" w:firstRow="1" w:lastRow="0" w:firstColumn="1" w:lastColumn="0" w:noHBand="0" w:noVBand="1"/>
      </w:tblPr>
      <w:tblGrid>
        <w:gridCol w:w="2263"/>
        <w:gridCol w:w="7081"/>
      </w:tblGrid>
      <w:tr w:rsidR="00080C38" w:rsidRPr="00577E78" w14:paraId="1ACA00A4" w14:textId="77777777" w:rsidTr="008F6AAA">
        <w:tc>
          <w:tcPr>
            <w:tcW w:w="2263" w:type="dxa"/>
          </w:tcPr>
          <w:p w14:paraId="1A9661B3" w14:textId="77777777" w:rsidR="00080C38" w:rsidRPr="00577E78" w:rsidRDefault="00080C38" w:rsidP="008F6AAA">
            <w:pPr>
              <w:pStyle w:val="a4"/>
            </w:pPr>
            <w:r w:rsidRPr="00577E78">
              <w:t xml:space="preserve">Початковий стан системи </w:t>
            </w:r>
          </w:p>
        </w:tc>
        <w:tc>
          <w:tcPr>
            <w:tcW w:w="7081" w:type="dxa"/>
          </w:tcPr>
          <w:p w14:paraId="162EC1B5" w14:textId="7B06B389" w:rsidR="00080C38" w:rsidRPr="007C7FC7" w:rsidRDefault="00080C38" w:rsidP="008F6AAA">
            <w:pPr>
              <w:pStyle w:val="a4"/>
              <w:rPr>
                <w:lang w:val="ru-RU"/>
              </w:rPr>
            </w:pPr>
            <w:r w:rsidRPr="00577E78">
              <w:t xml:space="preserve">Користувач знаходиться на </w:t>
            </w:r>
            <w:r w:rsidR="007C7FC7">
              <w:t>головній сторінці, має завантажене резюме</w:t>
            </w:r>
          </w:p>
        </w:tc>
      </w:tr>
      <w:tr w:rsidR="00080C38" w:rsidRPr="00577E78" w14:paraId="36B6A129" w14:textId="77777777" w:rsidTr="008F6AAA">
        <w:tc>
          <w:tcPr>
            <w:tcW w:w="2263" w:type="dxa"/>
          </w:tcPr>
          <w:p w14:paraId="52875CC8" w14:textId="77777777" w:rsidR="00080C38" w:rsidRPr="00577E78" w:rsidRDefault="00080C38" w:rsidP="008F6AAA">
            <w:pPr>
              <w:pStyle w:val="a4"/>
            </w:pPr>
            <w:r w:rsidRPr="00577E78">
              <w:t xml:space="preserve">Вхідні дані </w:t>
            </w:r>
          </w:p>
        </w:tc>
        <w:tc>
          <w:tcPr>
            <w:tcW w:w="7081" w:type="dxa"/>
          </w:tcPr>
          <w:p w14:paraId="2DFF5041" w14:textId="227FC9CD" w:rsidR="00080C38" w:rsidRPr="007C7FC7" w:rsidRDefault="00080C38" w:rsidP="008F6AAA">
            <w:pPr>
              <w:pStyle w:val="a4"/>
              <w:rPr>
                <w:lang w:val="ru-RU"/>
              </w:rPr>
            </w:pPr>
            <w:r>
              <w:t xml:space="preserve">Посилання на вакансію з сайту </w:t>
            </w:r>
            <w:proofErr w:type="spellStart"/>
            <w:r>
              <w:rPr>
                <w:lang w:val="en-US"/>
              </w:rPr>
              <w:t>dou</w:t>
            </w:r>
            <w:proofErr w:type="spellEnd"/>
            <w:r>
              <w:rPr>
                <w:lang w:val="en-US"/>
              </w:rPr>
              <w:t xml:space="preserve"> </w:t>
            </w:r>
            <w:proofErr w:type="spellStart"/>
            <w:r>
              <w:rPr>
                <w:lang w:val="ru-RU"/>
              </w:rPr>
              <w:t>або</w:t>
            </w:r>
            <w:proofErr w:type="spellEnd"/>
            <w:r>
              <w:rPr>
                <w:lang w:val="ru-RU"/>
              </w:rPr>
              <w:t xml:space="preserve"> </w:t>
            </w:r>
            <w:proofErr w:type="spellStart"/>
            <w:r>
              <w:rPr>
                <w:lang w:val="ru-RU"/>
              </w:rPr>
              <w:t>postjob</w:t>
            </w:r>
            <w:proofErr w:type="spellEnd"/>
            <w:r>
              <w:rPr>
                <w:lang w:val="en-US"/>
              </w:rPr>
              <w:t>free</w:t>
            </w:r>
          </w:p>
        </w:tc>
      </w:tr>
      <w:tr w:rsidR="00080C38" w:rsidRPr="00577E78" w14:paraId="7A22CFD5" w14:textId="77777777" w:rsidTr="008F6AAA">
        <w:tc>
          <w:tcPr>
            <w:tcW w:w="2263" w:type="dxa"/>
          </w:tcPr>
          <w:p w14:paraId="175169AE" w14:textId="77777777" w:rsidR="00080C38" w:rsidRPr="00577E78" w:rsidRDefault="00080C38" w:rsidP="008F6AAA">
            <w:pPr>
              <w:pStyle w:val="a4"/>
            </w:pPr>
            <w:r w:rsidRPr="00577E78">
              <w:t xml:space="preserve">Опис проведення тесту </w:t>
            </w:r>
          </w:p>
        </w:tc>
        <w:tc>
          <w:tcPr>
            <w:tcW w:w="7081" w:type="dxa"/>
          </w:tcPr>
          <w:p w14:paraId="294FEC23" w14:textId="070BD062" w:rsidR="00080C38" w:rsidRPr="008300B2" w:rsidRDefault="00080C38" w:rsidP="008F6AAA">
            <w:pPr>
              <w:pStyle w:val="a4"/>
            </w:pPr>
            <w:r>
              <w:t>Користувач натискає на кнопку адаптації резюме</w:t>
            </w:r>
            <w:r w:rsidR="008300B2">
              <w:t>. Користувач вводить у поле посилання на вакансію та натискає кнопку зчитування тексту вакансії</w:t>
            </w:r>
          </w:p>
        </w:tc>
      </w:tr>
      <w:tr w:rsidR="00080C38" w:rsidRPr="00577E78" w14:paraId="782F7578" w14:textId="77777777" w:rsidTr="008F6AAA">
        <w:tc>
          <w:tcPr>
            <w:tcW w:w="2263" w:type="dxa"/>
          </w:tcPr>
          <w:p w14:paraId="248C0568" w14:textId="77777777" w:rsidR="00080C38" w:rsidRPr="00577E78" w:rsidRDefault="00080C38" w:rsidP="008F6AAA">
            <w:pPr>
              <w:pStyle w:val="a4"/>
            </w:pPr>
            <w:r w:rsidRPr="00577E78">
              <w:t>Очікуваний результат</w:t>
            </w:r>
          </w:p>
        </w:tc>
        <w:tc>
          <w:tcPr>
            <w:tcW w:w="7081" w:type="dxa"/>
          </w:tcPr>
          <w:p w14:paraId="2AB83755" w14:textId="29048B7C" w:rsidR="00080C38" w:rsidRPr="00E4306E" w:rsidRDefault="008300B2" w:rsidP="008F6AAA">
            <w:pPr>
              <w:pStyle w:val="a4"/>
              <w:rPr>
                <w:lang w:val="ru-RU"/>
              </w:rPr>
            </w:pPr>
            <w:r>
              <w:t>Поле тексту вакансії заповнюється згідно даних вакансії за введеним посиланням</w:t>
            </w:r>
          </w:p>
        </w:tc>
      </w:tr>
      <w:tr w:rsidR="00080C38" w:rsidRPr="00877D8D" w14:paraId="383B979F" w14:textId="77777777" w:rsidTr="008F6AAA">
        <w:tc>
          <w:tcPr>
            <w:tcW w:w="2263" w:type="dxa"/>
          </w:tcPr>
          <w:p w14:paraId="4FBA6245" w14:textId="77777777" w:rsidR="00080C38" w:rsidRPr="00577E78" w:rsidRDefault="00080C38" w:rsidP="008F6AAA">
            <w:pPr>
              <w:pStyle w:val="a4"/>
            </w:pPr>
            <w:r w:rsidRPr="00577E78">
              <w:t>Фактичний результат</w:t>
            </w:r>
          </w:p>
        </w:tc>
        <w:tc>
          <w:tcPr>
            <w:tcW w:w="7081" w:type="dxa"/>
          </w:tcPr>
          <w:p w14:paraId="3C58DDA3" w14:textId="77777777" w:rsidR="00080C38" w:rsidRPr="00877D8D" w:rsidRDefault="00080C38" w:rsidP="008F6AAA">
            <w:pPr>
              <w:pStyle w:val="a4"/>
            </w:pPr>
            <w:r w:rsidRPr="00577E78">
              <w:t>Збігається з очікуваним.</w:t>
            </w:r>
          </w:p>
        </w:tc>
      </w:tr>
    </w:tbl>
    <w:p w14:paraId="0D377A38" w14:textId="77777777" w:rsidR="008300B2" w:rsidRDefault="008300B2" w:rsidP="008300B2">
      <w:pPr>
        <w:keepNext/>
      </w:pPr>
    </w:p>
    <w:p w14:paraId="6419C16F" w14:textId="1F8C4E17" w:rsidR="008300B2" w:rsidRPr="00577E78" w:rsidRDefault="008300B2" w:rsidP="008300B2">
      <w:pPr>
        <w:keepNext/>
      </w:pPr>
      <w:r w:rsidRPr="00577E78">
        <w:t>Таблиця 4.</w:t>
      </w:r>
      <w:r>
        <w:rPr>
          <w:lang w:val="ru-RU"/>
        </w:rPr>
        <w:t>1</w:t>
      </w:r>
      <w:r w:rsidR="00176579">
        <w:t>2</w:t>
      </w:r>
      <w:r w:rsidRPr="00577E78">
        <w:t xml:space="preserve"> – Тест 1.</w:t>
      </w:r>
      <w:r>
        <w:rPr>
          <w:lang w:val="ru-RU"/>
        </w:rPr>
        <w:t>1</w:t>
      </w:r>
      <w:r w:rsidR="00176579">
        <w:t>2</w:t>
      </w:r>
      <w:r>
        <w:rPr>
          <w:lang w:val="en-US"/>
        </w:rPr>
        <w:t xml:space="preserve"> </w:t>
      </w:r>
      <w:r>
        <w:t xml:space="preserve">Зчитування тексту вакансії за не </w:t>
      </w:r>
      <w:proofErr w:type="spellStart"/>
      <w:r>
        <w:t>валідним</w:t>
      </w:r>
      <w:proofErr w:type="spellEnd"/>
      <w:r>
        <w:t xml:space="preserve"> посиланням</w:t>
      </w:r>
      <w:r w:rsidRPr="00577E78">
        <w:t xml:space="preserve"> </w:t>
      </w:r>
    </w:p>
    <w:tbl>
      <w:tblPr>
        <w:tblStyle w:val="TableGrid"/>
        <w:tblW w:w="0" w:type="auto"/>
        <w:tblLook w:val="04A0" w:firstRow="1" w:lastRow="0" w:firstColumn="1" w:lastColumn="0" w:noHBand="0" w:noVBand="1"/>
      </w:tblPr>
      <w:tblGrid>
        <w:gridCol w:w="2263"/>
        <w:gridCol w:w="7081"/>
      </w:tblGrid>
      <w:tr w:rsidR="008300B2" w:rsidRPr="00577E78" w14:paraId="758B3976" w14:textId="77777777" w:rsidTr="008F6AAA">
        <w:tc>
          <w:tcPr>
            <w:tcW w:w="2263" w:type="dxa"/>
          </w:tcPr>
          <w:p w14:paraId="4B1EBC61" w14:textId="77777777" w:rsidR="008300B2" w:rsidRPr="00577E78" w:rsidRDefault="008300B2" w:rsidP="008F6AAA">
            <w:pPr>
              <w:pStyle w:val="a4"/>
            </w:pPr>
            <w:r w:rsidRPr="00577E78">
              <w:t xml:space="preserve">Початковий стан системи </w:t>
            </w:r>
          </w:p>
        </w:tc>
        <w:tc>
          <w:tcPr>
            <w:tcW w:w="7081" w:type="dxa"/>
          </w:tcPr>
          <w:p w14:paraId="752DB525" w14:textId="77777777" w:rsidR="008300B2" w:rsidRPr="00A93053" w:rsidRDefault="008300B2" w:rsidP="008F6AAA">
            <w:pPr>
              <w:pStyle w:val="a4"/>
              <w:rPr>
                <w:lang w:val="ru-RU"/>
              </w:rPr>
            </w:pPr>
            <w:r w:rsidRPr="00577E78">
              <w:t xml:space="preserve">Користувач знаходиться на </w:t>
            </w:r>
            <w:r>
              <w:t>головній сторінці, має завантажене резюме</w:t>
            </w:r>
          </w:p>
        </w:tc>
      </w:tr>
      <w:tr w:rsidR="008300B2" w:rsidRPr="00577E78" w14:paraId="7FBEB8BF" w14:textId="77777777" w:rsidTr="008F6AAA">
        <w:tc>
          <w:tcPr>
            <w:tcW w:w="2263" w:type="dxa"/>
          </w:tcPr>
          <w:p w14:paraId="792848CB" w14:textId="77777777" w:rsidR="008300B2" w:rsidRPr="00577E78" w:rsidRDefault="008300B2" w:rsidP="008F6AAA">
            <w:pPr>
              <w:pStyle w:val="a4"/>
            </w:pPr>
            <w:r w:rsidRPr="00577E78">
              <w:t xml:space="preserve">Вхідні дані </w:t>
            </w:r>
          </w:p>
        </w:tc>
        <w:tc>
          <w:tcPr>
            <w:tcW w:w="7081" w:type="dxa"/>
          </w:tcPr>
          <w:p w14:paraId="197D875D" w14:textId="07D2CD4D" w:rsidR="008300B2" w:rsidRPr="007C7FC7" w:rsidRDefault="00A93053" w:rsidP="008F6AAA">
            <w:pPr>
              <w:pStyle w:val="a4"/>
              <w:rPr>
                <w:lang w:val="ru-RU"/>
              </w:rPr>
            </w:pPr>
            <w:r>
              <w:t xml:space="preserve">Не </w:t>
            </w:r>
            <w:proofErr w:type="spellStart"/>
            <w:r>
              <w:t>валідне</w:t>
            </w:r>
            <w:proofErr w:type="spellEnd"/>
            <w:r>
              <w:t xml:space="preserve"> посилання на вакансію</w:t>
            </w:r>
          </w:p>
        </w:tc>
      </w:tr>
      <w:tr w:rsidR="008300B2" w:rsidRPr="00577E78" w14:paraId="60059709" w14:textId="77777777" w:rsidTr="008F6AAA">
        <w:tc>
          <w:tcPr>
            <w:tcW w:w="2263" w:type="dxa"/>
          </w:tcPr>
          <w:p w14:paraId="52C27FE8" w14:textId="77777777" w:rsidR="008300B2" w:rsidRPr="00577E78" w:rsidRDefault="008300B2" w:rsidP="008F6AAA">
            <w:pPr>
              <w:pStyle w:val="a4"/>
            </w:pPr>
            <w:r w:rsidRPr="00577E78">
              <w:t xml:space="preserve">Опис проведення тесту </w:t>
            </w:r>
          </w:p>
        </w:tc>
        <w:tc>
          <w:tcPr>
            <w:tcW w:w="7081" w:type="dxa"/>
          </w:tcPr>
          <w:p w14:paraId="0AB1BF53" w14:textId="755A85B7" w:rsidR="008300B2" w:rsidRPr="00A93053" w:rsidRDefault="008300B2" w:rsidP="008F6AAA">
            <w:pPr>
              <w:pStyle w:val="a4"/>
            </w:pPr>
            <w:r>
              <w:t xml:space="preserve">Користувач натискає на кнопку адаптації резюме. Користувач вводить у поле </w:t>
            </w:r>
            <w:r w:rsidR="00A93053">
              <w:t xml:space="preserve">текст що не є посиланням на вакансію </w:t>
            </w:r>
            <w:proofErr w:type="spellStart"/>
            <w:r w:rsidR="00A93053">
              <w:rPr>
                <w:lang w:val="en-US"/>
              </w:rPr>
              <w:t>dou</w:t>
            </w:r>
            <w:proofErr w:type="spellEnd"/>
            <w:r w:rsidR="00A93053">
              <w:rPr>
                <w:lang w:val="en-US"/>
              </w:rPr>
              <w:t xml:space="preserve">, </w:t>
            </w:r>
            <w:proofErr w:type="spellStart"/>
            <w:r w:rsidR="00A93053">
              <w:rPr>
                <w:lang w:val="en-US"/>
              </w:rPr>
              <w:t>postjobfree</w:t>
            </w:r>
            <w:proofErr w:type="spellEnd"/>
            <w:r w:rsidR="00A93053">
              <w:t xml:space="preserve"> і натискає на кнопку зчитування тексту</w:t>
            </w:r>
          </w:p>
        </w:tc>
      </w:tr>
      <w:tr w:rsidR="008300B2" w:rsidRPr="00577E78" w14:paraId="5C724126" w14:textId="77777777" w:rsidTr="008F6AAA">
        <w:tc>
          <w:tcPr>
            <w:tcW w:w="2263" w:type="dxa"/>
          </w:tcPr>
          <w:p w14:paraId="518023D6" w14:textId="77777777" w:rsidR="008300B2" w:rsidRPr="00577E78" w:rsidRDefault="008300B2" w:rsidP="008F6AAA">
            <w:pPr>
              <w:pStyle w:val="a4"/>
            </w:pPr>
            <w:r w:rsidRPr="00577E78">
              <w:t>Очікуваний результат</w:t>
            </w:r>
          </w:p>
        </w:tc>
        <w:tc>
          <w:tcPr>
            <w:tcW w:w="7081" w:type="dxa"/>
          </w:tcPr>
          <w:p w14:paraId="3BEBB457" w14:textId="4309DBD1" w:rsidR="008300B2" w:rsidRPr="00E4306E" w:rsidRDefault="00A93053" w:rsidP="008F6AAA">
            <w:pPr>
              <w:pStyle w:val="a4"/>
              <w:rPr>
                <w:lang w:val="ru-RU"/>
              </w:rPr>
            </w:pPr>
            <w:r>
              <w:t>Відображається повідомлення про не валідність посилання</w:t>
            </w:r>
          </w:p>
        </w:tc>
      </w:tr>
      <w:tr w:rsidR="008300B2" w:rsidRPr="00877D8D" w14:paraId="12255FCC" w14:textId="77777777" w:rsidTr="008F6AAA">
        <w:tc>
          <w:tcPr>
            <w:tcW w:w="2263" w:type="dxa"/>
          </w:tcPr>
          <w:p w14:paraId="263A3CF4" w14:textId="77777777" w:rsidR="008300B2" w:rsidRPr="00577E78" w:rsidRDefault="008300B2" w:rsidP="008F6AAA">
            <w:pPr>
              <w:pStyle w:val="a4"/>
            </w:pPr>
            <w:r w:rsidRPr="00577E78">
              <w:t>Фактичний результат</w:t>
            </w:r>
          </w:p>
        </w:tc>
        <w:tc>
          <w:tcPr>
            <w:tcW w:w="7081" w:type="dxa"/>
          </w:tcPr>
          <w:p w14:paraId="23411091" w14:textId="77777777" w:rsidR="008300B2" w:rsidRPr="00877D8D" w:rsidRDefault="008300B2" w:rsidP="008F6AAA">
            <w:pPr>
              <w:pStyle w:val="a4"/>
            </w:pPr>
            <w:r w:rsidRPr="00577E78">
              <w:t>Збігається з очікуваним.</w:t>
            </w:r>
          </w:p>
        </w:tc>
      </w:tr>
    </w:tbl>
    <w:p w14:paraId="78918B77" w14:textId="2109F8BF" w:rsidR="00A93053" w:rsidRDefault="00A93053" w:rsidP="004B58AF"/>
    <w:p w14:paraId="16988803" w14:textId="77777777" w:rsidR="00A93053" w:rsidRDefault="00A93053">
      <w:pPr>
        <w:spacing w:after="160" w:line="259" w:lineRule="auto"/>
        <w:ind w:firstLine="0"/>
        <w:contextualSpacing w:val="0"/>
        <w:jc w:val="left"/>
      </w:pPr>
      <w:r>
        <w:br w:type="page"/>
      </w:r>
    </w:p>
    <w:p w14:paraId="01D9AAEC" w14:textId="4DE26986" w:rsidR="00176579" w:rsidRPr="00577E78" w:rsidRDefault="00176579" w:rsidP="00176579">
      <w:pPr>
        <w:keepNext/>
      </w:pPr>
      <w:r w:rsidRPr="00577E78">
        <w:lastRenderedPageBreak/>
        <w:t>Таблиця 4.</w:t>
      </w:r>
      <w:r>
        <w:rPr>
          <w:lang w:val="ru-RU"/>
        </w:rPr>
        <w:t>1</w:t>
      </w:r>
      <w:r>
        <w:t>3</w:t>
      </w:r>
      <w:r w:rsidRPr="00577E78">
        <w:t xml:space="preserve"> – Тест 1.</w:t>
      </w:r>
      <w:r>
        <w:rPr>
          <w:lang w:val="ru-RU"/>
        </w:rPr>
        <w:t>1</w:t>
      </w:r>
      <w:r>
        <w:t>3</w:t>
      </w:r>
      <w:r>
        <w:rPr>
          <w:lang w:val="en-US"/>
        </w:rPr>
        <w:t xml:space="preserve"> </w:t>
      </w:r>
      <w:r>
        <w:t>Адаптація резюме за текстом вакансії</w:t>
      </w:r>
      <w:r w:rsidRPr="00577E78">
        <w:t xml:space="preserve"> </w:t>
      </w:r>
    </w:p>
    <w:tbl>
      <w:tblPr>
        <w:tblStyle w:val="TableGrid"/>
        <w:tblW w:w="0" w:type="auto"/>
        <w:tblLook w:val="04A0" w:firstRow="1" w:lastRow="0" w:firstColumn="1" w:lastColumn="0" w:noHBand="0" w:noVBand="1"/>
      </w:tblPr>
      <w:tblGrid>
        <w:gridCol w:w="2263"/>
        <w:gridCol w:w="7081"/>
      </w:tblGrid>
      <w:tr w:rsidR="00176579" w:rsidRPr="00577E78" w14:paraId="5A66EFBA" w14:textId="77777777" w:rsidTr="008F6AAA">
        <w:tc>
          <w:tcPr>
            <w:tcW w:w="2263" w:type="dxa"/>
          </w:tcPr>
          <w:p w14:paraId="167ECECB" w14:textId="77777777" w:rsidR="00176579" w:rsidRPr="00577E78" w:rsidRDefault="00176579" w:rsidP="008F6AAA">
            <w:pPr>
              <w:pStyle w:val="a4"/>
            </w:pPr>
            <w:r w:rsidRPr="00577E78">
              <w:t xml:space="preserve">Початковий стан системи </w:t>
            </w:r>
          </w:p>
        </w:tc>
        <w:tc>
          <w:tcPr>
            <w:tcW w:w="7081" w:type="dxa"/>
          </w:tcPr>
          <w:p w14:paraId="19CFF7ED" w14:textId="77777777" w:rsidR="00176579" w:rsidRPr="00A93053" w:rsidRDefault="00176579" w:rsidP="008F6AAA">
            <w:pPr>
              <w:pStyle w:val="a4"/>
              <w:rPr>
                <w:lang w:val="ru-RU"/>
              </w:rPr>
            </w:pPr>
            <w:r w:rsidRPr="00577E78">
              <w:t xml:space="preserve">Користувач знаходиться на </w:t>
            </w:r>
            <w:r>
              <w:t>головній сторінці, має завантажене резюме</w:t>
            </w:r>
          </w:p>
        </w:tc>
      </w:tr>
      <w:tr w:rsidR="00176579" w:rsidRPr="00577E78" w14:paraId="5D87E8C4" w14:textId="77777777" w:rsidTr="008F6AAA">
        <w:tc>
          <w:tcPr>
            <w:tcW w:w="2263" w:type="dxa"/>
          </w:tcPr>
          <w:p w14:paraId="3A0787FD" w14:textId="77777777" w:rsidR="00176579" w:rsidRPr="00577E78" w:rsidRDefault="00176579" w:rsidP="008F6AAA">
            <w:pPr>
              <w:pStyle w:val="a4"/>
            </w:pPr>
            <w:r w:rsidRPr="00577E78">
              <w:t xml:space="preserve">Вхідні дані </w:t>
            </w:r>
          </w:p>
        </w:tc>
        <w:tc>
          <w:tcPr>
            <w:tcW w:w="7081" w:type="dxa"/>
          </w:tcPr>
          <w:p w14:paraId="4DF8D172" w14:textId="2F59C8BD" w:rsidR="00176579" w:rsidRPr="007C7FC7" w:rsidRDefault="00176579" w:rsidP="008F6AAA">
            <w:pPr>
              <w:pStyle w:val="a4"/>
              <w:rPr>
                <w:lang w:val="ru-RU"/>
              </w:rPr>
            </w:pPr>
            <w:r>
              <w:t>Текст вакансії або посилання</w:t>
            </w:r>
          </w:p>
        </w:tc>
      </w:tr>
      <w:tr w:rsidR="00176579" w:rsidRPr="00577E78" w14:paraId="0A42A2BC" w14:textId="77777777" w:rsidTr="008F6AAA">
        <w:tc>
          <w:tcPr>
            <w:tcW w:w="2263" w:type="dxa"/>
          </w:tcPr>
          <w:p w14:paraId="41F985B0" w14:textId="77777777" w:rsidR="00176579" w:rsidRPr="00577E78" w:rsidRDefault="00176579" w:rsidP="008F6AAA">
            <w:pPr>
              <w:pStyle w:val="a4"/>
            </w:pPr>
            <w:r w:rsidRPr="00577E78">
              <w:t xml:space="preserve">Опис проведення тесту </w:t>
            </w:r>
          </w:p>
        </w:tc>
        <w:tc>
          <w:tcPr>
            <w:tcW w:w="7081" w:type="dxa"/>
          </w:tcPr>
          <w:p w14:paraId="1C8A8CA7" w14:textId="4DCFC2B7" w:rsidR="00176579" w:rsidRPr="00A93053" w:rsidRDefault="00176579" w:rsidP="008F6AAA">
            <w:pPr>
              <w:pStyle w:val="a4"/>
            </w:pPr>
            <w:r>
              <w:t>Користувач відкриває вікно адаптації резюме, вводить посилання на вакансію і натискає зчитування або вводить текст вручну, натискає кнопку адаптації резюме</w:t>
            </w:r>
          </w:p>
        </w:tc>
      </w:tr>
      <w:tr w:rsidR="00176579" w:rsidRPr="00577E78" w14:paraId="355AB463" w14:textId="77777777" w:rsidTr="008F6AAA">
        <w:tc>
          <w:tcPr>
            <w:tcW w:w="2263" w:type="dxa"/>
          </w:tcPr>
          <w:p w14:paraId="3969C563" w14:textId="77777777" w:rsidR="00176579" w:rsidRPr="00577E78" w:rsidRDefault="00176579" w:rsidP="008F6AAA">
            <w:pPr>
              <w:pStyle w:val="a4"/>
            </w:pPr>
            <w:r w:rsidRPr="00577E78">
              <w:t>Очікуваний результат</w:t>
            </w:r>
          </w:p>
        </w:tc>
        <w:tc>
          <w:tcPr>
            <w:tcW w:w="7081" w:type="dxa"/>
          </w:tcPr>
          <w:p w14:paraId="29C63E8F" w14:textId="43BF0FCC" w:rsidR="00176579" w:rsidRPr="00E4306E" w:rsidRDefault="00176579" w:rsidP="008F6AAA">
            <w:pPr>
              <w:pStyle w:val="a4"/>
              <w:rPr>
                <w:lang w:val="ru-RU"/>
              </w:rPr>
            </w:pPr>
            <w:r>
              <w:t>Відображається вікно з оцінкою співпадіння ключових слів резюме користувача та обраної вакансії, ключові слова пов’язані з навичками що наявні у вакансії але відсутні у резюме</w:t>
            </w:r>
          </w:p>
        </w:tc>
      </w:tr>
      <w:tr w:rsidR="00176579" w:rsidRPr="00877D8D" w14:paraId="0928DBF6" w14:textId="77777777" w:rsidTr="008F6AAA">
        <w:tc>
          <w:tcPr>
            <w:tcW w:w="2263" w:type="dxa"/>
          </w:tcPr>
          <w:p w14:paraId="73C71BE5" w14:textId="77777777" w:rsidR="00176579" w:rsidRPr="00577E78" w:rsidRDefault="00176579" w:rsidP="008F6AAA">
            <w:pPr>
              <w:pStyle w:val="a4"/>
            </w:pPr>
            <w:r w:rsidRPr="00577E78">
              <w:t>Фактичний результат</w:t>
            </w:r>
          </w:p>
        </w:tc>
        <w:tc>
          <w:tcPr>
            <w:tcW w:w="7081" w:type="dxa"/>
          </w:tcPr>
          <w:p w14:paraId="3886098B" w14:textId="77777777" w:rsidR="00176579" w:rsidRPr="00877D8D" w:rsidRDefault="00176579" w:rsidP="008F6AAA">
            <w:pPr>
              <w:pStyle w:val="a4"/>
            </w:pPr>
            <w:r w:rsidRPr="00577E78">
              <w:t>Збігається з очікуваним.</w:t>
            </w:r>
          </w:p>
        </w:tc>
      </w:tr>
    </w:tbl>
    <w:p w14:paraId="3489AEF7" w14:textId="77777777" w:rsidR="00E4306E" w:rsidRPr="00176579" w:rsidRDefault="00E4306E" w:rsidP="004B58AF"/>
    <w:p w14:paraId="25F4F2A4" w14:textId="77777777" w:rsidR="004B58AF" w:rsidRPr="00A059F8" w:rsidRDefault="004B58AF" w:rsidP="004B58AF">
      <w:pPr>
        <w:pStyle w:val="Heading2"/>
        <w:numPr>
          <w:ilvl w:val="0"/>
          <w:numId w:val="0"/>
        </w:numPr>
        <w:ind w:left="709"/>
        <w:rPr>
          <w:b w:val="0"/>
          <w:bCs/>
        </w:rPr>
      </w:pPr>
      <w:bookmarkStart w:id="33" w:name="_Toc102756408"/>
      <w:bookmarkStart w:id="34" w:name="_Toc199358581"/>
      <w:r w:rsidRPr="00A059F8">
        <w:rPr>
          <w:b w:val="0"/>
          <w:bCs/>
        </w:rPr>
        <w:t>Висновки до розділу</w:t>
      </w:r>
      <w:bookmarkEnd w:id="33"/>
      <w:bookmarkEnd w:id="34"/>
    </w:p>
    <w:p w14:paraId="34F2A38B" w14:textId="1C78FEDF" w:rsidR="00E13EC8" w:rsidRPr="00176579" w:rsidRDefault="00176579" w:rsidP="00E13EC8">
      <w:r>
        <w:t xml:space="preserve">В третьому розділі пояснювальної записки до індивідуальної частини дипломного </w:t>
      </w:r>
      <w:proofErr w:type="spellStart"/>
      <w:r>
        <w:t>проєкту</w:t>
      </w:r>
      <w:proofErr w:type="spellEnd"/>
      <w:r>
        <w:t xml:space="preserve"> було проаналізовано якість програмного забезпечення за допомогою статичного аналізатора </w:t>
      </w:r>
      <w:proofErr w:type="spellStart"/>
      <w:r>
        <w:rPr>
          <w:lang w:val="en-US"/>
        </w:rPr>
        <w:t>Qodana</w:t>
      </w:r>
      <w:proofErr w:type="spellEnd"/>
      <w:r>
        <w:rPr>
          <w:lang w:val="en-US"/>
        </w:rPr>
        <w:t xml:space="preserve"> </w:t>
      </w:r>
      <w:r>
        <w:t>та зроблено висновки про якість програмного забезпечення, та наведено тести які були використані для мануального тестування веб-застосунку.</w:t>
      </w:r>
    </w:p>
    <w:p w14:paraId="327BB39F" w14:textId="77777777" w:rsidR="004B58AF" w:rsidRDefault="004B58AF" w:rsidP="004B58AF">
      <w:pPr>
        <w:spacing w:after="160" w:line="259" w:lineRule="auto"/>
        <w:ind w:firstLine="0"/>
        <w:contextualSpacing w:val="0"/>
        <w:jc w:val="left"/>
      </w:pPr>
      <w:r>
        <w:br w:type="page"/>
      </w:r>
    </w:p>
    <w:p w14:paraId="0E944679" w14:textId="53FCBCE8" w:rsidR="004D7592" w:rsidRPr="000505DF" w:rsidRDefault="004D7592" w:rsidP="000505DF">
      <w:pPr>
        <w:pStyle w:val="Heading1"/>
        <w:numPr>
          <w:ilvl w:val="0"/>
          <w:numId w:val="0"/>
        </w:numPr>
      </w:pPr>
      <w:bookmarkStart w:id="35" w:name="_Toc102756413"/>
      <w:bookmarkStart w:id="36" w:name="_Toc199358582"/>
      <w:r w:rsidRPr="00601670">
        <w:lastRenderedPageBreak/>
        <w:t>ВИСНОВКИ</w:t>
      </w:r>
      <w:bookmarkEnd w:id="35"/>
      <w:bookmarkEnd w:id="36"/>
    </w:p>
    <w:p w14:paraId="2427C12E" w14:textId="77777777" w:rsidR="00C157DE" w:rsidRDefault="00C157DE" w:rsidP="00C157DE">
      <w:pPr>
        <w:pStyle w:val="ListParagraph"/>
        <w:ind w:left="0"/>
      </w:pPr>
      <w:r>
        <w:t xml:space="preserve">В індивідуальній частині дипломного </w:t>
      </w:r>
      <w:proofErr w:type="spellStart"/>
      <w:r>
        <w:t>проєкту</w:t>
      </w:r>
      <w:proofErr w:type="spellEnd"/>
      <w:r>
        <w:t xml:space="preserve"> було створено веб-застосунок для автоматичного пошуку вакансій та адаптації резюме під вакансії, розроблено алгоритми агрегації вакансій з сайтів пошуку роботи та автоматичного надсилання користувачам імейлів про нові релевантні вакансії за їх резюме. </w:t>
      </w:r>
    </w:p>
    <w:p w14:paraId="1E299462" w14:textId="1867D12D" w:rsidR="00C157DE" w:rsidRPr="00C157DE" w:rsidRDefault="00C157DE" w:rsidP="00C157DE">
      <w:pPr>
        <w:pStyle w:val="ListParagraph"/>
        <w:ind w:left="0"/>
      </w:pPr>
      <w:r>
        <w:t xml:space="preserve">Завдяки реалізації збору вакансій з різних сайтів було </w:t>
      </w:r>
      <w:proofErr w:type="spellStart"/>
      <w:r>
        <w:t>досягнено</w:t>
      </w:r>
      <w:proofErr w:type="spellEnd"/>
      <w:r>
        <w:t xml:space="preserve"> мету пришвидшення пошуку роботи користувачами, оскільки їм не потрібно </w:t>
      </w:r>
      <w:r w:rsidR="00126684">
        <w:t xml:space="preserve">переглядати декілька сайтів для пошуку роботи, а також було </w:t>
      </w:r>
      <w:proofErr w:type="spellStart"/>
      <w:r w:rsidR="00126684">
        <w:t>усунено</w:t>
      </w:r>
      <w:proofErr w:type="spellEnd"/>
      <w:r w:rsidR="00126684">
        <w:t xml:space="preserve"> необхідність моніторингу таких сайтів завдяки реалізації автоматичних повідомлень про нові вакансії, що підходять до резюме користувача.</w:t>
      </w:r>
    </w:p>
    <w:p w14:paraId="1AA005C2" w14:textId="0809B2E7" w:rsidR="005C76E2" w:rsidRDefault="005C76E2">
      <w:pPr>
        <w:spacing w:after="160" w:line="259" w:lineRule="auto"/>
        <w:ind w:firstLine="0"/>
        <w:contextualSpacing w:val="0"/>
        <w:jc w:val="left"/>
      </w:pPr>
      <w:r>
        <w:br w:type="page"/>
      </w:r>
    </w:p>
    <w:p w14:paraId="6B329904" w14:textId="0184E0CF" w:rsidR="00A14905" w:rsidRPr="000505DF" w:rsidRDefault="00462AA8" w:rsidP="004D7592">
      <w:pPr>
        <w:pStyle w:val="Heading1"/>
        <w:numPr>
          <w:ilvl w:val="0"/>
          <w:numId w:val="0"/>
        </w:numPr>
      </w:pPr>
      <w:bookmarkStart w:id="37" w:name="_Toc102756414"/>
      <w:bookmarkStart w:id="38" w:name="_Toc199358583"/>
      <w:r w:rsidRPr="00462AA8">
        <w:lastRenderedPageBreak/>
        <w:t>СПИСОК ВИКОРИСТАНИХ ДЖЕРЕЛ</w:t>
      </w:r>
      <w:bookmarkEnd w:id="37"/>
      <w:bookmarkEnd w:id="38"/>
    </w:p>
    <w:p w14:paraId="1F14D621" w14:textId="43045BBE" w:rsidR="006651C4" w:rsidRPr="006651C4" w:rsidRDefault="006651C4" w:rsidP="006651C4">
      <w:pPr>
        <w:pStyle w:val="a"/>
        <w:numPr>
          <w:ilvl w:val="0"/>
          <w:numId w:val="5"/>
        </w:numPr>
        <w:spacing w:before="120" w:after="120"/>
        <w:ind w:left="0" w:firstLine="709"/>
        <w:rPr>
          <w:szCs w:val="28"/>
        </w:rPr>
      </w:pPr>
      <w:r>
        <w:rPr>
          <w:lang w:val="en-US"/>
        </w:rPr>
        <w:t xml:space="preserve">Firebase. URL: </w:t>
      </w:r>
      <w:r w:rsidRPr="006651C4">
        <w:rPr>
          <w:lang w:val="en-US"/>
        </w:rPr>
        <w:t>https://firebase.google.com/</w:t>
      </w:r>
      <w:r w:rsidRPr="009B5F53">
        <w:rPr>
          <w:lang w:val="en-US"/>
        </w:rPr>
        <w:t xml:space="preserve"> </w:t>
      </w:r>
      <w:r>
        <w:t xml:space="preserve">(дата звернення: </w:t>
      </w:r>
      <w:r>
        <w:rPr>
          <w:lang w:val="en-US"/>
        </w:rPr>
        <w:t>28</w:t>
      </w:r>
      <w:r>
        <w:t>.05.2025)</w:t>
      </w:r>
    </w:p>
    <w:p w14:paraId="54FA3856" w14:textId="1A7F4512" w:rsidR="006651C4" w:rsidRPr="009B5F53" w:rsidRDefault="006651C4" w:rsidP="006651C4">
      <w:pPr>
        <w:pStyle w:val="a"/>
        <w:numPr>
          <w:ilvl w:val="0"/>
          <w:numId w:val="5"/>
        </w:numPr>
        <w:spacing w:before="120" w:after="120"/>
        <w:ind w:left="0" w:firstLine="709"/>
        <w:rPr>
          <w:szCs w:val="28"/>
        </w:rPr>
      </w:pPr>
      <w:proofErr w:type="spellStart"/>
      <w:r>
        <w:rPr>
          <w:lang w:val="en-US"/>
        </w:rPr>
        <w:t>Mailjet</w:t>
      </w:r>
      <w:proofErr w:type="spellEnd"/>
      <w:r>
        <w:rPr>
          <w:lang w:val="en-US"/>
        </w:rPr>
        <w:t xml:space="preserve">. URL: </w:t>
      </w:r>
      <w:r w:rsidR="00C8115C" w:rsidRPr="00C8115C">
        <w:rPr>
          <w:lang w:val="en-US"/>
        </w:rPr>
        <w:t xml:space="preserve">https://www.mailjet.com/ </w:t>
      </w:r>
      <w:r>
        <w:t xml:space="preserve">(дата звернення: </w:t>
      </w:r>
      <w:r>
        <w:rPr>
          <w:lang w:val="en-US"/>
        </w:rPr>
        <w:t>28</w:t>
      </w:r>
      <w:r>
        <w:t>.05.2025)</w:t>
      </w:r>
    </w:p>
    <w:p w14:paraId="724B72D6" w14:textId="5D3563BF" w:rsidR="006651C4" w:rsidRPr="009B5F53" w:rsidRDefault="006651C4" w:rsidP="006651C4">
      <w:pPr>
        <w:pStyle w:val="a"/>
        <w:numPr>
          <w:ilvl w:val="0"/>
          <w:numId w:val="5"/>
        </w:numPr>
        <w:spacing w:before="120" w:after="120"/>
        <w:ind w:left="0" w:firstLine="709"/>
        <w:rPr>
          <w:szCs w:val="28"/>
        </w:rPr>
      </w:pPr>
      <w:r>
        <w:rPr>
          <w:lang w:val="en-US"/>
        </w:rPr>
        <w:t xml:space="preserve">Angular. URL: </w:t>
      </w:r>
      <w:r w:rsidR="00C8115C" w:rsidRPr="00C8115C">
        <w:rPr>
          <w:lang w:val="en-US"/>
        </w:rPr>
        <w:t xml:space="preserve">https://angular.dev/ </w:t>
      </w:r>
      <w:r>
        <w:t xml:space="preserve">(дата звернення: </w:t>
      </w:r>
      <w:r>
        <w:rPr>
          <w:lang w:val="en-US"/>
        </w:rPr>
        <w:t>28</w:t>
      </w:r>
      <w:r>
        <w:t>.05.2025)</w:t>
      </w:r>
    </w:p>
    <w:p w14:paraId="3CECB74F" w14:textId="03BEEEFC" w:rsidR="006651C4" w:rsidRPr="009B5F53" w:rsidRDefault="006651C4" w:rsidP="006651C4">
      <w:pPr>
        <w:pStyle w:val="a"/>
        <w:numPr>
          <w:ilvl w:val="0"/>
          <w:numId w:val="5"/>
        </w:numPr>
        <w:spacing w:before="120" w:after="120"/>
        <w:ind w:left="0" w:firstLine="709"/>
        <w:rPr>
          <w:szCs w:val="28"/>
        </w:rPr>
      </w:pPr>
      <w:proofErr w:type="spellStart"/>
      <w:r>
        <w:rPr>
          <w:lang w:val="en-US"/>
        </w:rPr>
        <w:t>NgRx</w:t>
      </w:r>
      <w:proofErr w:type="spellEnd"/>
      <w:r>
        <w:rPr>
          <w:lang w:val="en-US"/>
        </w:rPr>
        <w:t xml:space="preserve"> Store. URL: </w:t>
      </w:r>
      <w:r w:rsidR="00C8115C" w:rsidRPr="00C8115C">
        <w:rPr>
          <w:lang w:val="en-US"/>
        </w:rPr>
        <w:t>https://ngrx.io/guide/store</w:t>
      </w:r>
      <w:r w:rsidRPr="009B5F53">
        <w:rPr>
          <w:lang w:val="en-US"/>
        </w:rPr>
        <w:t xml:space="preserve"> </w:t>
      </w:r>
      <w:r>
        <w:t xml:space="preserve">(дата звернення: </w:t>
      </w:r>
      <w:r>
        <w:rPr>
          <w:lang w:val="en-US"/>
        </w:rPr>
        <w:t>28</w:t>
      </w:r>
      <w:r>
        <w:t>.05.2025)</w:t>
      </w:r>
    </w:p>
    <w:p w14:paraId="7D356912" w14:textId="7417F293" w:rsidR="006651C4" w:rsidRPr="009B5F53" w:rsidRDefault="00C8115C" w:rsidP="006651C4">
      <w:pPr>
        <w:pStyle w:val="a"/>
        <w:numPr>
          <w:ilvl w:val="0"/>
          <w:numId w:val="5"/>
        </w:numPr>
        <w:spacing w:before="120" w:after="120"/>
        <w:ind w:left="0" w:firstLine="709"/>
        <w:rPr>
          <w:szCs w:val="28"/>
        </w:rPr>
      </w:pPr>
      <w:r>
        <w:rPr>
          <w:lang w:val="en-US"/>
        </w:rPr>
        <w:t>ASP.NET</w:t>
      </w:r>
      <w:r w:rsidR="006651C4">
        <w:rPr>
          <w:lang w:val="en-US"/>
        </w:rPr>
        <w:t xml:space="preserve">. URL: </w:t>
      </w:r>
      <w:r w:rsidRPr="00C8115C">
        <w:rPr>
          <w:lang w:val="en-US"/>
        </w:rPr>
        <w:t xml:space="preserve">https://dotnet.microsoft.com/en-us/apps/aspnet </w:t>
      </w:r>
      <w:r w:rsidR="006651C4">
        <w:t xml:space="preserve">(дата звернення: </w:t>
      </w:r>
      <w:r w:rsidR="006651C4">
        <w:rPr>
          <w:lang w:val="en-US"/>
        </w:rPr>
        <w:t>28</w:t>
      </w:r>
      <w:r w:rsidR="006651C4">
        <w:t>.05.2025)</w:t>
      </w:r>
    </w:p>
    <w:p w14:paraId="3B275E25" w14:textId="54EC734A" w:rsidR="006651C4" w:rsidRPr="009B5F53" w:rsidRDefault="00C8115C" w:rsidP="006651C4">
      <w:pPr>
        <w:pStyle w:val="a"/>
        <w:numPr>
          <w:ilvl w:val="0"/>
          <w:numId w:val="5"/>
        </w:numPr>
        <w:spacing w:before="120" w:after="120"/>
        <w:ind w:left="0" w:firstLine="709"/>
        <w:rPr>
          <w:szCs w:val="28"/>
        </w:rPr>
      </w:pPr>
      <w:r>
        <w:rPr>
          <w:lang w:val="en-US"/>
        </w:rPr>
        <w:t>Entity Framework</w:t>
      </w:r>
      <w:r w:rsidR="006651C4">
        <w:rPr>
          <w:lang w:val="en-US"/>
        </w:rPr>
        <w:t xml:space="preserve">. URL: </w:t>
      </w:r>
      <w:r w:rsidRPr="00C8115C">
        <w:rPr>
          <w:lang w:val="en-US"/>
        </w:rPr>
        <w:t xml:space="preserve">https://learn.microsoft.com/en-us/aspnet/entity-framework </w:t>
      </w:r>
      <w:r w:rsidR="006651C4">
        <w:t xml:space="preserve">(дата звернення: </w:t>
      </w:r>
      <w:r w:rsidR="006651C4">
        <w:rPr>
          <w:lang w:val="en-US"/>
        </w:rPr>
        <w:t>28</w:t>
      </w:r>
      <w:r w:rsidR="006651C4">
        <w:t>.05.2025)</w:t>
      </w:r>
    </w:p>
    <w:p w14:paraId="6AEC542B" w14:textId="316A7370" w:rsidR="006651C4" w:rsidRPr="009B5F53" w:rsidRDefault="00C8115C" w:rsidP="006651C4">
      <w:pPr>
        <w:pStyle w:val="a"/>
        <w:numPr>
          <w:ilvl w:val="0"/>
          <w:numId w:val="5"/>
        </w:numPr>
        <w:spacing w:before="120" w:after="120"/>
        <w:ind w:left="0" w:firstLine="709"/>
        <w:rPr>
          <w:szCs w:val="28"/>
        </w:rPr>
      </w:pPr>
      <w:r>
        <w:rPr>
          <w:lang w:val="en-US"/>
        </w:rPr>
        <w:t>SendGrid</w:t>
      </w:r>
      <w:r w:rsidR="006651C4">
        <w:rPr>
          <w:lang w:val="en-US"/>
        </w:rPr>
        <w:t xml:space="preserve">. URL: </w:t>
      </w:r>
      <w:r w:rsidRPr="00C8115C">
        <w:rPr>
          <w:lang w:val="en-US"/>
        </w:rPr>
        <w:t xml:space="preserve">https://sendgrid.com/en-us </w:t>
      </w:r>
      <w:r w:rsidR="006651C4">
        <w:t xml:space="preserve">(дата звернення: </w:t>
      </w:r>
      <w:r w:rsidR="006651C4">
        <w:rPr>
          <w:lang w:val="en-US"/>
        </w:rPr>
        <w:t>28</w:t>
      </w:r>
      <w:r w:rsidR="006651C4">
        <w:t>.05.2025)</w:t>
      </w:r>
    </w:p>
    <w:p w14:paraId="19405B45" w14:textId="030868B3" w:rsidR="006651C4" w:rsidRPr="00C8115C" w:rsidRDefault="00C8115C" w:rsidP="006032F9">
      <w:pPr>
        <w:pStyle w:val="a"/>
        <w:numPr>
          <w:ilvl w:val="0"/>
          <w:numId w:val="5"/>
        </w:numPr>
        <w:spacing w:before="120" w:after="120"/>
        <w:ind w:left="0" w:firstLine="709"/>
        <w:rPr>
          <w:szCs w:val="28"/>
        </w:rPr>
      </w:pPr>
      <w:r w:rsidRPr="00C8115C">
        <w:rPr>
          <w:lang w:val="en-US"/>
        </w:rPr>
        <w:t xml:space="preserve">JetBrains </w:t>
      </w:r>
      <w:proofErr w:type="spellStart"/>
      <w:r w:rsidRPr="00C8115C">
        <w:rPr>
          <w:lang w:val="en-US"/>
        </w:rPr>
        <w:t>Qodana</w:t>
      </w:r>
      <w:proofErr w:type="spellEnd"/>
      <w:r w:rsidR="006651C4" w:rsidRPr="00C8115C">
        <w:rPr>
          <w:lang w:val="en-US"/>
        </w:rPr>
        <w:t xml:space="preserve">. URL: </w:t>
      </w:r>
      <w:r w:rsidRPr="00C8115C">
        <w:rPr>
          <w:lang w:val="en-US"/>
        </w:rPr>
        <w:t xml:space="preserve">https://www.jetbrains.com/qodana/ </w:t>
      </w:r>
      <w:r w:rsidR="006651C4">
        <w:t xml:space="preserve">(дата звернення: </w:t>
      </w:r>
      <w:r w:rsidR="006651C4" w:rsidRPr="00C8115C">
        <w:rPr>
          <w:lang w:val="en-US"/>
        </w:rPr>
        <w:t>28</w:t>
      </w:r>
      <w:r w:rsidR="006651C4">
        <w:t>.05.2025)</w:t>
      </w:r>
    </w:p>
    <w:p w14:paraId="7F9D241A" w14:textId="4A727FAB" w:rsidR="005C76E2" w:rsidRDefault="005C76E2">
      <w:pPr>
        <w:spacing w:after="160" w:line="259" w:lineRule="auto"/>
        <w:ind w:firstLine="0"/>
        <w:contextualSpacing w:val="0"/>
        <w:jc w:val="left"/>
      </w:pPr>
      <w:r>
        <w:br w:type="page"/>
      </w:r>
    </w:p>
    <w:p w14:paraId="01317522" w14:textId="68363C03" w:rsidR="00B06DAD" w:rsidRPr="00B833D0" w:rsidRDefault="00B06DAD" w:rsidP="00B06DAD">
      <w:pPr>
        <w:pStyle w:val="Heading1"/>
        <w:numPr>
          <w:ilvl w:val="0"/>
          <w:numId w:val="0"/>
        </w:numPr>
        <w:rPr>
          <w:lang w:val="ru-RU"/>
        </w:rPr>
      </w:pPr>
      <w:bookmarkStart w:id="39" w:name="_Toc102661471"/>
      <w:bookmarkStart w:id="40" w:name="_Toc102756415"/>
      <w:bookmarkStart w:id="41" w:name="_Toc199358584"/>
      <w:r>
        <w:lastRenderedPageBreak/>
        <w:t>ДОДАТ</w:t>
      </w:r>
      <w:bookmarkEnd w:id="39"/>
      <w:r w:rsidR="00B833D0">
        <w:rPr>
          <w:lang w:val="ru-RU"/>
        </w:rPr>
        <w:t>КИ</w:t>
      </w:r>
      <w:bookmarkEnd w:id="40"/>
      <w:bookmarkEnd w:id="41"/>
    </w:p>
    <w:p w14:paraId="53CA2960" w14:textId="77777777" w:rsidR="00B06DAD" w:rsidRDefault="00B06DAD" w:rsidP="00B06DAD"/>
    <w:sectPr w:rsidR="00B06DAD" w:rsidSect="00180A2B">
      <w:headerReference w:type="default" r:id="rId12"/>
      <w:footerReference w:type="first" r:id="rId13"/>
      <w:type w:val="continuous"/>
      <w:pgSz w:w="11906" w:h="16838"/>
      <w:pgMar w:top="1135" w:right="851" w:bottom="993" w:left="1701" w:header="425"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1C70F" w14:textId="77777777" w:rsidR="007E7D55" w:rsidRDefault="007E7D55" w:rsidP="00222D70">
      <w:r>
        <w:separator/>
      </w:r>
    </w:p>
  </w:endnote>
  <w:endnote w:type="continuationSeparator" w:id="0">
    <w:p w14:paraId="6FFC6A22" w14:textId="77777777" w:rsidR="007E7D55" w:rsidRDefault="007E7D55"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OST type A">
    <w:altName w:val="Cambria"/>
    <w:charset w:val="00"/>
    <w:family w:val="swiss"/>
    <w:pitch w:val="variable"/>
    <w:sig w:usb0="00000201" w:usb1="00000000" w:usb2="00000000" w:usb3="00000000" w:csb0="00000005"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634D7" w14:textId="60AC5AC8" w:rsidR="00EF4E51" w:rsidRPr="00A0191D" w:rsidRDefault="00EF4E51" w:rsidP="00182FE3">
    <w:pPr>
      <w:pStyle w:val="Footer"/>
      <w:tabs>
        <w:tab w:val="clear" w:pos="4677"/>
        <w:tab w:val="clear" w:pos="9355"/>
        <w:tab w:val="left" w:pos="1215"/>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BB95C" w14:textId="77777777" w:rsidR="007E7D55" w:rsidRDefault="007E7D55" w:rsidP="00222D70">
      <w:r>
        <w:separator/>
      </w:r>
    </w:p>
  </w:footnote>
  <w:footnote w:type="continuationSeparator" w:id="0">
    <w:p w14:paraId="2ACB754F" w14:textId="77777777" w:rsidR="007E7D55" w:rsidRDefault="007E7D55"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937008"/>
      <w:docPartObj>
        <w:docPartGallery w:val="Page Numbers (Top of Page)"/>
        <w:docPartUnique/>
      </w:docPartObj>
    </w:sdtPr>
    <w:sdtEndPr/>
    <w:sdtContent>
      <w:p w14:paraId="54D9EBAE" w14:textId="212D9163" w:rsidR="00180A2B" w:rsidRDefault="00180A2B">
        <w:pPr>
          <w:pStyle w:val="Header"/>
          <w:jc w:val="right"/>
        </w:pPr>
        <w:r>
          <w:fldChar w:fldCharType="begin"/>
        </w:r>
        <w:r>
          <w:instrText>PAGE   \* MERGEFORMAT</w:instrText>
        </w:r>
        <w:r>
          <w:fldChar w:fldCharType="separate"/>
        </w:r>
        <w:r w:rsidR="00D975E1" w:rsidRPr="00D975E1">
          <w:rPr>
            <w:noProof/>
            <w:lang w:val="ru-RU"/>
          </w:rPr>
          <w:t>22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B0957"/>
    <w:multiLevelType w:val="multilevel"/>
    <w:tmpl w:val="E7E4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00E5E"/>
    <w:multiLevelType w:val="hybridMultilevel"/>
    <w:tmpl w:val="AA24C6B6"/>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2" w15:restartNumberingAfterBreak="0">
    <w:nsid w:val="096809E8"/>
    <w:multiLevelType w:val="hybridMultilevel"/>
    <w:tmpl w:val="846209FE"/>
    <w:lvl w:ilvl="0" w:tplc="46B62080">
      <w:start w:val="1"/>
      <w:numFmt w:val="bullet"/>
      <w:lvlText w:val=""/>
      <w:lvlJc w:val="left"/>
      <w:pPr>
        <w:ind w:left="1503" w:hanging="360"/>
      </w:pPr>
      <w:rPr>
        <w:rFonts w:ascii="Symbol" w:hAnsi="Symbol" w:hint="default"/>
      </w:rPr>
    </w:lvl>
    <w:lvl w:ilvl="1" w:tplc="08090003" w:tentative="1">
      <w:start w:val="1"/>
      <w:numFmt w:val="bullet"/>
      <w:lvlText w:val="o"/>
      <w:lvlJc w:val="left"/>
      <w:pPr>
        <w:ind w:left="2223" w:hanging="360"/>
      </w:pPr>
      <w:rPr>
        <w:rFonts w:ascii="Courier New" w:hAnsi="Courier New" w:cs="Courier New" w:hint="default"/>
      </w:rPr>
    </w:lvl>
    <w:lvl w:ilvl="2" w:tplc="08090005" w:tentative="1">
      <w:start w:val="1"/>
      <w:numFmt w:val="bullet"/>
      <w:lvlText w:val=""/>
      <w:lvlJc w:val="left"/>
      <w:pPr>
        <w:ind w:left="2943" w:hanging="360"/>
      </w:pPr>
      <w:rPr>
        <w:rFonts w:ascii="Wingdings" w:hAnsi="Wingdings" w:hint="default"/>
      </w:rPr>
    </w:lvl>
    <w:lvl w:ilvl="3" w:tplc="08090001" w:tentative="1">
      <w:start w:val="1"/>
      <w:numFmt w:val="bullet"/>
      <w:lvlText w:val=""/>
      <w:lvlJc w:val="left"/>
      <w:pPr>
        <w:ind w:left="3663" w:hanging="360"/>
      </w:pPr>
      <w:rPr>
        <w:rFonts w:ascii="Symbol" w:hAnsi="Symbol" w:hint="default"/>
      </w:rPr>
    </w:lvl>
    <w:lvl w:ilvl="4" w:tplc="08090003" w:tentative="1">
      <w:start w:val="1"/>
      <w:numFmt w:val="bullet"/>
      <w:lvlText w:val="o"/>
      <w:lvlJc w:val="left"/>
      <w:pPr>
        <w:ind w:left="4383" w:hanging="360"/>
      </w:pPr>
      <w:rPr>
        <w:rFonts w:ascii="Courier New" w:hAnsi="Courier New" w:cs="Courier New" w:hint="default"/>
      </w:rPr>
    </w:lvl>
    <w:lvl w:ilvl="5" w:tplc="08090005" w:tentative="1">
      <w:start w:val="1"/>
      <w:numFmt w:val="bullet"/>
      <w:lvlText w:val=""/>
      <w:lvlJc w:val="left"/>
      <w:pPr>
        <w:ind w:left="5103" w:hanging="360"/>
      </w:pPr>
      <w:rPr>
        <w:rFonts w:ascii="Wingdings" w:hAnsi="Wingdings" w:hint="default"/>
      </w:rPr>
    </w:lvl>
    <w:lvl w:ilvl="6" w:tplc="08090001" w:tentative="1">
      <w:start w:val="1"/>
      <w:numFmt w:val="bullet"/>
      <w:lvlText w:val=""/>
      <w:lvlJc w:val="left"/>
      <w:pPr>
        <w:ind w:left="5823" w:hanging="360"/>
      </w:pPr>
      <w:rPr>
        <w:rFonts w:ascii="Symbol" w:hAnsi="Symbol" w:hint="default"/>
      </w:rPr>
    </w:lvl>
    <w:lvl w:ilvl="7" w:tplc="08090003" w:tentative="1">
      <w:start w:val="1"/>
      <w:numFmt w:val="bullet"/>
      <w:lvlText w:val="o"/>
      <w:lvlJc w:val="left"/>
      <w:pPr>
        <w:ind w:left="6543" w:hanging="360"/>
      </w:pPr>
      <w:rPr>
        <w:rFonts w:ascii="Courier New" w:hAnsi="Courier New" w:cs="Courier New" w:hint="default"/>
      </w:rPr>
    </w:lvl>
    <w:lvl w:ilvl="8" w:tplc="08090005" w:tentative="1">
      <w:start w:val="1"/>
      <w:numFmt w:val="bullet"/>
      <w:lvlText w:val=""/>
      <w:lvlJc w:val="left"/>
      <w:pPr>
        <w:ind w:left="7263" w:hanging="360"/>
      </w:pPr>
      <w:rPr>
        <w:rFonts w:ascii="Wingdings" w:hAnsi="Wingdings" w:hint="default"/>
      </w:rPr>
    </w:lvl>
  </w:abstractNum>
  <w:abstractNum w:abstractNumId="3" w15:restartNumberingAfterBreak="0">
    <w:nsid w:val="0A6E5236"/>
    <w:multiLevelType w:val="hybridMultilevel"/>
    <w:tmpl w:val="49C45FF0"/>
    <w:lvl w:ilvl="0" w:tplc="1000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0AA63BFC"/>
    <w:multiLevelType w:val="multilevel"/>
    <w:tmpl w:val="C43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0359D"/>
    <w:multiLevelType w:val="multilevel"/>
    <w:tmpl w:val="0F84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BF3BB0"/>
    <w:multiLevelType w:val="hybridMultilevel"/>
    <w:tmpl w:val="18FE4B6C"/>
    <w:lvl w:ilvl="0" w:tplc="10000017">
      <w:start w:val="1"/>
      <w:numFmt w:val="lowerLetter"/>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7" w15:restartNumberingAfterBreak="0">
    <w:nsid w:val="17246A77"/>
    <w:multiLevelType w:val="hybridMultilevel"/>
    <w:tmpl w:val="3188A788"/>
    <w:lvl w:ilvl="0" w:tplc="46B62080">
      <w:start w:val="1"/>
      <w:numFmt w:val="bullet"/>
      <w:lvlText w:val=""/>
      <w:lvlJc w:val="left"/>
      <w:pPr>
        <w:ind w:left="1429" w:hanging="360"/>
      </w:pPr>
      <w:rPr>
        <w:rFonts w:ascii="Symbol" w:hAnsi="Symbol"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1CE81E51"/>
    <w:multiLevelType w:val="hybridMultilevel"/>
    <w:tmpl w:val="A56CA874"/>
    <w:lvl w:ilvl="0" w:tplc="BBC861F2">
      <w:numFmt w:val="bullet"/>
      <w:lvlText w:val="–"/>
      <w:lvlJc w:val="left"/>
      <w:pPr>
        <w:ind w:left="1429" w:hanging="360"/>
      </w:pPr>
      <w:rPr>
        <w:rFonts w:ascii="Times New Roman" w:eastAsia="Times New Roman"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3ED67EE"/>
    <w:multiLevelType w:val="hybridMultilevel"/>
    <w:tmpl w:val="B68CC86A"/>
    <w:lvl w:ilvl="0" w:tplc="F580B20E">
      <w:start w:val="1"/>
      <w:numFmt w:val="bullet"/>
      <w:lvlText w:val=""/>
      <w:lvlJc w:val="left"/>
      <w:pPr>
        <w:ind w:left="1429" w:hanging="360"/>
      </w:pPr>
      <w:rPr>
        <w:rFonts w:ascii="Symbol" w:hAnsi="Symbol" w:hint="default"/>
      </w:rPr>
    </w:lvl>
    <w:lvl w:ilvl="1" w:tplc="08090003">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1" w15:restartNumberingAfterBreak="0">
    <w:nsid w:val="245E5E27"/>
    <w:multiLevelType w:val="hybridMultilevel"/>
    <w:tmpl w:val="8AF45636"/>
    <w:lvl w:ilvl="0" w:tplc="46B62080">
      <w:start w:val="1"/>
      <w:numFmt w:val="bullet"/>
      <w:lvlText w:val=""/>
      <w:lvlJc w:val="left"/>
      <w:pPr>
        <w:ind w:left="1494" w:hanging="360"/>
      </w:pPr>
      <w:rPr>
        <w:rFonts w:ascii="Symbol" w:hAnsi="Symbol" w:hint="default"/>
      </w:rPr>
    </w:lvl>
    <w:lvl w:ilvl="1" w:tplc="CADA89F8">
      <w:start w:val="5"/>
      <w:numFmt w:val="bullet"/>
      <w:lvlText w:val="–"/>
      <w:lvlJc w:val="left"/>
      <w:pPr>
        <w:ind w:left="2214" w:hanging="360"/>
      </w:pPr>
      <w:rPr>
        <w:rFonts w:ascii="Times New Roman" w:eastAsia="Times New Roman" w:hAnsi="Times New Roman" w:cs="Times New Roman"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2" w15:restartNumberingAfterBreak="0">
    <w:nsid w:val="2ACA460C"/>
    <w:multiLevelType w:val="hybridMultilevel"/>
    <w:tmpl w:val="0FD0F68A"/>
    <w:lvl w:ilvl="0" w:tplc="DD04A574">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C630DFE"/>
    <w:multiLevelType w:val="hybridMultilevel"/>
    <w:tmpl w:val="168AF608"/>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349C07B9"/>
    <w:multiLevelType w:val="multilevel"/>
    <w:tmpl w:val="31D4DBF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711" w:hanging="576"/>
      </w:pPr>
      <w:rPr>
        <w:rFonts w:hint="default"/>
      </w:rPr>
    </w:lvl>
    <w:lvl w:ilvl="2">
      <w:start w:val="1"/>
      <w:numFmt w:val="decimal"/>
      <w:pStyle w:val="Heading3"/>
      <w:lvlText w:val="%1.%2.%3"/>
      <w:lvlJc w:val="left"/>
      <w:pPr>
        <w:ind w:left="1713"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9A126A2"/>
    <w:multiLevelType w:val="hybridMultilevel"/>
    <w:tmpl w:val="B3122B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15:restartNumberingAfterBreak="0">
    <w:nsid w:val="48C62857"/>
    <w:multiLevelType w:val="hybridMultilevel"/>
    <w:tmpl w:val="9118B2E2"/>
    <w:lvl w:ilvl="0" w:tplc="DD04A574">
      <w:numFmt w:val="bullet"/>
      <w:lvlText w:val="–"/>
      <w:lvlJc w:val="left"/>
      <w:pPr>
        <w:ind w:left="1429" w:hanging="360"/>
      </w:pPr>
      <w:rPr>
        <w:rFonts w:ascii="Times New Roman" w:eastAsiaTheme="minorHAnsi"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7" w15:restartNumberingAfterBreak="0">
    <w:nsid w:val="56D72CCC"/>
    <w:multiLevelType w:val="multilevel"/>
    <w:tmpl w:val="B8FA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9C486C"/>
    <w:multiLevelType w:val="hybridMultilevel"/>
    <w:tmpl w:val="BB229B60"/>
    <w:lvl w:ilvl="0" w:tplc="03ECDE9C">
      <w:numFmt w:val="bullet"/>
      <w:lvlText w:val="-"/>
      <w:lvlJc w:val="left"/>
      <w:pPr>
        <w:ind w:left="1069" w:hanging="360"/>
      </w:pPr>
      <w:rPr>
        <w:rFonts w:ascii="Times New Roman" w:eastAsia="Times New Roman" w:hAnsi="Times New Roman" w:cs="Times New Roman" w:hint="default"/>
      </w:rPr>
    </w:lvl>
    <w:lvl w:ilvl="1" w:tplc="08090003">
      <w:start w:val="1"/>
      <w:numFmt w:val="bullet"/>
      <w:lvlText w:val="o"/>
      <w:lvlJc w:val="left"/>
      <w:pPr>
        <w:ind w:left="1789" w:hanging="360"/>
      </w:pPr>
      <w:rPr>
        <w:rFonts w:ascii="Courier New" w:hAnsi="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9"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0" w15:restartNumberingAfterBreak="0">
    <w:nsid w:val="666F7A4C"/>
    <w:multiLevelType w:val="hybridMultilevel"/>
    <w:tmpl w:val="29086D04"/>
    <w:lvl w:ilvl="0" w:tplc="DD04A574">
      <w:numFmt w:val="bullet"/>
      <w:lvlText w:val="–"/>
      <w:lvlJc w:val="left"/>
      <w:pPr>
        <w:ind w:left="1429" w:hanging="360"/>
      </w:pPr>
      <w:rPr>
        <w:rFonts w:ascii="Times New Roman" w:eastAsiaTheme="minorHAnsi" w:hAnsi="Times New Roman" w:cs="Times New Roman"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1" w15:restartNumberingAfterBreak="0">
    <w:nsid w:val="6C717FAA"/>
    <w:multiLevelType w:val="hybridMultilevel"/>
    <w:tmpl w:val="CAC217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6DB33B9E"/>
    <w:multiLevelType w:val="multilevel"/>
    <w:tmpl w:val="A5DE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75E2E3C"/>
    <w:multiLevelType w:val="hybridMultilevel"/>
    <w:tmpl w:val="7D0CDACC"/>
    <w:lvl w:ilvl="0" w:tplc="04190001">
      <w:start w:val="1"/>
      <w:numFmt w:val="bullet"/>
      <w:lvlText w:val=""/>
      <w:lvlJc w:val="left"/>
      <w:pPr>
        <w:ind w:left="1429" w:hanging="360"/>
      </w:pPr>
      <w:rPr>
        <w:rFonts w:ascii="Symbol" w:hAnsi="Symbol" w:hint="default"/>
      </w:rPr>
    </w:lvl>
    <w:lvl w:ilvl="1" w:tplc="49361034">
      <w:numFmt w:val="bullet"/>
      <w:lvlText w:val="•"/>
      <w:lvlJc w:val="left"/>
      <w:pPr>
        <w:ind w:left="2497" w:hanging="708"/>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C800616"/>
    <w:multiLevelType w:val="multilevel"/>
    <w:tmpl w:val="7482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F0A7A19"/>
    <w:multiLevelType w:val="hybridMultilevel"/>
    <w:tmpl w:val="B356727E"/>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23"/>
  </w:num>
  <w:num w:numId="2">
    <w:abstractNumId w:val="19"/>
  </w:num>
  <w:num w:numId="3">
    <w:abstractNumId w:val="24"/>
  </w:num>
  <w:num w:numId="4">
    <w:abstractNumId w:val="11"/>
  </w:num>
  <w:num w:numId="5">
    <w:abstractNumId w:val="3"/>
  </w:num>
  <w:num w:numId="6">
    <w:abstractNumId w:val="13"/>
  </w:num>
  <w:num w:numId="7">
    <w:abstractNumId w:val="14"/>
  </w:num>
  <w:num w:numId="8">
    <w:abstractNumId w:val="6"/>
  </w:num>
  <w:num w:numId="9">
    <w:abstractNumId w:val="21"/>
  </w:num>
  <w:num w:numId="10">
    <w:abstractNumId w:val="7"/>
  </w:num>
  <w:num w:numId="11">
    <w:abstractNumId w:val="9"/>
  </w:num>
  <w:num w:numId="12">
    <w:abstractNumId w:val="14"/>
  </w:num>
  <w:num w:numId="13">
    <w:abstractNumId w:val="10"/>
  </w:num>
  <w:num w:numId="14">
    <w:abstractNumId w:val="14"/>
  </w:num>
  <w:num w:numId="15">
    <w:abstractNumId w:val="14"/>
  </w:num>
  <w:num w:numId="16">
    <w:abstractNumId w:val="14"/>
  </w:num>
  <w:num w:numId="17">
    <w:abstractNumId w:val="14"/>
  </w:num>
  <w:num w:numId="18">
    <w:abstractNumId w:val="14"/>
  </w:num>
  <w:num w:numId="19">
    <w:abstractNumId w:val="15"/>
  </w:num>
  <w:num w:numId="20">
    <w:abstractNumId w:val="14"/>
  </w:num>
  <w:num w:numId="21">
    <w:abstractNumId w:val="26"/>
  </w:num>
  <w:num w:numId="22">
    <w:abstractNumId w:val="8"/>
  </w:num>
  <w:num w:numId="23">
    <w:abstractNumId w:val="14"/>
  </w:num>
  <w:num w:numId="24">
    <w:abstractNumId w:val="14"/>
  </w:num>
  <w:num w:numId="25">
    <w:abstractNumId w:val="14"/>
  </w:num>
  <w:num w:numId="26">
    <w:abstractNumId w:val="14"/>
  </w:num>
  <w:num w:numId="27">
    <w:abstractNumId w:val="18"/>
  </w:num>
  <w:num w:numId="28">
    <w:abstractNumId w:val="14"/>
  </w:num>
  <w:num w:numId="29">
    <w:abstractNumId w:val="2"/>
  </w:num>
  <w:num w:numId="30">
    <w:abstractNumId w:val="4"/>
  </w:num>
  <w:num w:numId="31">
    <w:abstractNumId w:val="20"/>
  </w:num>
  <w:num w:numId="32">
    <w:abstractNumId w:val="25"/>
  </w:num>
  <w:num w:numId="33">
    <w:abstractNumId w:val="5"/>
  </w:num>
  <w:num w:numId="34">
    <w:abstractNumId w:val="17"/>
  </w:num>
  <w:num w:numId="35">
    <w:abstractNumId w:val="0"/>
  </w:num>
  <w:num w:numId="36">
    <w:abstractNumId w:val="22"/>
  </w:num>
  <w:num w:numId="37">
    <w:abstractNumId w:val="1"/>
  </w:num>
  <w:num w:numId="38">
    <w:abstractNumId w:val="16"/>
  </w:num>
  <w:num w:numId="39">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defaultTabStop w:val="709"/>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FE3"/>
    <w:rsid w:val="000040B7"/>
    <w:rsid w:val="00005986"/>
    <w:rsid w:val="00011032"/>
    <w:rsid w:val="00011D87"/>
    <w:rsid w:val="00012166"/>
    <w:rsid w:val="00012183"/>
    <w:rsid w:val="000125AC"/>
    <w:rsid w:val="00014957"/>
    <w:rsid w:val="00014E20"/>
    <w:rsid w:val="00016AAF"/>
    <w:rsid w:val="00016B28"/>
    <w:rsid w:val="00016F7B"/>
    <w:rsid w:val="00017BA2"/>
    <w:rsid w:val="00020843"/>
    <w:rsid w:val="00021F5A"/>
    <w:rsid w:val="000248CF"/>
    <w:rsid w:val="00024A76"/>
    <w:rsid w:val="00024EB9"/>
    <w:rsid w:val="00024FE3"/>
    <w:rsid w:val="000250C6"/>
    <w:rsid w:val="00026000"/>
    <w:rsid w:val="00026D5E"/>
    <w:rsid w:val="0002727C"/>
    <w:rsid w:val="000279AE"/>
    <w:rsid w:val="00030A77"/>
    <w:rsid w:val="00030BF6"/>
    <w:rsid w:val="00034054"/>
    <w:rsid w:val="000345FF"/>
    <w:rsid w:val="0004049D"/>
    <w:rsid w:val="00041C5F"/>
    <w:rsid w:val="00042623"/>
    <w:rsid w:val="00043329"/>
    <w:rsid w:val="00047B3F"/>
    <w:rsid w:val="000505DF"/>
    <w:rsid w:val="0005171E"/>
    <w:rsid w:val="00052846"/>
    <w:rsid w:val="00053017"/>
    <w:rsid w:val="00053484"/>
    <w:rsid w:val="0005422D"/>
    <w:rsid w:val="00055BAA"/>
    <w:rsid w:val="00056347"/>
    <w:rsid w:val="00057476"/>
    <w:rsid w:val="0006665C"/>
    <w:rsid w:val="000708DE"/>
    <w:rsid w:val="000716EA"/>
    <w:rsid w:val="0007267D"/>
    <w:rsid w:val="000739ED"/>
    <w:rsid w:val="00073DFB"/>
    <w:rsid w:val="00075254"/>
    <w:rsid w:val="000759DE"/>
    <w:rsid w:val="00075C65"/>
    <w:rsid w:val="00075F29"/>
    <w:rsid w:val="00080C38"/>
    <w:rsid w:val="00081117"/>
    <w:rsid w:val="00081419"/>
    <w:rsid w:val="00081948"/>
    <w:rsid w:val="00082798"/>
    <w:rsid w:val="00082BDD"/>
    <w:rsid w:val="00082E5D"/>
    <w:rsid w:val="0008473B"/>
    <w:rsid w:val="00086021"/>
    <w:rsid w:val="0008711A"/>
    <w:rsid w:val="0009304E"/>
    <w:rsid w:val="00095D02"/>
    <w:rsid w:val="00095E76"/>
    <w:rsid w:val="000961C9"/>
    <w:rsid w:val="00097810"/>
    <w:rsid w:val="000A16A9"/>
    <w:rsid w:val="000A1B9B"/>
    <w:rsid w:val="000A1F44"/>
    <w:rsid w:val="000A2A1F"/>
    <w:rsid w:val="000A2D20"/>
    <w:rsid w:val="000A33EF"/>
    <w:rsid w:val="000A5F8E"/>
    <w:rsid w:val="000A6208"/>
    <w:rsid w:val="000A64DF"/>
    <w:rsid w:val="000A6637"/>
    <w:rsid w:val="000A6685"/>
    <w:rsid w:val="000A7434"/>
    <w:rsid w:val="000A795A"/>
    <w:rsid w:val="000B164F"/>
    <w:rsid w:val="000B2DB4"/>
    <w:rsid w:val="000B2DD9"/>
    <w:rsid w:val="000B3605"/>
    <w:rsid w:val="000B5A54"/>
    <w:rsid w:val="000B6753"/>
    <w:rsid w:val="000B71A9"/>
    <w:rsid w:val="000B752C"/>
    <w:rsid w:val="000C1843"/>
    <w:rsid w:val="000C373D"/>
    <w:rsid w:val="000C3935"/>
    <w:rsid w:val="000C397C"/>
    <w:rsid w:val="000C3BEF"/>
    <w:rsid w:val="000C5340"/>
    <w:rsid w:val="000C666B"/>
    <w:rsid w:val="000C698D"/>
    <w:rsid w:val="000C6D6A"/>
    <w:rsid w:val="000D53A1"/>
    <w:rsid w:val="000D5747"/>
    <w:rsid w:val="000D5F73"/>
    <w:rsid w:val="000D62F0"/>
    <w:rsid w:val="000D74A2"/>
    <w:rsid w:val="000E009C"/>
    <w:rsid w:val="000E0B97"/>
    <w:rsid w:val="000E0E75"/>
    <w:rsid w:val="000E12A6"/>
    <w:rsid w:val="000E1C20"/>
    <w:rsid w:val="000E205E"/>
    <w:rsid w:val="000E2061"/>
    <w:rsid w:val="000E2302"/>
    <w:rsid w:val="000E35B1"/>
    <w:rsid w:val="000E37AD"/>
    <w:rsid w:val="000E61FC"/>
    <w:rsid w:val="000E65BF"/>
    <w:rsid w:val="000E6BAD"/>
    <w:rsid w:val="000E79B1"/>
    <w:rsid w:val="000F2F9D"/>
    <w:rsid w:val="000F417A"/>
    <w:rsid w:val="000F528A"/>
    <w:rsid w:val="000F6123"/>
    <w:rsid w:val="000F7826"/>
    <w:rsid w:val="000F7C2A"/>
    <w:rsid w:val="001006C4"/>
    <w:rsid w:val="001020AE"/>
    <w:rsid w:val="001021F2"/>
    <w:rsid w:val="00102FAA"/>
    <w:rsid w:val="001051A5"/>
    <w:rsid w:val="00105AD4"/>
    <w:rsid w:val="00106561"/>
    <w:rsid w:val="00106B11"/>
    <w:rsid w:val="001070EC"/>
    <w:rsid w:val="00107C9D"/>
    <w:rsid w:val="00110C98"/>
    <w:rsid w:val="00111DDF"/>
    <w:rsid w:val="00113052"/>
    <w:rsid w:val="001139C2"/>
    <w:rsid w:val="001139E3"/>
    <w:rsid w:val="00113BBC"/>
    <w:rsid w:val="0011518E"/>
    <w:rsid w:val="00115914"/>
    <w:rsid w:val="001161F1"/>
    <w:rsid w:val="001218B9"/>
    <w:rsid w:val="00123D1C"/>
    <w:rsid w:val="00125604"/>
    <w:rsid w:val="00126684"/>
    <w:rsid w:val="00127C65"/>
    <w:rsid w:val="001310E0"/>
    <w:rsid w:val="00131DB5"/>
    <w:rsid w:val="0013306E"/>
    <w:rsid w:val="00136E9A"/>
    <w:rsid w:val="0013700A"/>
    <w:rsid w:val="001374C8"/>
    <w:rsid w:val="00137B16"/>
    <w:rsid w:val="00137B8A"/>
    <w:rsid w:val="0014011B"/>
    <w:rsid w:val="001403BE"/>
    <w:rsid w:val="00141E6D"/>
    <w:rsid w:val="00147E94"/>
    <w:rsid w:val="001600E2"/>
    <w:rsid w:val="00161C10"/>
    <w:rsid w:val="00164058"/>
    <w:rsid w:val="001646A6"/>
    <w:rsid w:val="00166C91"/>
    <w:rsid w:val="00167F7E"/>
    <w:rsid w:val="001717D0"/>
    <w:rsid w:val="00171911"/>
    <w:rsid w:val="00172479"/>
    <w:rsid w:val="001737B6"/>
    <w:rsid w:val="001748B0"/>
    <w:rsid w:val="00176579"/>
    <w:rsid w:val="00177798"/>
    <w:rsid w:val="00180424"/>
    <w:rsid w:val="00180A2B"/>
    <w:rsid w:val="00181C04"/>
    <w:rsid w:val="00182E7B"/>
    <w:rsid w:val="00182FBE"/>
    <w:rsid w:val="00182FE3"/>
    <w:rsid w:val="00183A31"/>
    <w:rsid w:val="00184C43"/>
    <w:rsid w:val="00190233"/>
    <w:rsid w:val="00190238"/>
    <w:rsid w:val="00190C0F"/>
    <w:rsid w:val="001919D6"/>
    <w:rsid w:val="00192705"/>
    <w:rsid w:val="001936C0"/>
    <w:rsid w:val="00196565"/>
    <w:rsid w:val="00196F0E"/>
    <w:rsid w:val="001A0FEC"/>
    <w:rsid w:val="001A56AA"/>
    <w:rsid w:val="001A73F9"/>
    <w:rsid w:val="001A7B0F"/>
    <w:rsid w:val="001C0C63"/>
    <w:rsid w:val="001C2435"/>
    <w:rsid w:val="001C42C6"/>
    <w:rsid w:val="001C74FE"/>
    <w:rsid w:val="001C7E81"/>
    <w:rsid w:val="001D1A2C"/>
    <w:rsid w:val="001D2A57"/>
    <w:rsid w:val="001D357A"/>
    <w:rsid w:val="001D51D2"/>
    <w:rsid w:val="001D6758"/>
    <w:rsid w:val="001D6CFD"/>
    <w:rsid w:val="001E1059"/>
    <w:rsid w:val="001E188B"/>
    <w:rsid w:val="001E270D"/>
    <w:rsid w:val="001E278D"/>
    <w:rsid w:val="001E2811"/>
    <w:rsid w:val="001E48FC"/>
    <w:rsid w:val="001E7037"/>
    <w:rsid w:val="001F6BF4"/>
    <w:rsid w:val="001F7DC1"/>
    <w:rsid w:val="00201FC5"/>
    <w:rsid w:val="00203B88"/>
    <w:rsid w:val="00203BD7"/>
    <w:rsid w:val="00203F68"/>
    <w:rsid w:val="0020436E"/>
    <w:rsid w:val="00205BCF"/>
    <w:rsid w:val="002068B3"/>
    <w:rsid w:val="00206C19"/>
    <w:rsid w:val="00207345"/>
    <w:rsid w:val="002139BE"/>
    <w:rsid w:val="002145E9"/>
    <w:rsid w:val="00214828"/>
    <w:rsid w:val="00215DBA"/>
    <w:rsid w:val="002170C1"/>
    <w:rsid w:val="00222A00"/>
    <w:rsid w:val="00222D70"/>
    <w:rsid w:val="00224C8C"/>
    <w:rsid w:val="002254D0"/>
    <w:rsid w:val="0022565C"/>
    <w:rsid w:val="00227A2E"/>
    <w:rsid w:val="00237B39"/>
    <w:rsid w:val="00245485"/>
    <w:rsid w:val="00246541"/>
    <w:rsid w:val="00247765"/>
    <w:rsid w:val="002513CB"/>
    <w:rsid w:val="00251530"/>
    <w:rsid w:val="00252D89"/>
    <w:rsid w:val="00252F8F"/>
    <w:rsid w:val="002540FF"/>
    <w:rsid w:val="00255477"/>
    <w:rsid w:val="00255FEC"/>
    <w:rsid w:val="0025679D"/>
    <w:rsid w:val="0025772F"/>
    <w:rsid w:val="002626B0"/>
    <w:rsid w:val="002627D0"/>
    <w:rsid w:val="00262F3D"/>
    <w:rsid w:val="00263F46"/>
    <w:rsid w:val="00264C1D"/>
    <w:rsid w:val="002671A8"/>
    <w:rsid w:val="002678F8"/>
    <w:rsid w:val="00270386"/>
    <w:rsid w:val="0027040A"/>
    <w:rsid w:val="00270416"/>
    <w:rsid w:val="00271793"/>
    <w:rsid w:val="00273C95"/>
    <w:rsid w:val="00274FEE"/>
    <w:rsid w:val="0028291A"/>
    <w:rsid w:val="0028551C"/>
    <w:rsid w:val="00286A7B"/>
    <w:rsid w:val="00287B31"/>
    <w:rsid w:val="00287B7C"/>
    <w:rsid w:val="002906B3"/>
    <w:rsid w:val="00294A55"/>
    <w:rsid w:val="00294D51"/>
    <w:rsid w:val="00294DC8"/>
    <w:rsid w:val="00296BFE"/>
    <w:rsid w:val="002A0545"/>
    <w:rsid w:val="002A16F8"/>
    <w:rsid w:val="002A1C84"/>
    <w:rsid w:val="002A31CD"/>
    <w:rsid w:val="002A4575"/>
    <w:rsid w:val="002A6279"/>
    <w:rsid w:val="002A7184"/>
    <w:rsid w:val="002B0833"/>
    <w:rsid w:val="002B0ADC"/>
    <w:rsid w:val="002B0CFC"/>
    <w:rsid w:val="002B3D99"/>
    <w:rsid w:val="002B59F0"/>
    <w:rsid w:val="002B643A"/>
    <w:rsid w:val="002B6B96"/>
    <w:rsid w:val="002B6CB1"/>
    <w:rsid w:val="002B6F22"/>
    <w:rsid w:val="002C1202"/>
    <w:rsid w:val="002C2B28"/>
    <w:rsid w:val="002C361D"/>
    <w:rsid w:val="002C60ED"/>
    <w:rsid w:val="002C6E96"/>
    <w:rsid w:val="002D0537"/>
    <w:rsid w:val="002D2DE9"/>
    <w:rsid w:val="002D392E"/>
    <w:rsid w:val="002D3D56"/>
    <w:rsid w:val="002D47D1"/>
    <w:rsid w:val="002D5AC3"/>
    <w:rsid w:val="002D5BBF"/>
    <w:rsid w:val="002E02EA"/>
    <w:rsid w:val="002E0BC7"/>
    <w:rsid w:val="002E1ADD"/>
    <w:rsid w:val="002E72F4"/>
    <w:rsid w:val="002E7C2F"/>
    <w:rsid w:val="002F1E97"/>
    <w:rsid w:val="0030008E"/>
    <w:rsid w:val="00301C47"/>
    <w:rsid w:val="003034E9"/>
    <w:rsid w:val="00306510"/>
    <w:rsid w:val="00307405"/>
    <w:rsid w:val="003103CF"/>
    <w:rsid w:val="00311293"/>
    <w:rsid w:val="003112B7"/>
    <w:rsid w:val="00311996"/>
    <w:rsid w:val="00313E03"/>
    <w:rsid w:val="00315A7E"/>
    <w:rsid w:val="0031666E"/>
    <w:rsid w:val="003168EE"/>
    <w:rsid w:val="00316F50"/>
    <w:rsid w:val="003172C2"/>
    <w:rsid w:val="003173A3"/>
    <w:rsid w:val="00320613"/>
    <w:rsid w:val="003210C2"/>
    <w:rsid w:val="00323580"/>
    <w:rsid w:val="00323B43"/>
    <w:rsid w:val="00323E88"/>
    <w:rsid w:val="00323FC2"/>
    <w:rsid w:val="00324CDE"/>
    <w:rsid w:val="003267FC"/>
    <w:rsid w:val="003273E8"/>
    <w:rsid w:val="00327D87"/>
    <w:rsid w:val="003320D6"/>
    <w:rsid w:val="00332939"/>
    <w:rsid w:val="003332F7"/>
    <w:rsid w:val="00333A03"/>
    <w:rsid w:val="00334742"/>
    <w:rsid w:val="00335935"/>
    <w:rsid w:val="00336F61"/>
    <w:rsid w:val="00337513"/>
    <w:rsid w:val="003414DF"/>
    <w:rsid w:val="0034198F"/>
    <w:rsid w:val="003442E8"/>
    <w:rsid w:val="00345C65"/>
    <w:rsid w:val="00347B62"/>
    <w:rsid w:val="00351D1B"/>
    <w:rsid w:val="00352771"/>
    <w:rsid w:val="00353541"/>
    <w:rsid w:val="003536C2"/>
    <w:rsid w:val="00354B7E"/>
    <w:rsid w:val="003603F5"/>
    <w:rsid w:val="00362F55"/>
    <w:rsid w:val="00363537"/>
    <w:rsid w:val="00364427"/>
    <w:rsid w:val="003650BB"/>
    <w:rsid w:val="00366E84"/>
    <w:rsid w:val="00367606"/>
    <w:rsid w:val="003678C3"/>
    <w:rsid w:val="00367C54"/>
    <w:rsid w:val="00370118"/>
    <w:rsid w:val="00371AEA"/>
    <w:rsid w:val="0037239C"/>
    <w:rsid w:val="0037281C"/>
    <w:rsid w:val="003728A5"/>
    <w:rsid w:val="003734A9"/>
    <w:rsid w:val="00373BC8"/>
    <w:rsid w:val="0037493D"/>
    <w:rsid w:val="00374B72"/>
    <w:rsid w:val="003763D0"/>
    <w:rsid w:val="00377E8C"/>
    <w:rsid w:val="003814D8"/>
    <w:rsid w:val="00381A5F"/>
    <w:rsid w:val="003831C9"/>
    <w:rsid w:val="0038332A"/>
    <w:rsid w:val="00383CEF"/>
    <w:rsid w:val="00384E2A"/>
    <w:rsid w:val="003855D0"/>
    <w:rsid w:val="0039162E"/>
    <w:rsid w:val="00394485"/>
    <w:rsid w:val="00394860"/>
    <w:rsid w:val="00396104"/>
    <w:rsid w:val="003A22C9"/>
    <w:rsid w:val="003A264A"/>
    <w:rsid w:val="003A53D0"/>
    <w:rsid w:val="003A5BCF"/>
    <w:rsid w:val="003A7C97"/>
    <w:rsid w:val="003B3D99"/>
    <w:rsid w:val="003B51C2"/>
    <w:rsid w:val="003B7B83"/>
    <w:rsid w:val="003C1BB3"/>
    <w:rsid w:val="003C3259"/>
    <w:rsid w:val="003C50D4"/>
    <w:rsid w:val="003C588F"/>
    <w:rsid w:val="003C61D4"/>
    <w:rsid w:val="003C6E98"/>
    <w:rsid w:val="003C6F1C"/>
    <w:rsid w:val="003C7F37"/>
    <w:rsid w:val="003D08A0"/>
    <w:rsid w:val="003D167A"/>
    <w:rsid w:val="003D2831"/>
    <w:rsid w:val="003D4E0E"/>
    <w:rsid w:val="003D4F0C"/>
    <w:rsid w:val="003D55AF"/>
    <w:rsid w:val="003D6314"/>
    <w:rsid w:val="003D6B94"/>
    <w:rsid w:val="003D7C40"/>
    <w:rsid w:val="003E3247"/>
    <w:rsid w:val="003E3F67"/>
    <w:rsid w:val="003E40E8"/>
    <w:rsid w:val="003E46C7"/>
    <w:rsid w:val="003E4D1C"/>
    <w:rsid w:val="003E69B2"/>
    <w:rsid w:val="003F0838"/>
    <w:rsid w:val="003F475B"/>
    <w:rsid w:val="003F563A"/>
    <w:rsid w:val="003F59F4"/>
    <w:rsid w:val="003F6CAA"/>
    <w:rsid w:val="00400A7B"/>
    <w:rsid w:val="004015FA"/>
    <w:rsid w:val="00402A02"/>
    <w:rsid w:val="00403641"/>
    <w:rsid w:val="00403E2E"/>
    <w:rsid w:val="004040AE"/>
    <w:rsid w:val="0040438E"/>
    <w:rsid w:val="004054A9"/>
    <w:rsid w:val="0041018F"/>
    <w:rsid w:val="00410F7F"/>
    <w:rsid w:val="00411AD1"/>
    <w:rsid w:val="00411DAF"/>
    <w:rsid w:val="004124C9"/>
    <w:rsid w:val="00413013"/>
    <w:rsid w:val="0041306A"/>
    <w:rsid w:val="00413888"/>
    <w:rsid w:val="0041399B"/>
    <w:rsid w:val="00413D93"/>
    <w:rsid w:val="00415A4C"/>
    <w:rsid w:val="00415AC1"/>
    <w:rsid w:val="00416C68"/>
    <w:rsid w:val="00417E4D"/>
    <w:rsid w:val="00422386"/>
    <w:rsid w:val="00423A72"/>
    <w:rsid w:val="00424B03"/>
    <w:rsid w:val="00424B8A"/>
    <w:rsid w:val="0042504B"/>
    <w:rsid w:val="0042586D"/>
    <w:rsid w:val="0042643E"/>
    <w:rsid w:val="0042666B"/>
    <w:rsid w:val="00426BCA"/>
    <w:rsid w:val="0042737F"/>
    <w:rsid w:val="00427943"/>
    <w:rsid w:val="00431206"/>
    <w:rsid w:val="00431438"/>
    <w:rsid w:val="00434E28"/>
    <w:rsid w:val="00435759"/>
    <w:rsid w:val="00436696"/>
    <w:rsid w:val="00436C62"/>
    <w:rsid w:val="00440628"/>
    <w:rsid w:val="00440C56"/>
    <w:rsid w:val="00441AD1"/>
    <w:rsid w:val="00442C24"/>
    <w:rsid w:val="00444FC7"/>
    <w:rsid w:val="0044602B"/>
    <w:rsid w:val="00446945"/>
    <w:rsid w:val="00446D99"/>
    <w:rsid w:val="00447161"/>
    <w:rsid w:val="00447BB6"/>
    <w:rsid w:val="0045148F"/>
    <w:rsid w:val="004515A8"/>
    <w:rsid w:val="004518B1"/>
    <w:rsid w:val="00452BA2"/>
    <w:rsid w:val="004537ED"/>
    <w:rsid w:val="00453A53"/>
    <w:rsid w:val="00454290"/>
    <w:rsid w:val="004544B5"/>
    <w:rsid w:val="004559A3"/>
    <w:rsid w:val="004561E8"/>
    <w:rsid w:val="0045700B"/>
    <w:rsid w:val="00462AA8"/>
    <w:rsid w:val="00463282"/>
    <w:rsid w:val="0046467A"/>
    <w:rsid w:val="00465A0C"/>
    <w:rsid w:val="00466D07"/>
    <w:rsid w:val="00467084"/>
    <w:rsid w:val="00470B1C"/>
    <w:rsid w:val="004720F9"/>
    <w:rsid w:val="004750DA"/>
    <w:rsid w:val="00476241"/>
    <w:rsid w:val="00476475"/>
    <w:rsid w:val="00476801"/>
    <w:rsid w:val="00480716"/>
    <w:rsid w:val="00485055"/>
    <w:rsid w:val="004858F3"/>
    <w:rsid w:val="004872D4"/>
    <w:rsid w:val="00490E33"/>
    <w:rsid w:val="004911BF"/>
    <w:rsid w:val="00491436"/>
    <w:rsid w:val="00491579"/>
    <w:rsid w:val="00491C69"/>
    <w:rsid w:val="00493E65"/>
    <w:rsid w:val="00496EAB"/>
    <w:rsid w:val="00497803"/>
    <w:rsid w:val="00497E20"/>
    <w:rsid w:val="004A05DE"/>
    <w:rsid w:val="004A1C36"/>
    <w:rsid w:val="004A388E"/>
    <w:rsid w:val="004A458A"/>
    <w:rsid w:val="004A55F4"/>
    <w:rsid w:val="004A60E5"/>
    <w:rsid w:val="004A68B8"/>
    <w:rsid w:val="004A793F"/>
    <w:rsid w:val="004B462A"/>
    <w:rsid w:val="004B4883"/>
    <w:rsid w:val="004B4EA9"/>
    <w:rsid w:val="004B58AF"/>
    <w:rsid w:val="004B6E2F"/>
    <w:rsid w:val="004C09B0"/>
    <w:rsid w:val="004C0A4F"/>
    <w:rsid w:val="004C0D64"/>
    <w:rsid w:val="004C19FA"/>
    <w:rsid w:val="004C359A"/>
    <w:rsid w:val="004C3E29"/>
    <w:rsid w:val="004D1115"/>
    <w:rsid w:val="004D5008"/>
    <w:rsid w:val="004D5872"/>
    <w:rsid w:val="004D5CC5"/>
    <w:rsid w:val="004D6F9F"/>
    <w:rsid w:val="004D7592"/>
    <w:rsid w:val="004D7C8A"/>
    <w:rsid w:val="004E0860"/>
    <w:rsid w:val="004E162E"/>
    <w:rsid w:val="004E21B6"/>
    <w:rsid w:val="004E2CE5"/>
    <w:rsid w:val="004E337E"/>
    <w:rsid w:val="004E427B"/>
    <w:rsid w:val="004E53CE"/>
    <w:rsid w:val="004E6418"/>
    <w:rsid w:val="004E6544"/>
    <w:rsid w:val="004F0507"/>
    <w:rsid w:val="004F0FF9"/>
    <w:rsid w:val="004F1D93"/>
    <w:rsid w:val="004F3A93"/>
    <w:rsid w:val="004F3EA7"/>
    <w:rsid w:val="004F4032"/>
    <w:rsid w:val="004F4AC9"/>
    <w:rsid w:val="004F58ED"/>
    <w:rsid w:val="005008DB"/>
    <w:rsid w:val="00502223"/>
    <w:rsid w:val="00507647"/>
    <w:rsid w:val="00507E4E"/>
    <w:rsid w:val="00512385"/>
    <w:rsid w:val="00513AD1"/>
    <w:rsid w:val="00516533"/>
    <w:rsid w:val="0051771D"/>
    <w:rsid w:val="005216AD"/>
    <w:rsid w:val="00522D45"/>
    <w:rsid w:val="005239C5"/>
    <w:rsid w:val="005255BD"/>
    <w:rsid w:val="00525E91"/>
    <w:rsid w:val="0052657D"/>
    <w:rsid w:val="00527CEB"/>
    <w:rsid w:val="00530DF9"/>
    <w:rsid w:val="00531DC9"/>
    <w:rsid w:val="00531ED0"/>
    <w:rsid w:val="00533358"/>
    <w:rsid w:val="00533F70"/>
    <w:rsid w:val="00534042"/>
    <w:rsid w:val="005358B8"/>
    <w:rsid w:val="00537812"/>
    <w:rsid w:val="00537DE8"/>
    <w:rsid w:val="00540AEE"/>
    <w:rsid w:val="00540D1B"/>
    <w:rsid w:val="0054205E"/>
    <w:rsid w:val="00542CAB"/>
    <w:rsid w:val="00542F44"/>
    <w:rsid w:val="0054435E"/>
    <w:rsid w:val="00544959"/>
    <w:rsid w:val="00545339"/>
    <w:rsid w:val="005506F0"/>
    <w:rsid w:val="00553327"/>
    <w:rsid w:val="00553B59"/>
    <w:rsid w:val="00554A0B"/>
    <w:rsid w:val="00555515"/>
    <w:rsid w:val="00555897"/>
    <w:rsid w:val="00555A72"/>
    <w:rsid w:val="005572F7"/>
    <w:rsid w:val="00557495"/>
    <w:rsid w:val="00557C9B"/>
    <w:rsid w:val="00561846"/>
    <w:rsid w:val="00562738"/>
    <w:rsid w:val="00562C2D"/>
    <w:rsid w:val="00563C7F"/>
    <w:rsid w:val="005650C4"/>
    <w:rsid w:val="00567B89"/>
    <w:rsid w:val="00567C9E"/>
    <w:rsid w:val="00570501"/>
    <w:rsid w:val="00570865"/>
    <w:rsid w:val="00571D19"/>
    <w:rsid w:val="00572BD1"/>
    <w:rsid w:val="0057431E"/>
    <w:rsid w:val="00574711"/>
    <w:rsid w:val="0057533C"/>
    <w:rsid w:val="005760D7"/>
    <w:rsid w:val="00577E78"/>
    <w:rsid w:val="00580082"/>
    <w:rsid w:val="00580532"/>
    <w:rsid w:val="005815AD"/>
    <w:rsid w:val="005819A4"/>
    <w:rsid w:val="00582B84"/>
    <w:rsid w:val="00584842"/>
    <w:rsid w:val="00584B75"/>
    <w:rsid w:val="005861DB"/>
    <w:rsid w:val="00586B32"/>
    <w:rsid w:val="00587EE2"/>
    <w:rsid w:val="00593515"/>
    <w:rsid w:val="005943DB"/>
    <w:rsid w:val="00594EE7"/>
    <w:rsid w:val="005969F0"/>
    <w:rsid w:val="005A3747"/>
    <w:rsid w:val="005A38CF"/>
    <w:rsid w:val="005A4BDC"/>
    <w:rsid w:val="005A53B6"/>
    <w:rsid w:val="005A7827"/>
    <w:rsid w:val="005B0AD9"/>
    <w:rsid w:val="005B27FB"/>
    <w:rsid w:val="005B2ED2"/>
    <w:rsid w:val="005B3F24"/>
    <w:rsid w:val="005B4A92"/>
    <w:rsid w:val="005B5412"/>
    <w:rsid w:val="005B5B40"/>
    <w:rsid w:val="005B61A0"/>
    <w:rsid w:val="005C166D"/>
    <w:rsid w:val="005C1C69"/>
    <w:rsid w:val="005C4290"/>
    <w:rsid w:val="005C467F"/>
    <w:rsid w:val="005C46B8"/>
    <w:rsid w:val="005C4768"/>
    <w:rsid w:val="005C4C0F"/>
    <w:rsid w:val="005C6252"/>
    <w:rsid w:val="005C68B1"/>
    <w:rsid w:val="005C76E2"/>
    <w:rsid w:val="005D1489"/>
    <w:rsid w:val="005D41C3"/>
    <w:rsid w:val="005D5C1C"/>
    <w:rsid w:val="005D794E"/>
    <w:rsid w:val="005E4055"/>
    <w:rsid w:val="005E5C13"/>
    <w:rsid w:val="005E5DBC"/>
    <w:rsid w:val="005E6591"/>
    <w:rsid w:val="005F0CBE"/>
    <w:rsid w:val="005F22C8"/>
    <w:rsid w:val="005F2D6F"/>
    <w:rsid w:val="005F54A9"/>
    <w:rsid w:val="005F77A5"/>
    <w:rsid w:val="0060062E"/>
    <w:rsid w:val="00600AE9"/>
    <w:rsid w:val="00601150"/>
    <w:rsid w:val="00601670"/>
    <w:rsid w:val="0060198B"/>
    <w:rsid w:val="00602C9A"/>
    <w:rsid w:val="00603334"/>
    <w:rsid w:val="00611BED"/>
    <w:rsid w:val="0061230E"/>
    <w:rsid w:val="00612D05"/>
    <w:rsid w:val="006143FA"/>
    <w:rsid w:val="00615590"/>
    <w:rsid w:val="00616A92"/>
    <w:rsid w:val="0062043E"/>
    <w:rsid w:val="00624B1D"/>
    <w:rsid w:val="0062725D"/>
    <w:rsid w:val="00632BA6"/>
    <w:rsid w:val="00634944"/>
    <w:rsid w:val="006360F5"/>
    <w:rsid w:val="00636564"/>
    <w:rsid w:val="00637C98"/>
    <w:rsid w:val="00640256"/>
    <w:rsid w:val="00641C69"/>
    <w:rsid w:val="00642339"/>
    <w:rsid w:val="00642CA5"/>
    <w:rsid w:val="0064457F"/>
    <w:rsid w:val="00646823"/>
    <w:rsid w:val="0065033D"/>
    <w:rsid w:val="0065141F"/>
    <w:rsid w:val="00653167"/>
    <w:rsid w:val="00653789"/>
    <w:rsid w:val="00657F51"/>
    <w:rsid w:val="006605CE"/>
    <w:rsid w:val="006651C4"/>
    <w:rsid w:val="006662B2"/>
    <w:rsid w:val="006667E9"/>
    <w:rsid w:val="0066789A"/>
    <w:rsid w:val="00667BD1"/>
    <w:rsid w:val="00672D23"/>
    <w:rsid w:val="00673588"/>
    <w:rsid w:val="00673F29"/>
    <w:rsid w:val="00675BFE"/>
    <w:rsid w:val="006763CC"/>
    <w:rsid w:val="00676418"/>
    <w:rsid w:val="00677AB8"/>
    <w:rsid w:val="0068101D"/>
    <w:rsid w:val="006857B1"/>
    <w:rsid w:val="006870D8"/>
    <w:rsid w:val="00687A8E"/>
    <w:rsid w:val="00690C5A"/>
    <w:rsid w:val="006916CF"/>
    <w:rsid w:val="00691FA3"/>
    <w:rsid w:val="00692B4D"/>
    <w:rsid w:val="00692D00"/>
    <w:rsid w:val="006938BC"/>
    <w:rsid w:val="006940E4"/>
    <w:rsid w:val="00694B40"/>
    <w:rsid w:val="00695B8C"/>
    <w:rsid w:val="006961DB"/>
    <w:rsid w:val="00696E1B"/>
    <w:rsid w:val="00696EC4"/>
    <w:rsid w:val="006971C0"/>
    <w:rsid w:val="00697C9E"/>
    <w:rsid w:val="006A09DD"/>
    <w:rsid w:val="006A36D6"/>
    <w:rsid w:val="006A4CD1"/>
    <w:rsid w:val="006A4F86"/>
    <w:rsid w:val="006A5A38"/>
    <w:rsid w:val="006A66D4"/>
    <w:rsid w:val="006A6CE5"/>
    <w:rsid w:val="006B13ED"/>
    <w:rsid w:val="006B2732"/>
    <w:rsid w:val="006B288E"/>
    <w:rsid w:val="006B3138"/>
    <w:rsid w:val="006B34C6"/>
    <w:rsid w:val="006B3BAB"/>
    <w:rsid w:val="006B48A8"/>
    <w:rsid w:val="006B4B61"/>
    <w:rsid w:val="006B7FC6"/>
    <w:rsid w:val="006C03A5"/>
    <w:rsid w:val="006C1477"/>
    <w:rsid w:val="006C4311"/>
    <w:rsid w:val="006C47FA"/>
    <w:rsid w:val="006C554C"/>
    <w:rsid w:val="006C578A"/>
    <w:rsid w:val="006C5CE3"/>
    <w:rsid w:val="006C7484"/>
    <w:rsid w:val="006D0AFF"/>
    <w:rsid w:val="006D3705"/>
    <w:rsid w:val="006D4316"/>
    <w:rsid w:val="006D4AB9"/>
    <w:rsid w:val="006D56D1"/>
    <w:rsid w:val="006D60E2"/>
    <w:rsid w:val="006D7A8D"/>
    <w:rsid w:val="006E01FA"/>
    <w:rsid w:val="006E1D5A"/>
    <w:rsid w:val="006E1D66"/>
    <w:rsid w:val="006E2F0C"/>
    <w:rsid w:val="006E3021"/>
    <w:rsid w:val="006E4475"/>
    <w:rsid w:val="006F11C6"/>
    <w:rsid w:val="006F1945"/>
    <w:rsid w:val="006F3E43"/>
    <w:rsid w:val="006F7074"/>
    <w:rsid w:val="00701AE3"/>
    <w:rsid w:val="0070225A"/>
    <w:rsid w:val="00702A76"/>
    <w:rsid w:val="0070547F"/>
    <w:rsid w:val="00706A79"/>
    <w:rsid w:val="00707EB2"/>
    <w:rsid w:val="007135D1"/>
    <w:rsid w:val="00715A31"/>
    <w:rsid w:val="00715C49"/>
    <w:rsid w:val="00716BDB"/>
    <w:rsid w:val="007202DC"/>
    <w:rsid w:val="007233FF"/>
    <w:rsid w:val="00724573"/>
    <w:rsid w:val="00725772"/>
    <w:rsid w:val="00726A46"/>
    <w:rsid w:val="0072705A"/>
    <w:rsid w:val="00727E1A"/>
    <w:rsid w:val="00730BF1"/>
    <w:rsid w:val="00731093"/>
    <w:rsid w:val="007336C3"/>
    <w:rsid w:val="007367C1"/>
    <w:rsid w:val="00737BDD"/>
    <w:rsid w:val="00741614"/>
    <w:rsid w:val="00745B08"/>
    <w:rsid w:val="00745FDF"/>
    <w:rsid w:val="0074637C"/>
    <w:rsid w:val="00750505"/>
    <w:rsid w:val="00751A39"/>
    <w:rsid w:val="007527CE"/>
    <w:rsid w:val="007531E6"/>
    <w:rsid w:val="0075420D"/>
    <w:rsid w:val="00755100"/>
    <w:rsid w:val="0075550B"/>
    <w:rsid w:val="00755615"/>
    <w:rsid w:val="00755ED3"/>
    <w:rsid w:val="00756979"/>
    <w:rsid w:val="00757651"/>
    <w:rsid w:val="00757A3A"/>
    <w:rsid w:val="00757F5E"/>
    <w:rsid w:val="00760F4E"/>
    <w:rsid w:val="00761629"/>
    <w:rsid w:val="00761D88"/>
    <w:rsid w:val="007654EF"/>
    <w:rsid w:val="00766125"/>
    <w:rsid w:val="00773C51"/>
    <w:rsid w:val="00774094"/>
    <w:rsid w:val="00774B3A"/>
    <w:rsid w:val="00776486"/>
    <w:rsid w:val="00776564"/>
    <w:rsid w:val="00776EC7"/>
    <w:rsid w:val="007814B9"/>
    <w:rsid w:val="00781995"/>
    <w:rsid w:val="007859EC"/>
    <w:rsid w:val="00786AF8"/>
    <w:rsid w:val="0078723C"/>
    <w:rsid w:val="00790D9E"/>
    <w:rsid w:val="00793823"/>
    <w:rsid w:val="00793D47"/>
    <w:rsid w:val="007948CB"/>
    <w:rsid w:val="00796824"/>
    <w:rsid w:val="00796F63"/>
    <w:rsid w:val="00797402"/>
    <w:rsid w:val="00797EC5"/>
    <w:rsid w:val="007A2C7B"/>
    <w:rsid w:val="007A40C4"/>
    <w:rsid w:val="007A44D5"/>
    <w:rsid w:val="007A458F"/>
    <w:rsid w:val="007A685A"/>
    <w:rsid w:val="007A6B00"/>
    <w:rsid w:val="007A753E"/>
    <w:rsid w:val="007B1068"/>
    <w:rsid w:val="007B6349"/>
    <w:rsid w:val="007C1E2E"/>
    <w:rsid w:val="007C23B0"/>
    <w:rsid w:val="007C6549"/>
    <w:rsid w:val="007C6684"/>
    <w:rsid w:val="007C72DC"/>
    <w:rsid w:val="007C7FC7"/>
    <w:rsid w:val="007D4CED"/>
    <w:rsid w:val="007D58BB"/>
    <w:rsid w:val="007D6824"/>
    <w:rsid w:val="007D72FC"/>
    <w:rsid w:val="007E164F"/>
    <w:rsid w:val="007E1F02"/>
    <w:rsid w:val="007E318E"/>
    <w:rsid w:val="007E5B41"/>
    <w:rsid w:val="007E5EA8"/>
    <w:rsid w:val="007E684B"/>
    <w:rsid w:val="007E7D55"/>
    <w:rsid w:val="007F01EC"/>
    <w:rsid w:val="007F0D7A"/>
    <w:rsid w:val="007F3198"/>
    <w:rsid w:val="007F3A77"/>
    <w:rsid w:val="007F3A91"/>
    <w:rsid w:val="007F694D"/>
    <w:rsid w:val="007F6FA4"/>
    <w:rsid w:val="007F75E3"/>
    <w:rsid w:val="007F7D0E"/>
    <w:rsid w:val="00801F78"/>
    <w:rsid w:val="00802904"/>
    <w:rsid w:val="00802A2E"/>
    <w:rsid w:val="00802BAC"/>
    <w:rsid w:val="00803933"/>
    <w:rsid w:val="00803CDE"/>
    <w:rsid w:val="008047CA"/>
    <w:rsid w:val="00804965"/>
    <w:rsid w:val="00804AD1"/>
    <w:rsid w:val="00810722"/>
    <w:rsid w:val="008109E4"/>
    <w:rsid w:val="00810FE5"/>
    <w:rsid w:val="00812340"/>
    <w:rsid w:val="00813580"/>
    <w:rsid w:val="008161A7"/>
    <w:rsid w:val="008171F8"/>
    <w:rsid w:val="0081736F"/>
    <w:rsid w:val="00817A74"/>
    <w:rsid w:val="00824C43"/>
    <w:rsid w:val="00824D83"/>
    <w:rsid w:val="008268A9"/>
    <w:rsid w:val="008300B2"/>
    <w:rsid w:val="00830728"/>
    <w:rsid w:val="0083075E"/>
    <w:rsid w:val="00831B23"/>
    <w:rsid w:val="00832771"/>
    <w:rsid w:val="00832E10"/>
    <w:rsid w:val="008362EB"/>
    <w:rsid w:val="00836983"/>
    <w:rsid w:val="008401EA"/>
    <w:rsid w:val="008414D4"/>
    <w:rsid w:val="00844BAC"/>
    <w:rsid w:val="008451A2"/>
    <w:rsid w:val="00847309"/>
    <w:rsid w:val="008500DD"/>
    <w:rsid w:val="00851505"/>
    <w:rsid w:val="008552AD"/>
    <w:rsid w:val="008555EF"/>
    <w:rsid w:val="00856100"/>
    <w:rsid w:val="0086216F"/>
    <w:rsid w:val="00862215"/>
    <w:rsid w:val="008632DB"/>
    <w:rsid w:val="00865CBF"/>
    <w:rsid w:val="00866BB6"/>
    <w:rsid w:val="00870190"/>
    <w:rsid w:val="00873848"/>
    <w:rsid w:val="0087474C"/>
    <w:rsid w:val="00875A7A"/>
    <w:rsid w:val="00876EDA"/>
    <w:rsid w:val="00877707"/>
    <w:rsid w:val="00881EF9"/>
    <w:rsid w:val="00882A08"/>
    <w:rsid w:val="008861C6"/>
    <w:rsid w:val="008873E3"/>
    <w:rsid w:val="00887471"/>
    <w:rsid w:val="00887CDB"/>
    <w:rsid w:val="00890853"/>
    <w:rsid w:val="00890878"/>
    <w:rsid w:val="00890CA7"/>
    <w:rsid w:val="008972DE"/>
    <w:rsid w:val="008A2C92"/>
    <w:rsid w:val="008A2F20"/>
    <w:rsid w:val="008B0F91"/>
    <w:rsid w:val="008B1927"/>
    <w:rsid w:val="008B5C97"/>
    <w:rsid w:val="008B62B4"/>
    <w:rsid w:val="008B682B"/>
    <w:rsid w:val="008B6A6B"/>
    <w:rsid w:val="008B71F6"/>
    <w:rsid w:val="008B7A08"/>
    <w:rsid w:val="008B7BB9"/>
    <w:rsid w:val="008C2CB1"/>
    <w:rsid w:val="008C37FC"/>
    <w:rsid w:val="008C40F4"/>
    <w:rsid w:val="008C565F"/>
    <w:rsid w:val="008C56D4"/>
    <w:rsid w:val="008C68C6"/>
    <w:rsid w:val="008C76D3"/>
    <w:rsid w:val="008C7A00"/>
    <w:rsid w:val="008D0593"/>
    <w:rsid w:val="008D07EF"/>
    <w:rsid w:val="008D08EC"/>
    <w:rsid w:val="008D44AA"/>
    <w:rsid w:val="008D4F57"/>
    <w:rsid w:val="008D5B72"/>
    <w:rsid w:val="008D63B6"/>
    <w:rsid w:val="008D6906"/>
    <w:rsid w:val="008E2AAA"/>
    <w:rsid w:val="008E3376"/>
    <w:rsid w:val="008E6FEE"/>
    <w:rsid w:val="008F0285"/>
    <w:rsid w:val="008F1F93"/>
    <w:rsid w:val="008F26F4"/>
    <w:rsid w:val="008F292B"/>
    <w:rsid w:val="008F2B7A"/>
    <w:rsid w:val="008F4BCF"/>
    <w:rsid w:val="008F7780"/>
    <w:rsid w:val="00901470"/>
    <w:rsid w:val="009028AD"/>
    <w:rsid w:val="00904231"/>
    <w:rsid w:val="00905331"/>
    <w:rsid w:val="00905354"/>
    <w:rsid w:val="00905407"/>
    <w:rsid w:val="00905FD4"/>
    <w:rsid w:val="00906C37"/>
    <w:rsid w:val="00910644"/>
    <w:rsid w:val="00925A06"/>
    <w:rsid w:val="00926355"/>
    <w:rsid w:val="00927BD7"/>
    <w:rsid w:val="00930393"/>
    <w:rsid w:val="0093098C"/>
    <w:rsid w:val="00930ED2"/>
    <w:rsid w:val="0093102B"/>
    <w:rsid w:val="009319C5"/>
    <w:rsid w:val="00931BD7"/>
    <w:rsid w:val="00932923"/>
    <w:rsid w:val="009333C1"/>
    <w:rsid w:val="00933424"/>
    <w:rsid w:val="009348A1"/>
    <w:rsid w:val="0093594C"/>
    <w:rsid w:val="009428DE"/>
    <w:rsid w:val="00943478"/>
    <w:rsid w:val="00943993"/>
    <w:rsid w:val="00946C2F"/>
    <w:rsid w:val="009507E8"/>
    <w:rsid w:val="00950867"/>
    <w:rsid w:val="00952781"/>
    <w:rsid w:val="009536DF"/>
    <w:rsid w:val="00954AD5"/>
    <w:rsid w:val="00956E9F"/>
    <w:rsid w:val="00961C94"/>
    <w:rsid w:val="00962E0E"/>
    <w:rsid w:val="00963A49"/>
    <w:rsid w:val="00964B06"/>
    <w:rsid w:val="00964C8E"/>
    <w:rsid w:val="00966E48"/>
    <w:rsid w:val="00970678"/>
    <w:rsid w:val="00972431"/>
    <w:rsid w:val="00972E3E"/>
    <w:rsid w:val="00973BC3"/>
    <w:rsid w:val="009751AE"/>
    <w:rsid w:val="009812A7"/>
    <w:rsid w:val="009820B9"/>
    <w:rsid w:val="00982980"/>
    <w:rsid w:val="00982DB9"/>
    <w:rsid w:val="009852AA"/>
    <w:rsid w:val="00985ACF"/>
    <w:rsid w:val="0099031D"/>
    <w:rsid w:val="00994E13"/>
    <w:rsid w:val="00995A6D"/>
    <w:rsid w:val="00997BC5"/>
    <w:rsid w:val="009A1FB0"/>
    <w:rsid w:val="009A35EB"/>
    <w:rsid w:val="009A3D0D"/>
    <w:rsid w:val="009A42F7"/>
    <w:rsid w:val="009A6A35"/>
    <w:rsid w:val="009A7C82"/>
    <w:rsid w:val="009B0772"/>
    <w:rsid w:val="009B147B"/>
    <w:rsid w:val="009B154C"/>
    <w:rsid w:val="009B1C84"/>
    <w:rsid w:val="009B330C"/>
    <w:rsid w:val="009B367A"/>
    <w:rsid w:val="009B4D97"/>
    <w:rsid w:val="009B7342"/>
    <w:rsid w:val="009C04C4"/>
    <w:rsid w:val="009C07A9"/>
    <w:rsid w:val="009C125B"/>
    <w:rsid w:val="009C2499"/>
    <w:rsid w:val="009C2F57"/>
    <w:rsid w:val="009C401E"/>
    <w:rsid w:val="009C50BF"/>
    <w:rsid w:val="009C5177"/>
    <w:rsid w:val="009C6443"/>
    <w:rsid w:val="009C7CCF"/>
    <w:rsid w:val="009D0044"/>
    <w:rsid w:val="009D395F"/>
    <w:rsid w:val="009D4AD7"/>
    <w:rsid w:val="009D526D"/>
    <w:rsid w:val="009E3193"/>
    <w:rsid w:val="009E33A3"/>
    <w:rsid w:val="009E47A4"/>
    <w:rsid w:val="009E5D65"/>
    <w:rsid w:val="009E6337"/>
    <w:rsid w:val="009E7872"/>
    <w:rsid w:val="009E7CA5"/>
    <w:rsid w:val="009F1945"/>
    <w:rsid w:val="009F1CDB"/>
    <w:rsid w:val="009F1DBF"/>
    <w:rsid w:val="009F2E98"/>
    <w:rsid w:val="009F4C6E"/>
    <w:rsid w:val="009F5B67"/>
    <w:rsid w:val="009F6E79"/>
    <w:rsid w:val="00A00388"/>
    <w:rsid w:val="00A00D58"/>
    <w:rsid w:val="00A01506"/>
    <w:rsid w:val="00A0191D"/>
    <w:rsid w:val="00A02BC9"/>
    <w:rsid w:val="00A03E9F"/>
    <w:rsid w:val="00A0569F"/>
    <w:rsid w:val="00A059F8"/>
    <w:rsid w:val="00A06539"/>
    <w:rsid w:val="00A1259D"/>
    <w:rsid w:val="00A1330E"/>
    <w:rsid w:val="00A14905"/>
    <w:rsid w:val="00A176A9"/>
    <w:rsid w:val="00A2311A"/>
    <w:rsid w:val="00A261C8"/>
    <w:rsid w:val="00A26B98"/>
    <w:rsid w:val="00A2711F"/>
    <w:rsid w:val="00A31A78"/>
    <w:rsid w:val="00A338F6"/>
    <w:rsid w:val="00A358AB"/>
    <w:rsid w:val="00A368FC"/>
    <w:rsid w:val="00A37351"/>
    <w:rsid w:val="00A37BBB"/>
    <w:rsid w:val="00A40F84"/>
    <w:rsid w:val="00A41814"/>
    <w:rsid w:val="00A446FE"/>
    <w:rsid w:val="00A45243"/>
    <w:rsid w:val="00A4594C"/>
    <w:rsid w:val="00A46BD7"/>
    <w:rsid w:val="00A502AB"/>
    <w:rsid w:val="00A50765"/>
    <w:rsid w:val="00A55667"/>
    <w:rsid w:val="00A56539"/>
    <w:rsid w:val="00A56B02"/>
    <w:rsid w:val="00A5759E"/>
    <w:rsid w:val="00A60760"/>
    <w:rsid w:val="00A60CB0"/>
    <w:rsid w:val="00A616DE"/>
    <w:rsid w:val="00A62026"/>
    <w:rsid w:val="00A62236"/>
    <w:rsid w:val="00A62F0E"/>
    <w:rsid w:val="00A63490"/>
    <w:rsid w:val="00A65F8D"/>
    <w:rsid w:val="00A664AF"/>
    <w:rsid w:val="00A71467"/>
    <w:rsid w:val="00A71CD7"/>
    <w:rsid w:val="00A73F9F"/>
    <w:rsid w:val="00A75387"/>
    <w:rsid w:val="00A754F7"/>
    <w:rsid w:val="00A7724C"/>
    <w:rsid w:val="00A7771B"/>
    <w:rsid w:val="00A77A94"/>
    <w:rsid w:val="00A80220"/>
    <w:rsid w:val="00A80A82"/>
    <w:rsid w:val="00A87E4F"/>
    <w:rsid w:val="00A915C9"/>
    <w:rsid w:val="00A93053"/>
    <w:rsid w:val="00A94FE9"/>
    <w:rsid w:val="00A964B3"/>
    <w:rsid w:val="00A965EE"/>
    <w:rsid w:val="00A96E38"/>
    <w:rsid w:val="00AA0E5A"/>
    <w:rsid w:val="00AA4CFD"/>
    <w:rsid w:val="00AA7574"/>
    <w:rsid w:val="00AA7B77"/>
    <w:rsid w:val="00AA7C56"/>
    <w:rsid w:val="00AB00AB"/>
    <w:rsid w:val="00AB1716"/>
    <w:rsid w:val="00AB18E9"/>
    <w:rsid w:val="00AB1912"/>
    <w:rsid w:val="00AB3386"/>
    <w:rsid w:val="00AB4DA8"/>
    <w:rsid w:val="00AB5CA1"/>
    <w:rsid w:val="00AB7559"/>
    <w:rsid w:val="00AC244F"/>
    <w:rsid w:val="00AC3974"/>
    <w:rsid w:val="00AC3FB9"/>
    <w:rsid w:val="00AC4647"/>
    <w:rsid w:val="00AC47F9"/>
    <w:rsid w:val="00AC5305"/>
    <w:rsid w:val="00AC69FA"/>
    <w:rsid w:val="00AC6C98"/>
    <w:rsid w:val="00AC7A62"/>
    <w:rsid w:val="00AD104D"/>
    <w:rsid w:val="00AD2118"/>
    <w:rsid w:val="00AD28B9"/>
    <w:rsid w:val="00AD2BC3"/>
    <w:rsid w:val="00AD3ECB"/>
    <w:rsid w:val="00AD4016"/>
    <w:rsid w:val="00AD491B"/>
    <w:rsid w:val="00AD7FBF"/>
    <w:rsid w:val="00AE00EB"/>
    <w:rsid w:val="00AE08A3"/>
    <w:rsid w:val="00AE0E74"/>
    <w:rsid w:val="00AE136B"/>
    <w:rsid w:val="00AE60AE"/>
    <w:rsid w:val="00AE650D"/>
    <w:rsid w:val="00AE7DBB"/>
    <w:rsid w:val="00AF106D"/>
    <w:rsid w:val="00AF12C5"/>
    <w:rsid w:val="00AF472B"/>
    <w:rsid w:val="00AF66A7"/>
    <w:rsid w:val="00B00113"/>
    <w:rsid w:val="00B02D51"/>
    <w:rsid w:val="00B03CB8"/>
    <w:rsid w:val="00B053D6"/>
    <w:rsid w:val="00B06656"/>
    <w:rsid w:val="00B068A0"/>
    <w:rsid w:val="00B06DAD"/>
    <w:rsid w:val="00B07326"/>
    <w:rsid w:val="00B1084E"/>
    <w:rsid w:val="00B13395"/>
    <w:rsid w:val="00B15029"/>
    <w:rsid w:val="00B15C67"/>
    <w:rsid w:val="00B1633D"/>
    <w:rsid w:val="00B17E71"/>
    <w:rsid w:val="00B205AE"/>
    <w:rsid w:val="00B2166B"/>
    <w:rsid w:val="00B23D84"/>
    <w:rsid w:val="00B24629"/>
    <w:rsid w:val="00B25EF7"/>
    <w:rsid w:val="00B2791F"/>
    <w:rsid w:val="00B300AD"/>
    <w:rsid w:val="00B302CB"/>
    <w:rsid w:val="00B31BF1"/>
    <w:rsid w:val="00B31C0B"/>
    <w:rsid w:val="00B34111"/>
    <w:rsid w:val="00B407DB"/>
    <w:rsid w:val="00B40A2B"/>
    <w:rsid w:val="00B41C5D"/>
    <w:rsid w:val="00B424FD"/>
    <w:rsid w:val="00B47D95"/>
    <w:rsid w:val="00B526C1"/>
    <w:rsid w:val="00B52AA0"/>
    <w:rsid w:val="00B52BD6"/>
    <w:rsid w:val="00B53282"/>
    <w:rsid w:val="00B54326"/>
    <w:rsid w:val="00B56D97"/>
    <w:rsid w:val="00B60D85"/>
    <w:rsid w:val="00B6315A"/>
    <w:rsid w:val="00B63F1A"/>
    <w:rsid w:val="00B64B18"/>
    <w:rsid w:val="00B66A4A"/>
    <w:rsid w:val="00B67420"/>
    <w:rsid w:val="00B70573"/>
    <w:rsid w:val="00B72D2D"/>
    <w:rsid w:val="00B73011"/>
    <w:rsid w:val="00B74C77"/>
    <w:rsid w:val="00B77638"/>
    <w:rsid w:val="00B77C12"/>
    <w:rsid w:val="00B80036"/>
    <w:rsid w:val="00B81D67"/>
    <w:rsid w:val="00B81DDE"/>
    <w:rsid w:val="00B833D0"/>
    <w:rsid w:val="00B84D14"/>
    <w:rsid w:val="00B8625B"/>
    <w:rsid w:val="00B86835"/>
    <w:rsid w:val="00B905F4"/>
    <w:rsid w:val="00B933EC"/>
    <w:rsid w:val="00B94560"/>
    <w:rsid w:val="00B97996"/>
    <w:rsid w:val="00B97CE4"/>
    <w:rsid w:val="00BA3BB8"/>
    <w:rsid w:val="00BA45E6"/>
    <w:rsid w:val="00BA51E5"/>
    <w:rsid w:val="00BA58E3"/>
    <w:rsid w:val="00BA7572"/>
    <w:rsid w:val="00BA7D0E"/>
    <w:rsid w:val="00BB1489"/>
    <w:rsid w:val="00BB1A68"/>
    <w:rsid w:val="00BB247F"/>
    <w:rsid w:val="00BB255B"/>
    <w:rsid w:val="00BB2D95"/>
    <w:rsid w:val="00BB4098"/>
    <w:rsid w:val="00BB59C8"/>
    <w:rsid w:val="00BB5E84"/>
    <w:rsid w:val="00BB64C6"/>
    <w:rsid w:val="00BB7071"/>
    <w:rsid w:val="00BB7BEE"/>
    <w:rsid w:val="00BB7C90"/>
    <w:rsid w:val="00BC1F0E"/>
    <w:rsid w:val="00BC50FB"/>
    <w:rsid w:val="00BC551F"/>
    <w:rsid w:val="00BC63CA"/>
    <w:rsid w:val="00BC7404"/>
    <w:rsid w:val="00BC766B"/>
    <w:rsid w:val="00BD0DA4"/>
    <w:rsid w:val="00BD63AB"/>
    <w:rsid w:val="00BD6BBC"/>
    <w:rsid w:val="00BE323F"/>
    <w:rsid w:val="00BE6965"/>
    <w:rsid w:val="00BF08F5"/>
    <w:rsid w:val="00BF1C26"/>
    <w:rsid w:val="00BF5F79"/>
    <w:rsid w:val="00BF6177"/>
    <w:rsid w:val="00BF6F1C"/>
    <w:rsid w:val="00C017CF"/>
    <w:rsid w:val="00C02F66"/>
    <w:rsid w:val="00C05FDC"/>
    <w:rsid w:val="00C100C0"/>
    <w:rsid w:val="00C10FE5"/>
    <w:rsid w:val="00C11571"/>
    <w:rsid w:val="00C123EA"/>
    <w:rsid w:val="00C142E3"/>
    <w:rsid w:val="00C157DE"/>
    <w:rsid w:val="00C1610B"/>
    <w:rsid w:val="00C17815"/>
    <w:rsid w:val="00C2144B"/>
    <w:rsid w:val="00C22C06"/>
    <w:rsid w:val="00C25200"/>
    <w:rsid w:val="00C25246"/>
    <w:rsid w:val="00C2705B"/>
    <w:rsid w:val="00C27374"/>
    <w:rsid w:val="00C30AF3"/>
    <w:rsid w:val="00C34989"/>
    <w:rsid w:val="00C351D0"/>
    <w:rsid w:val="00C35470"/>
    <w:rsid w:val="00C37614"/>
    <w:rsid w:val="00C37F39"/>
    <w:rsid w:val="00C40151"/>
    <w:rsid w:val="00C40D19"/>
    <w:rsid w:val="00C417BC"/>
    <w:rsid w:val="00C435ED"/>
    <w:rsid w:val="00C43BFA"/>
    <w:rsid w:val="00C43EBD"/>
    <w:rsid w:val="00C440DA"/>
    <w:rsid w:val="00C45DF6"/>
    <w:rsid w:val="00C472C7"/>
    <w:rsid w:val="00C4774B"/>
    <w:rsid w:val="00C477B9"/>
    <w:rsid w:val="00C5061C"/>
    <w:rsid w:val="00C5127C"/>
    <w:rsid w:val="00C5176C"/>
    <w:rsid w:val="00C548A9"/>
    <w:rsid w:val="00C550CD"/>
    <w:rsid w:val="00C55CA8"/>
    <w:rsid w:val="00C55FAB"/>
    <w:rsid w:val="00C5753B"/>
    <w:rsid w:val="00C60AB8"/>
    <w:rsid w:val="00C61332"/>
    <w:rsid w:val="00C617F0"/>
    <w:rsid w:val="00C63FBD"/>
    <w:rsid w:val="00C64443"/>
    <w:rsid w:val="00C66256"/>
    <w:rsid w:val="00C669F0"/>
    <w:rsid w:val="00C72909"/>
    <w:rsid w:val="00C72957"/>
    <w:rsid w:val="00C72D06"/>
    <w:rsid w:val="00C74936"/>
    <w:rsid w:val="00C80A62"/>
    <w:rsid w:val="00C80C14"/>
    <w:rsid w:val="00C8115C"/>
    <w:rsid w:val="00C8350C"/>
    <w:rsid w:val="00C84660"/>
    <w:rsid w:val="00C84A7D"/>
    <w:rsid w:val="00C86C72"/>
    <w:rsid w:val="00C90ADF"/>
    <w:rsid w:val="00C91CAE"/>
    <w:rsid w:val="00C94661"/>
    <w:rsid w:val="00C9516D"/>
    <w:rsid w:val="00C95DD6"/>
    <w:rsid w:val="00C964A8"/>
    <w:rsid w:val="00CA17E3"/>
    <w:rsid w:val="00CA1AF4"/>
    <w:rsid w:val="00CA337D"/>
    <w:rsid w:val="00CA4E34"/>
    <w:rsid w:val="00CA5708"/>
    <w:rsid w:val="00CA7A17"/>
    <w:rsid w:val="00CB0EC0"/>
    <w:rsid w:val="00CB14A5"/>
    <w:rsid w:val="00CB1A92"/>
    <w:rsid w:val="00CB2418"/>
    <w:rsid w:val="00CB3E31"/>
    <w:rsid w:val="00CB4EBB"/>
    <w:rsid w:val="00CB6DA0"/>
    <w:rsid w:val="00CB75F1"/>
    <w:rsid w:val="00CC363B"/>
    <w:rsid w:val="00CC399C"/>
    <w:rsid w:val="00CC5401"/>
    <w:rsid w:val="00CD323E"/>
    <w:rsid w:val="00CD4181"/>
    <w:rsid w:val="00CD70D2"/>
    <w:rsid w:val="00CE009B"/>
    <w:rsid w:val="00CE0583"/>
    <w:rsid w:val="00CE1B58"/>
    <w:rsid w:val="00CE2300"/>
    <w:rsid w:val="00CE3786"/>
    <w:rsid w:val="00CE3AA1"/>
    <w:rsid w:val="00CE47A4"/>
    <w:rsid w:val="00CE67EC"/>
    <w:rsid w:val="00CF0E99"/>
    <w:rsid w:val="00CF1383"/>
    <w:rsid w:val="00CF5A1A"/>
    <w:rsid w:val="00CF6AAA"/>
    <w:rsid w:val="00CF6F33"/>
    <w:rsid w:val="00CF772D"/>
    <w:rsid w:val="00CF77F5"/>
    <w:rsid w:val="00D00364"/>
    <w:rsid w:val="00D0098F"/>
    <w:rsid w:val="00D0244D"/>
    <w:rsid w:val="00D054A3"/>
    <w:rsid w:val="00D0786F"/>
    <w:rsid w:val="00D0798D"/>
    <w:rsid w:val="00D10AD9"/>
    <w:rsid w:val="00D13D22"/>
    <w:rsid w:val="00D17567"/>
    <w:rsid w:val="00D20040"/>
    <w:rsid w:val="00D20970"/>
    <w:rsid w:val="00D20D86"/>
    <w:rsid w:val="00D265BD"/>
    <w:rsid w:val="00D32F67"/>
    <w:rsid w:val="00D35F8C"/>
    <w:rsid w:val="00D4133B"/>
    <w:rsid w:val="00D4141C"/>
    <w:rsid w:val="00D422FF"/>
    <w:rsid w:val="00D42BC0"/>
    <w:rsid w:val="00D437A9"/>
    <w:rsid w:val="00D43FCB"/>
    <w:rsid w:val="00D449DC"/>
    <w:rsid w:val="00D44B53"/>
    <w:rsid w:val="00D45E33"/>
    <w:rsid w:val="00D47593"/>
    <w:rsid w:val="00D53409"/>
    <w:rsid w:val="00D53CCA"/>
    <w:rsid w:val="00D550F5"/>
    <w:rsid w:val="00D56476"/>
    <w:rsid w:val="00D60C31"/>
    <w:rsid w:val="00D611EE"/>
    <w:rsid w:val="00D627B8"/>
    <w:rsid w:val="00D6280F"/>
    <w:rsid w:val="00D669CF"/>
    <w:rsid w:val="00D67821"/>
    <w:rsid w:val="00D7224B"/>
    <w:rsid w:val="00D73F8E"/>
    <w:rsid w:val="00D74ED4"/>
    <w:rsid w:val="00D76B38"/>
    <w:rsid w:val="00D76C30"/>
    <w:rsid w:val="00D77481"/>
    <w:rsid w:val="00D83226"/>
    <w:rsid w:val="00D8322C"/>
    <w:rsid w:val="00D84AEF"/>
    <w:rsid w:val="00D84EB5"/>
    <w:rsid w:val="00D8766E"/>
    <w:rsid w:val="00D90888"/>
    <w:rsid w:val="00D90EE4"/>
    <w:rsid w:val="00D91345"/>
    <w:rsid w:val="00D9206D"/>
    <w:rsid w:val="00D95A00"/>
    <w:rsid w:val="00D95C4C"/>
    <w:rsid w:val="00D96DC2"/>
    <w:rsid w:val="00D974C4"/>
    <w:rsid w:val="00D975E1"/>
    <w:rsid w:val="00DA04E2"/>
    <w:rsid w:val="00DA0F3A"/>
    <w:rsid w:val="00DA1005"/>
    <w:rsid w:val="00DA1C36"/>
    <w:rsid w:val="00DA3A43"/>
    <w:rsid w:val="00DA3E01"/>
    <w:rsid w:val="00DA4835"/>
    <w:rsid w:val="00DA5D3C"/>
    <w:rsid w:val="00DB0A5B"/>
    <w:rsid w:val="00DB1015"/>
    <w:rsid w:val="00DB1DA3"/>
    <w:rsid w:val="00DB29DB"/>
    <w:rsid w:val="00DB31E8"/>
    <w:rsid w:val="00DB42E3"/>
    <w:rsid w:val="00DB5FCD"/>
    <w:rsid w:val="00DC06E7"/>
    <w:rsid w:val="00DC13BE"/>
    <w:rsid w:val="00DC2B19"/>
    <w:rsid w:val="00DC2FD7"/>
    <w:rsid w:val="00DC3001"/>
    <w:rsid w:val="00DC3FA9"/>
    <w:rsid w:val="00DC46E3"/>
    <w:rsid w:val="00DC4A2B"/>
    <w:rsid w:val="00DC4F04"/>
    <w:rsid w:val="00DC7784"/>
    <w:rsid w:val="00DD0CB3"/>
    <w:rsid w:val="00DD14F8"/>
    <w:rsid w:val="00DD19C0"/>
    <w:rsid w:val="00DD2099"/>
    <w:rsid w:val="00DD2943"/>
    <w:rsid w:val="00DD3E57"/>
    <w:rsid w:val="00DD43AE"/>
    <w:rsid w:val="00DD4B71"/>
    <w:rsid w:val="00DD514D"/>
    <w:rsid w:val="00DD576A"/>
    <w:rsid w:val="00DD6FE3"/>
    <w:rsid w:val="00DD703E"/>
    <w:rsid w:val="00DD7F91"/>
    <w:rsid w:val="00DE1F4F"/>
    <w:rsid w:val="00DE2F95"/>
    <w:rsid w:val="00DE36D2"/>
    <w:rsid w:val="00DE6410"/>
    <w:rsid w:val="00DE6AAB"/>
    <w:rsid w:val="00DE6E21"/>
    <w:rsid w:val="00DE6F16"/>
    <w:rsid w:val="00DE7AD0"/>
    <w:rsid w:val="00DF06EA"/>
    <w:rsid w:val="00DF592D"/>
    <w:rsid w:val="00DF798E"/>
    <w:rsid w:val="00E00143"/>
    <w:rsid w:val="00E00B55"/>
    <w:rsid w:val="00E0192B"/>
    <w:rsid w:val="00E032C6"/>
    <w:rsid w:val="00E04BC1"/>
    <w:rsid w:val="00E04C5A"/>
    <w:rsid w:val="00E06E47"/>
    <w:rsid w:val="00E078BE"/>
    <w:rsid w:val="00E11627"/>
    <w:rsid w:val="00E136EF"/>
    <w:rsid w:val="00E13D72"/>
    <w:rsid w:val="00E13EC8"/>
    <w:rsid w:val="00E152A7"/>
    <w:rsid w:val="00E155C9"/>
    <w:rsid w:val="00E1669D"/>
    <w:rsid w:val="00E17C4B"/>
    <w:rsid w:val="00E214F6"/>
    <w:rsid w:val="00E21886"/>
    <w:rsid w:val="00E25939"/>
    <w:rsid w:val="00E25AFA"/>
    <w:rsid w:val="00E26DE0"/>
    <w:rsid w:val="00E27325"/>
    <w:rsid w:val="00E310F8"/>
    <w:rsid w:val="00E324E8"/>
    <w:rsid w:val="00E3293A"/>
    <w:rsid w:val="00E3332A"/>
    <w:rsid w:val="00E40BF2"/>
    <w:rsid w:val="00E4306E"/>
    <w:rsid w:val="00E43088"/>
    <w:rsid w:val="00E4441C"/>
    <w:rsid w:val="00E44719"/>
    <w:rsid w:val="00E44E30"/>
    <w:rsid w:val="00E45870"/>
    <w:rsid w:val="00E46CC7"/>
    <w:rsid w:val="00E50D88"/>
    <w:rsid w:val="00E53DE2"/>
    <w:rsid w:val="00E54F49"/>
    <w:rsid w:val="00E566F1"/>
    <w:rsid w:val="00E60117"/>
    <w:rsid w:val="00E61922"/>
    <w:rsid w:val="00E626FF"/>
    <w:rsid w:val="00E628B2"/>
    <w:rsid w:val="00E66CE1"/>
    <w:rsid w:val="00E70899"/>
    <w:rsid w:val="00E73E77"/>
    <w:rsid w:val="00E7442B"/>
    <w:rsid w:val="00E758B2"/>
    <w:rsid w:val="00E768EB"/>
    <w:rsid w:val="00E80C0D"/>
    <w:rsid w:val="00E8480C"/>
    <w:rsid w:val="00E848C2"/>
    <w:rsid w:val="00E8614C"/>
    <w:rsid w:val="00E90A6B"/>
    <w:rsid w:val="00E90E07"/>
    <w:rsid w:val="00E9120D"/>
    <w:rsid w:val="00E92267"/>
    <w:rsid w:val="00E92BE1"/>
    <w:rsid w:val="00E937F5"/>
    <w:rsid w:val="00E942E5"/>
    <w:rsid w:val="00E94711"/>
    <w:rsid w:val="00E968DD"/>
    <w:rsid w:val="00EA1B27"/>
    <w:rsid w:val="00EA1DC7"/>
    <w:rsid w:val="00EA259E"/>
    <w:rsid w:val="00EA27CA"/>
    <w:rsid w:val="00EA45C3"/>
    <w:rsid w:val="00EA59BF"/>
    <w:rsid w:val="00EB0050"/>
    <w:rsid w:val="00EB023D"/>
    <w:rsid w:val="00EB31B1"/>
    <w:rsid w:val="00EB42E6"/>
    <w:rsid w:val="00EB4B4D"/>
    <w:rsid w:val="00EB6473"/>
    <w:rsid w:val="00EC08B9"/>
    <w:rsid w:val="00EC0EA8"/>
    <w:rsid w:val="00EC2E16"/>
    <w:rsid w:val="00EC3BEC"/>
    <w:rsid w:val="00EC49D9"/>
    <w:rsid w:val="00EC5AA1"/>
    <w:rsid w:val="00EC5B2D"/>
    <w:rsid w:val="00ED0133"/>
    <w:rsid w:val="00ED17E7"/>
    <w:rsid w:val="00ED1942"/>
    <w:rsid w:val="00ED1A13"/>
    <w:rsid w:val="00ED5161"/>
    <w:rsid w:val="00ED55C5"/>
    <w:rsid w:val="00ED5831"/>
    <w:rsid w:val="00ED5DE5"/>
    <w:rsid w:val="00ED64F7"/>
    <w:rsid w:val="00ED6830"/>
    <w:rsid w:val="00ED762F"/>
    <w:rsid w:val="00EE2881"/>
    <w:rsid w:val="00EE3644"/>
    <w:rsid w:val="00EE577A"/>
    <w:rsid w:val="00EE72FB"/>
    <w:rsid w:val="00EF2A12"/>
    <w:rsid w:val="00EF37FC"/>
    <w:rsid w:val="00EF4745"/>
    <w:rsid w:val="00EF48EB"/>
    <w:rsid w:val="00EF4E51"/>
    <w:rsid w:val="00EF5355"/>
    <w:rsid w:val="00F01337"/>
    <w:rsid w:val="00F0151C"/>
    <w:rsid w:val="00F02713"/>
    <w:rsid w:val="00F03432"/>
    <w:rsid w:val="00F05FC3"/>
    <w:rsid w:val="00F06DEE"/>
    <w:rsid w:val="00F07B05"/>
    <w:rsid w:val="00F10FBF"/>
    <w:rsid w:val="00F11CC9"/>
    <w:rsid w:val="00F1328B"/>
    <w:rsid w:val="00F133EC"/>
    <w:rsid w:val="00F162D3"/>
    <w:rsid w:val="00F16D9F"/>
    <w:rsid w:val="00F171B2"/>
    <w:rsid w:val="00F22594"/>
    <w:rsid w:val="00F22A88"/>
    <w:rsid w:val="00F25689"/>
    <w:rsid w:val="00F25D41"/>
    <w:rsid w:val="00F25E87"/>
    <w:rsid w:val="00F26691"/>
    <w:rsid w:val="00F26DF4"/>
    <w:rsid w:val="00F3058E"/>
    <w:rsid w:val="00F328C8"/>
    <w:rsid w:val="00F333A5"/>
    <w:rsid w:val="00F35CF0"/>
    <w:rsid w:val="00F35D15"/>
    <w:rsid w:val="00F36D10"/>
    <w:rsid w:val="00F40E21"/>
    <w:rsid w:val="00F429A8"/>
    <w:rsid w:val="00F473CE"/>
    <w:rsid w:val="00F50245"/>
    <w:rsid w:val="00F516A2"/>
    <w:rsid w:val="00F52C31"/>
    <w:rsid w:val="00F52EA3"/>
    <w:rsid w:val="00F57BDF"/>
    <w:rsid w:val="00F61002"/>
    <w:rsid w:val="00F610C9"/>
    <w:rsid w:val="00F62E1F"/>
    <w:rsid w:val="00F63B00"/>
    <w:rsid w:val="00F64126"/>
    <w:rsid w:val="00F64B01"/>
    <w:rsid w:val="00F64E96"/>
    <w:rsid w:val="00F654AD"/>
    <w:rsid w:val="00F65FA9"/>
    <w:rsid w:val="00F66526"/>
    <w:rsid w:val="00F7030A"/>
    <w:rsid w:val="00F711BF"/>
    <w:rsid w:val="00F71B52"/>
    <w:rsid w:val="00F72F3F"/>
    <w:rsid w:val="00F75AA6"/>
    <w:rsid w:val="00F7620E"/>
    <w:rsid w:val="00F83518"/>
    <w:rsid w:val="00F836A7"/>
    <w:rsid w:val="00F856B7"/>
    <w:rsid w:val="00F8657C"/>
    <w:rsid w:val="00F91C4E"/>
    <w:rsid w:val="00F94C05"/>
    <w:rsid w:val="00F957E6"/>
    <w:rsid w:val="00F95A2C"/>
    <w:rsid w:val="00F96AA3"/>
    <w:rsid w:val="00F96B44"/>
    <w:rsid w:val="00F96D09"/>
    <w:rsid w:val="00F97170"/>
    <w:rsid w:val="00FA00E1"/>
    <w:rsid w:val="00FA3D86"/>
    <w:rsid w:val="00FA52F9"/>
    <w:rsid w:val="00FA6778"/>
    <w:rsid w:val="00FA747C"/>
    <w:rsid w:val="00FA798F"/>
    <w:rsid w:val="00FB127A"/>
    <w:rsid w:val="00FB15EB"/>
    <w:rsid w:val="00FB17D0"/>
    <w:rsid w:val="00FB37A0"/>
    <w:rsid w:val="00FB48F6"/>
    <w:rsid w:val="00FB591B"/>
    <w:rsid w:val="00FB668A"/>
    <w:rsid w:val="00FB7ACF"/>
    <w:rsid w:val="00FB7C02"/>
    <w:rsid w:val="00FC050C"/>
    <w:rsid w:val="00FC18D4"/>
    <w:rsid w:val="00FC2A3D"/>
    <w:rsid w:val="00FC45EA"/>
    <w:rsid w:val="00FC5380"/>
    <w:rsid w:val="00FC7475"/>
    <w:rsid w:val="00FC7615"/>
    <w:rsid w:val="00FD0C11"/>
    <w:rsid w:val="00FD51D6"/>
    <w:rsid w:val="00FE00DB"/>
    <w:rsid w:val="00FE038E"/>
    <w:rsid w:val="00FE6BDD"/>
    <w:rsid w:val="00FE7956"/>
    <w:rsid w:val="00FF0AAD"/>
    <w:rsid w:val="00FF0D90"/>
    <w:rsid w:val="00FF1547"/>
    <w:rsid w:val="00FF1704"/>
    <w:rsid w:val="00FF4DC1"/>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E727C4"/>
  <w15:docId w15:val="{F1B3B71F-622B-46F7-9C36-745050F8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579"/>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Heading1">
    <w:name w:val="heading 1"/>
    <w:basedOn w:val="ListParagraph"/>
    <w:next w:val="Normal"/>
    <w:link w:val="Heading1Char"/>
    <w:uiPriority w:val="9"/>
    <w:qFormat/>
    <w:rsid w:val="00FB48F6"/>
    <w:pPr>
      <w:pageBreakBefore/>
      <w:numPr>
        <w:numId w:val="7"/>
      </w:numPr>
      <w:suppressAutoHyphens/>
      <w:spacing w:after="240"/>
      <w:jc w:val="center"/>
      <w:outlineLvl w:val="0"/>
    </w:pPr>
    <w:rPr>
      <w:b/>
      <w:caps/>
    </w:rPr>
  </w:style>
  <w:style w:type="paragraph" w:styleId="Heading2">
    <w:name w:val="heading 2"/>
    <w:aliases w:val="Знак,Знак Знак Знак"/>
    <w:basedOn w:val="ListParagraph"/>
    <w:next w:val="Normal"/>
    <w:link w:val="Heading2Char"/>
    <w:uiPriority w:val="9"/>
    <w:qFormat/>
    <w:rsid w:val="009B1C84"/>
    <w:pPr>
      <w:keepNext/>
      <w:numPr>
        <w:ilvl w:val="1"/>
        <w:numId w:val="7"/>
      </w:numPr>
      <w:spacing w:before="240" w:after="240"/>
      <w:ind w:left="576"/>
      <w:outlineLvl w:val="1"/>
    </w:pPr>
    <w:rPr>
      <w:b/>
    </w:rPr>
  </w:style>
  <w:style w:type="paragraph" w:styleId="Heading3">
    <w:name w:val="heading 3"/>
    <w:basedOn w:val="ListParagraph"/>
    <w:next w:val="Normal"/>
    <w:link w:val="Heading3Char"/>
    <w:uiPriority w:val="9"/>
    <w:qFormat/>
    <w:rsid w:val="0009304E"/>
    <w:pPr>
      <w:keepNext/>
      <w:numPr>
        <w:ilvl w:val="2"/>
        <w:numId w:val="7"/>
      </w:numPr>
      <w:spacing w:before="240" w:after="240"/>
      <w:jc w:val="left"/>
      <w:outlineLvl w:val="2"/>
    </w:pPr>
    <w:rPr>
      <w:i/>
    </w:rPr>
  </w:style>
  <w:style w:type="paragraph" w:styleId="Heading4">
    <w:name w:val="heading 4"/>
    <w:basedOn w:val="Normal"/>
    <w:next w:val="Normal"/>
    <w:link w:val="Heading4Char"/>
    <w:uiPriority w:val="9"/>
    <w:unhideWhenUsed/>
    <w:qFormat/>
    <w:rsid w:val="00882A08"/>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2A08"/>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2A08"/>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882A08"/>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882A0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82A0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Subtitle">
    <w:name w:val="Subtitle"/>
    <w:basedOn w:val="Normal"/>
    <w:next w:val="Normal"/>
    <w:link w:val="SubtitleChar"/>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C2B28"/>
    <w:rPr>
      <w:rFonts w:eastAsiaTheme="minorEastAsia"/>
      <w:color w:val="5A5A5A" w:themeColor="text1" w:themeTint="A5"/>
      <w:spacing w:val="15"/>
      <w:lang w:eastAsia="ru-RU"/>
    </w:rPr>
  </w:style>
  <w:style w:type="paragraph" w:styleId="Title">
    <w:name w:val="Title"/>
    <w:basedOn w:val="Normal"/>
    <w:next w:val="Normal"/>
    <w:link w:val="TitleChar"/>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B28"/>
    <w:rPr>
      <w:rFonts w:asciiTheme="majorHAnsi" w:eastAsiaTheme="majorEastAsia" w:hAnsiTheme="majorHAnsi" w:cstheme="majorBidi"/>
      <w:spacing w:val="-10"/>
      <w:kern w:val="28"/>
      <w:sz w:val="56"/>
      <w:szCs w:val="56"/>
      <w:lang w:eastAsia="ru-RU"/>
    </w:rPr>
  </w:style>
  <w:style w:type="character" w:customStyle="1" w:styleId="Heading1Char">
    <w:name w:val="Heading 1 Char"/>
    <w:basedOn w:val="DefaultParagraphFont"/>
    <w:link w:val="Heading1"/>
    <w:uiPriority w:val="9"/>
    <w:rsid w:val="00905407"/>
    <w:rPr>
      <w:rFonts w:ascii="Times New Roman" w:eastAsia="Times New Roman" w:hAnsi="Times New Roman" w:cs="Times New Roman"/>
      <w:b/>
      <w:caps/>
      <w:sz w:val="28"/>
      <w:szCs w:val="24"/>
      <w:lang w:val="uk-UA" w:eastAsia="ru-RU"/>
    </w:rPr>
  </w:style>
  <w:style w:type="table" w:styleId="TableGrid">
    <w:name w:val="Table Grid"/>
    <w:basedOn w:val="TableNormal"/>
    <w:uiPriority w:val="39"/>
    <w:qFormat/>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Титулка (шапка 1)"/>
    <w:basedOn w:val="Normal"/>
    <w:link w:val="11"/>
    <w:uiPriority w:val="15"/>
    <w:qFormat/>
    <w:rsid w:val="006360F5"/>
    <w:pPr>
      <w:spacing w:line="240" w:lineRule="auto"/>
      <w:ind w:firstLine="0"/>
      <w:jc w:val="center"/>
    </w:pPr>
    <w:rPr>
      <w:b/>
      <w:bCs/>
      <w:caps/>
      <w:sz w:val="24"/>
    </w:rPr>
  </w:style>
  <w:style w:type="paragraph" w:customStyle="1" w:styleId="2">
    <w:name w:val="Титулка (шапка 2)"/>
    <w:basedOn w:val="Normal"/>
    <w:uiPriority w:val="15"/>
    <w:qFormat/>
    <w:rsid w:val="006360F5"/>
    <w:pPr>
      <w:tabs>
        <w:tab w:val="left" w:leader="underscore" w:pos="8903"/>
      </w:tabs>
      <w:spacing w:line="240" w:lineRule="auto"/>
      <w:ind w:firstLine="0"/>
      <w:jc w:val="center"/>
    </w:pPr>
    <w:rPr>
      <w:u w:val="single"/>
    </w:rPr>
  </w:style>
  <w:style w:type="character" w:customStyle="1" w:styleId="11">
    <w:name w:val="Титулка (шапка 1) Знак"/>
    <w:basedOn w:val="DefaultParagraphFont"/>
    <w:link w:val="10"/>
    <w:uiPriority w:val="15"/>
    <w:rsid w:val="009820B9"/>
    <w:rPr>
      <w:rFonts w:ascii="Times New Roman" w:eastAsia="Times New Roman" w:hAnsi="Times New Roman" w:cs="Times New Roman"/>
      <w:b/>
      <w:bCs/>
      <w:caps/>
      <w:sz w:val="24"/>
      <w:szCs w:val="24"/>
      <w:lang w:val="uk-UA" w:eastAsia="ru-RU"/>
    </w:rPr>
  </w:style>
  <w:style w:type="paragraph" w:customStyle="1" w:styleId="3">
    <w:name w:val="Титулка (шапка 3)"/>
    <w:basedOn w:val="Normal"/>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
    <w:name w:val="Титулка (шапка 4)"/>
    <w:basedOn w:val="Normal"/>
    <w:link w:val="40"/>
    <w:uiPriority w:val="15"/>
    <w:qFormat/>
    <w:rsid w:val="009B330C"/>
    <w:pPr>
      <w:spacing w:after="140" w:line="240" w:lineRule="auto"/>
      <w:ind w:left="5670" w:firstLine="0"/>
      <w:jc w:val="left"/>
    </w:pPr>
    <w:rPr>
      <w:sz w:val="26"/>
    </w:rPr>
  </w:style>
  <w:style w:type="paragraph" w:customStyle="1" w:styleId="12">
    <w:name w:val="Титулка (заголовок 1)"/>
    <w:basedOn w:val="Normal"/>
    <w:uiPriority w:val="15"/>
    <w:qFormat/>
    <w:rsid w:val="006360F5"/>
    <w:pPr>
      <w:tabs>
        <w:tab w:val="right" w:leader="underscore" w:pos="8903"/>
      </w:tabs>
      <w:spacing w:line="240" w:lineRule="auto"/>
      <w:ind w:firstLine="0"/>
      <w:jc w:val="center"/>
    </w:pPr>
    <w:rPr>
      <w:b/>
      <w:sz w:val="40"/>
      <w:szCs w:val="40"/>
    </w:rPr>
  </w:style>
  <w:style w:type="character" w:customStyle="1" w:styleId="40">
    <w:name w:val="Титулка (шапка 4) Знак"/>
    <w:basedOn w:val="DefaultParagraphFont"/>
    <w:link w:val="4"/>
    <w:uiPriority w:val="15"/>
    <w:rsid w:val="009820B9"/>
    <w:rPr>
      <w:rFonts w:ascii="Times New Roman" w:eastAsia="Times New Roman" w:hAnsi="Times New Roman" w:cs="Times New Roman"/>
      <w:sz w:val="26"/>
      <w:szCs w:val="24"/>
      <w:lang w:val="uk-UA" w:eastAsia="ru-RU"/>
    </w:rPr>
  </w:style>
  <w:style w:type="paragraph" w:customStyle="1" w:styleId="20">
    <w:name w:val="Титулка (заголовок 2)"/>
    <w:basedOn w:val="12"/>
    <w:uiPriority w:val="15"/>
    <w:qFormat/>
    <w:rsid w:val="006360F5"/>
    <w:rPr>
      <w:sz w:val="26"/>
      <w:szCs w:val="26"/>
    </w:rPr>
  </w:style>
  <w:style w:type="paragraph" w:customStyle="1" w:styleId="a1">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2">
    <w:name w:val="Титулка (тело подчеркн.)"/>
    <w:basedOn w:val="DefaultParagraphFont"/>
    <w:uiPriority w:val="1"/>
    <w:qFormat/>
    <w:rsid w:val="00446D99"/>
    <w:rPr>
      <w:u w:val="single"/>
    </w:rPr>
  </w:style>
  <w:style w:type="paragraph" w:customStyle="1" w:styleId="a3">
    <w:name w:val="Титулка (тело верхн.)"/>
    <w:basedOn w:val="Normal"/>
    <w:uiPriority w:val="15"/>
    <w:qFormat/>
    <w:rsid w:val="006360F5"/>
    <w:pPr>
      <w:spacing w:line="240" w:lineRule="auto"/>
      <w:ind w:firstLine="0"/>
    </w:pPr>
    <w:rPr>
      <w:sz w:val="26"/>
      <w:szCs w:val="26"/>
      <w:vertAlign w:val="superscript"/>
    </w:rPr>
  </w:style>
  <w:style w:type="paragraph" w:styleId="Header">
    <w:name w:val="header"/>
    <w:basedOn w:val="Normal"/>
    <w:link w:val="HeaderChar"/>
    <w:uiPriority w:val="99"/>
    <w:unhideWhenUsed/>
    <w:rsid w:val="006A4CD1"/>
    <w:pPr>
      <w:tabs>
        <w:tab w:val="center" w:pos="4677"/>
        <w:tab w:val="right" w:pos="9355"/>
      </w:tabs>
      <w:spacing w:line="240" w:lineRule="auto"/>
    </w:pPr>
  </w:style>
  <w:style w:type="character" w:customStyle="1" w:styleId="HeaderChar">
    <w:name w:val="Header Char"/>
    <w:basedOn w:val="DefaultParagraphFont"/>
    <w:link w:val="Header"/>
    <w:uiPriority w:val="99"/>
    <w:rsid w:val="006A4CD1"/>
    <w:rPr>
      <w:rFonts w:ascii="Times New Roman" w:eastAsia="Times New Roman" w:hAnsi="Times New Roman" w:cs="Times New Roman"/>
      <w:sz w:val="28"/>
      <w:szCs w:val="24"/>
      <w:lang w:eastAsia="ru-RU"/>
    </w:rPr>
  </w:style>
  <w:style w:type="paragraph" w:styleId="Footer">
    <w:name w:val="footer"/>
    <w:basedOn w:val="Normal"/>
    <w:link w:val="FooterChar"/>
    <w:uiPriority w:val="99"/>
    <w:unhideWhenUsed/>
    <w:rsid w:val="006A4CD1"/>
    <w:pPr>
      <w:tabs>
        <w:tab w:val="center" w:pos="4677"/>
        <w:tab w:val="right" w:pos="9355"/>
      </w:tabs>
      <w:spacing w:line="240" w:lineRule="auto"/>
    </w:pPr>
  </w:style>
  <w:style w:type="character" w:customStyle="1" w:styleId="FooterChar">
    <w:name w:val="Footer Char"/>
    <w:basedOn w:val="DefaultParagraphFont"/>
    <w:link w:val="Footer"/>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NoSpacing"/>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DefaultParagraphFont"/>
    <w:link w:val="ISOCPEUR11K"/>
    <w:uiPriority w:val="14"/>
    <w:rsid w:val="009820B9"/>
    <w:rPr>
      <w:rFonts w:ascii="GOST type A" w:eastAsiaTheme="minorEastAsia" w:hAnsi="GOST type A"/>
      <w:sz w:val="24"/>
      <w:szCs w:val="24"/>
      <w:lang w:val="uk-UA" w:eastAsia="ru-RU"/>
    </w:rPr>
  </w:style>
  <w:style w:type="character" w:customStyle="1" w:styleId="NoSpacingChar">
    <w:name w:val="No Spacing Char"/>
    <w:basedOn w:val="DefaultParagraphFont"/>
    <w:link w:val="NoSpacing"/>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NoSpacing"/>
    <w:link w:val="TNR14150"/>
    <w:uiPriority w:val="14"/>
    <w:qFormat/>
    <w:rsid w:val="003D55AF"/>
    <w:pPr>
      <w:spacing w:line="360" w:lineRule="auto"/>
      <w:jc w:val="left"/>
    </w:pPr>
    <w:rPr>
      <w:rFonts w:eastAsiaTheme="minorEastAsia"/>
    </w:rPr>
  </w:style>
  <w:style w:type="character" w:customStyle="1" w:styleId="TNR14150">
    <w:name w:val="TNR_14_1.5 Знак"/>
    <w:basedOn w:val="NoSpacingChar"/>
    <w:link w:val="TNR1415"/>
    <w:uiPriority w:val="14"/>
    <w:rsid w:val="009820B9"/>
    <w:rPr>
      <w:rFonts w:ascii="Times New Roman" w:eastAsiaTheme="minorEastAsia" w:hAnsi="Times New Roman" w:cs="Times New Roman"/>
      <w:sz w:val="28"/>
      <w:szCs w:val="24"/>
      <w:lang w:eastAsia="ru-RU"/>
    </w:rPr>
  </w:style>
  <w:style w:type="paragraph" w:styleId="ListParagraph">
    <w:name w:val="List Paragraph"/>
    <w:basedOn w:val="Normal"/>
    <w:uiPriority w:val="34"/>
    <w:qFormat/>
    <w:rsid w:val="006A09DD"/>
    <w:pPr>
      <w:ind w:left="720"/>
    </w:pPr>
  </w:style>
  <w:style w:type="character" w:customStyle="1" w:styleId="Heading2Char">
    <w:name w:val="Heading 2 Char"/>
    <w:aliases w:val="Знак Char,Знак Знак Знак Char"/>
    <w:basedOn w:val="DefaultParagraphFont"/>
    <w:link w:val="Heading2"/>
    <w:uiPriority w:val="9"/>
    <w:rsid w:val="009820B9"/>
    <w:rPr>
      <w:rFonts w:ascii="Times New Roman" w:eastAsia="Times New Roman" w:hAnsi="Times New Roman" w:cs="Times New Roman"/>
      <w:b/>
      <w:sz w:val="28"/>
      <w:szCs w:val="24"/>
      <w:lang w:val="uk-UA" w:eastAsia="ru-RU"/>
    </w:rPr>
  </w:style>
  <w:style w:type="character" w:customStyle="1" w:styleId="Heading3Char">
    <w:name w:val="Heading 3 Char"/>
    <w:basedOn w:val="DefaultParagraphFont"/>
    <w:link w:val="Heading3"/>
    <w:uiPriority w:val="9"/>
    <w:rsid w:val="0009304E"/>
    <w:rPr>
      <w:rFonts w:ascii="Times New Roman" w:eastAsia="Times New Roman" w:hAnsi="Times New Roman" w:cs="Times New Roman"/>
      <w:i/>
      <w:sz w:val="28"/>
      <w:szCs w:val="24"/>
      <w:lang w:val="uk-UA" w:eastAsia="ru-RU"/>
    </w:rPr>
  </w:style>
  <w:style w:type="character" w:styleId="Emphasis">
    <w:name w:val="Emphasis"/>
    <w:basedOn w:val="DefaultParagraphFont"/>
    <w:uiPriority w:val="20"/>
    <w:qFormat/>
    <w:rsid w:val="001D51D2"/>
    <w:rPr>
      <w:i/>
      <w:iCs/>
    </w:rPr>
  </w:style>
  <w:style w:type="table" w:customStyle="1" w:styleId="13">
    <w:name w:val="Сетка таблицы1"/>
    <w:basedOn w:val="TableNormal"/>
    <w:next w:val="TableGrid"/>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rsid w:val="00106561"/>
    <w:pPr>
      <w:spacing w:line="240" w:lineRule="auto"/>
      <w:ind w:firstLine="0"/>
      <w:contextualSpacing w:val="0"/>
      <w:jc w:val="left"/>
    </w:pPr>
    <w:rPr>
      <w:rFonts w:ascii="Courier New" w:hAnsi="Courier New"/>
      <w:sz w:val="20"/>
      <w:szCs w:val="20"/>
    </w:rPr>
  </w:style>
  <w:style w:type="character" w:customStyle="1" w:styleId="PlainTextChar">
    <w:name w:val="Plain Text Char"/>
    <w:basedOn w:val="DefaultParagraphFont"/>
    <w:link w:val="PlainText"/>
    <w:semiHidden/>
    <w:rsid w:val="00106561"/>
    <w:rPr>
      <w:rFonts w:ascii="Courier New" w:eastAsia="Times New Roman" w:hAnsi="Courier New" w:cs="Times New Roman"/>
      <w:sz w:val="20"/>
      <w:szCs w:val="20"/>
      <w:lang w:eastAsia="ru-RU"/>
    </w:rPr>
  </w:style>
  <w:style w:type="paragraph" w:customStyle="1" w:styleId="a4">
    <w:name w:val="Без отступа"/>
    <w:basedOn w:val="Normal"/>
    <w:uiPriority w:val="1"/>
    <w:qFormat/>
    <w:rsid w:val="0042504B"/>
    <w:pPr>
      <w:ind w:firstLine="0"/>
      <w:contextualSpacing w:val="0"/>
    </w:pPr>
    <w:rPr>
      <w:kern w:val="2"/>
    </w:rPr>
  </w:style>
  <w:style w:type="paragraph" w:customStyle="1" w:styleId="a5">
    <w:name w:val="Рисунок"/>
    <w:basedOn w:val="Normal"/>
    <w:uiPriority w:val="4"/>
    <w:qFormat/>
    <w:rsid w:val="00DB5FCD"/>
    <w:pPr>
      <w:keepNext/>
      <w:spacing w:before="480"/>
      <w:ind w:firstLine="0"/>
      <w:jc w:val="center"/>
    </w:pPr>
    <w:rPr>
      <w:szCs w:val="28"/>
    </w:rPr>
  </w:style>
  <w:style w:type="paragraph" w:customStyle="1" w:styleId="a6">
    <w:name w:val="Подпись рисунка"/>
    <w:basedOn w:val="Heading3"/>
    <w:uiPriority w:val="4"/>
    <w:qFormat/>
    <w:rsid w:val="00ED5161"/>
    <w:pPr>
      <w:numPr>
        <w:ilvl w:val="0"/>
        <w:numId w:val="0"/>
      </w:numPr>
      <w:spacing w:after="480"/>
      <w:ind w:left="1584" w:hanging="1584"/>
      <w:jc w:val="center"/>
    </w:pPr>
    <w:rPr>
      <w:i w:val="0"/>
    </w:rPr>
  </w:style>
  <w:style w:type="paragraph" w:customStyle="1" w:styleId="a7">
    <w:name w:val="Подпись таблицы"/>
    <w:basedOn w:val="a6"/>
    <w:uiPriority w:val="4"/>
    <w:qFormat/>
    <w:rsid w:val="00EF37FC"/>
    <w:pPr>
      <w:numPr>
        <w:ilvl w:val="7"/>
      </w:numPr>
      <w:spacing w:before="480" w:after="240"/>
      <w:ind w:left="1584" w:hanging="1584"/>
    </w:pPr>
  </w:style>
  <w:style w:type="paragraph" w:customStyle="1" w:styleId="a0">
    <w:name w:val="Список (дипл)"/>
    <w:basedOn w:val="ListParagraph"/>
    <w:uiPriority w:val="3"/>
    <w:qFormat/>
    <w:rsid w:val="00A45243"/>
    <w:pPr>
      <w:numPr>
        <w:numId w:val="1"/>
      </w:numPr>
    </w:pPr>
    <w:rPr>
      <w:szCs w:val="28"/>
    </w:rPr>
  </w:style>
  <w:style w:type="paragraph" w:customStyle="1" w:styleId="a">
    <w:name w:val="Нумерация (дипл)"/>
    <w:basedOn w:val="ListParagraph"/>
    <w:uiPriority w:val="3"/>
    <w:qFormat/>
    <w:rsid w:val="007F3A77"/>
    <w:pPr>
      <w:numPr>
        <w:numId w:val="2"/>
      </w:numPr>
    </w:pPr>
    <w:rPr>
      <w:shd w:val="clear" w:color="auto" w:fill="FFFFFF"/>
    </w:rPr>
  </w:style>
  <w:style w:type="paragraph" w:styleId="TOCHeading">
    <w:name w:val="TOC Heading"/>
    <w:basedOn w:val="Heading1"/>
    <w:next w:val="Normal"/>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TOC1">
    <w:name w:val="toc 1"/>
    <w:basedOn w:val="Normal"/>
    <w:next w:val="Normal"/>
    <w:autoRedefine/>
    <w:uiPriority w:val="39"/>
    <w:unhideWhenUsed/>
    <w:rsid w:val="00DE6F16"/>
    <w:pPr>
      <w:tabs>
        <w:tab w:val="left" w:pos="284"/>
        <w:tab w:val="right" w:leader="dot" w:pos="9345"/>
      </w:tabs>
      <w:ind w:firstLine="0"/>
      <w:jc w:val="left"/>
    </w:pPr>
    <w:rPr>
      <w:caps/>
      <w:noProof/>
    </w:rPr>
  </w:style>
  <w:style w:type="paragraph" w:styleId="TOC2">
    <w:name w:val="toc 2"/>
    <w:basedOn w:val="Normal"/>
    <w:next w:val="Normal"/>
    <w:autoRedefine/>
    <w:uiPriority w:val="39"/>
    <w:unhideWhenUsed/>
    <w:rsid w:val="005B27FB"/>
    <w:pPr>
      <w:tabs>
        <w:tab w:val="right" w:leader="dot" w:pos="9345"/>
      </w:tabs>
      <w:ind w:firstLine="0"/>
    </w:pPr>
    <w:rPr>
      <w:noProof/>
      <w:szCs w:val="28"/>
    </w:rPr>
  </w:style>
  <w:style w:type="paragraph" w:styleId="TOC3">
    <w:name w:val="toc 3"/>
    <w:basedOn w:val="Normal"/>
    <w:next w:val="Normal"/>
    <w:autoRedefine/>
    <w:uiPriority w:val="39"/>
    <w:unhideWhenUsed/>
    <w:rsid w:val="00F26691"/>
    <w:pPr>
      <w:tabs>
        <w:tab w:val="right" w:leader="dot" w:pos="9345"/>
      </w:tabs>
      <w:ind w:firstLine="6"/>
    </w:pPr>
  </w:style>
  <w:style w:type="character" w:styleId="Hyperlink">
    <w:name w:val="Hyperlink"/>
    <w:basedOn w:val="DefaultParagraphFont"/>
    <w:uiPriority w:val="99"/>
    <w:unhideWhenUsed/>
    <w:rsid w:val="00A964B3"/>
    <w:rPr>
      <w:color w:val="0563C1" w:themeColor="hyperlink"/>
      <w:u w:val="single"/>
    </w:rPr>
  </w:style>
  <w:style w:type="paragraph" w:customStyle="1" w:styleId="a8">
    <w:name w:val="Заголовок (без номера)"/>
    <w:basedOn w:val="Heading1"/>
    <w:next w:val="Normal"/>
    <w:uiPriority w:val="9"/>
    <w:qFormat/>
    <w:rsid w:val="005B27FB"/>
    <w:pPr>
      <w:numPr>
        <w:numId w:val="0"/>
      </w:numPr>
    </w:pPr>
  </w:style>
  <w:style w:type="paragraph" w:customStyle="1" w:styleId="a9">
    <w:name w:val="Заголовок (без зм.)"/>
    <w:basedOn w:val="a8"/>
    <w:next w:val="Normal"/>
    <w:uiPriority w:val="9"/>
    <w:qFormat/>
    <w:rsid w:val="005B27FB"/>
    <w:pPr>
      <w:outlineLvl w:val="9"/>
    </w:pPr>
  </w:style>
  <w:style w:type="paragraph" w:customStyle="1" w:styleId="aa">
    <w:name w:val="Без отступа (жырный)"/>
    <w:basedOn w:val="a4"/>
    <w:uiPriority w:val="1"/>
    <w:qFormat/>
    <w:rsid w:val="00AA7C56"/>
    <w:rPr>
      <w:b/>
    </w:rPr>
  </w:style>
  <w:style w:type="table" w:customStyle="1" w:styleId="TableGrid0">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NormalWeb">
    <w:name w:val="Normal (Web)"/>
    <w:basedOn w:val="Normal"/>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DefaultParagraphFont"/>
    <w:rsid w:val="00FB48F6"/>
  </w:style>
  <w:style w:type="paragraph" w:styleId="Bibliography">
    <w:name w:val="Bibliography"/>
    <w:basedOn w:val="Normal"/>
    <w:next w:val="Normal"/>
    <w:uiPriority w:val="37"/>
    <w:unhideWhenUsed/>
    <w:rsid w:val="009A42F7"/>
  </w:style>
  <w:style w:type="character" w:styleId="Strong">
    <w:name w:val="Strong"/>
    <w:basedOn w:val="DefaultParagraphFont"/>
    <w:uiPriority w:val="22"/>
    <w:qFormat/>
    <w:rsid w:val="00675BFE"/>
    <w:rPr>
      <w:b/>
      <w:bCs/>
    </w:rPr>
  </w:style>
  <w:style w:type="paragraph" w:customStyle="1" w:styleId="ab">
    <w:name w:val="Заголовок диплом"/>
    <w:basedOn w:val="Normal"/>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1">
    <w:name w:val="Д заг2"/>
    <w:basedOn w:val="Heading2"/>
    <w:link w:val="22"/>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2">
    <w:name w:val="Д заг2 Знак"/>
    <w:basedOn w:val="Heading2Char"/>
    <w:link w:val="21"/>
    <w:rsid w:val="00ED17E7"/>
    <w:rPr>
      <w:rFonts w:ascii="Times New Roman" w:eastAsiaTheme="majorEastAsia" w:hAnsi="Times New Roman" w:cs="Times New Roman"/>
      <w:b/>
      <w:bCs/>
      <w:color w:val="5B9BD5" w:themeColor="accent1"/>
      <w:sz w:val="28"/>
      <w:szCs w:val="26"/>
      <w:lang w:val="uk-UA" w:eastAsia="ru-RU"/>
    </w:rPr>
  </w:style>
  <w:style w:type="table" w:customStyle="1" w:styleId="23">
    <w:name w:val="Сетка таблицы2"/>
    <w:basedOn w:val="TableNormal"/>
    <w:next w:val="TableGrid"/>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04BC1"/>
  </w:style>
  <w:style w:type="character" w:customStyle="1" w:styleId="14">
    <w:name w:val="Неразрешенное упоминание1"/>
    <w:basedOn w:val="DefaultParagraphFont"/>
    <w:uiPriority w:val="99"/>
    <w:semiHidden/>
    <w:unhideWhenUsed/>
    <w:rsid w:val="00672D23"/>
    <w:rPr>
      <w:color w:val="808080"/>
      <w:shd w:val="clear" w:color="auto" w:fill="E6E6E6"/>
    </w:rPr>
  </w:style>
  <w:style w:type="character" w:styleId="FollowedHyperlink">
    <w:name w:val="FollowedHyperlink"/>
    <w:basedOn w:val="DefaultParagraphFont"/>
    <w:uiPriority w:val="99"/>
    <w:semiHidden/>
    <w:unhideWhenUsed/>
    <w:rsid w:val="005D1489"/>
    <w:rPr>
      <w:color w:val="954F72" w:themeColor="followedHyperlink"/>
      <w:u w:val="single"/>
    </w:rPr>
  </w:style>
  <w:style w:type="character" w:styleId="CommentReference">
    <w:name w:val="annotation reference"/>
    <w:basedOn w:val="DefaultParagraphFont"/>
    <w:uiPriority w:val="99"/>
    <w:semiHidden/>
    <w:unhideWhenUsed/>
    <w:rsid w:val="00D44B53"/>
    <w:rPr>
      <w:sz w:val="16"/>
      <w:szCs w:val="16"/>
    </w:rPr>
  </w:style>
  <w:style w:type="paragraph" w:styleId="CommentText">
    <w:name w:val="annotation text"/>
    <w:basedOn w:val="Normal"/>
    <w:link w:val="CommentTextChar"/>
    <w:uiPriority w:val="99"/>
    <w:semiHidden/>
    <w:unhideWhenUsed/>
    <w:rsid w:val="00D44B53"/>
    <w:pPr>
      <w:spacing w:line="240" w:lineRule="auto"/>
    </w:pPr>
    <w:rPr>
      <w:sz w:val="20"/>
      <w:szCs w:val="20"/>
    </w:rPr>
  </w:style>
  <w:style w:type="character" w:customStyle="1" w:styleId="CommentTextChar">
    <w:name w:val="Comment Text Char"/>
    <w:basedOn w:val="DefaultParagraphFont"/>
    <w:link w:val="CommentText"/>
    <w:uiPriority w:val="99"/>
    <w:semiHidden/>
    <w:rsid w:val="00D44B53"/>
    <w:rPr>
      <w:rFonts w:ascii="Times New Roman" w:eastAsia="Times New Roman" w:hAnsi="Times New Roman" w:cs="Times New Roman"/>
      <w:sz w:val="20"/>
      <w:szCs w:val="20"/>
      <w:lang w:val="uk-UA" w:eastAsia="ru-RU"/>
    </w:rPr>
  </w:style>
  <w:style w:type="paragraph" w:styleId="CommentSubject">
    <w:name w:val="annotation subject"/>
    <w:basedOn w:val="CommentText"/>
    <w:next w:val="CommentText"/>
    <w:link w:val="CommentSubjectChar"/>
    <w:uiPriority w:val="99"/>
    <w:semiHidden/>
    <w:unhideWhenUsed/>
    <w:rsid w:val="00D44B53"/>
    <w:rPr>
      <w:b/>
      <w:bCs/>
    </w:rPr>
  </w:style>
  <w:style w:type="character" w:customStyle="1" w:styleId="CommentSubjectChar">
    <w:name w:val="Comment Subject Char"/>
    <w:basedOn w:val="CommentTextChar"/>
    <w:link w:val="CommentSubject"/>
    <w:uiPriority w:val="99"/>
    <w:semiHidden/>
    <w:rsid w:val="00D44B53"/>
    <w:rPr>
      <w:rFonts w:ascii="Times New Roman" w:eastAsia="Times New Roman" w:hAnsi="Times New Roman" w:cs="Times New Roman"/>
      <w:b/>
      <w:bCs/>
      <w:sz w:val="20"/>
      <w:szCs w:val="20"/>
      <w:lang w:val="uk-UA" w:eastAsia="ru-RU"/>
    </w:rPr>
  </w:style>
  <w:style w:type="paragraph" w:styleId="BalloonText">
    <w:name w:val="Balloon Text"/>
    <w:basedOn w:val="Normal"/>
    <w:link w:val="BalloonTextChar"/>
    <w:uiPriority w:val="99"/>
    <w:semiHidden/>
    <w:unhideWhenUsed/>
    <w:rsid w:val="00D44B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4B53"/>
    <w:rPr>
      <w:rFonts w:ascii="Segoe UI" w:eastAsia="Times New Roman" w:hAnsi="Segoe UI" w:cs="Segoe UI"/>
      <w:sz w:val="18"/>
      <w:szCs w:val="18"/>
      <w:lang w:val="uk-UA" w:eastAsia="ru-RU"/>
    </w:rPr>
  </w:style>
  <w:style w:type="paragraph" w:styleId="BodyText">
    <w:name w:val="Body Text"/>
    <w:basedOn w:val="Normal"/>
    <w:link w:val="BodyTextChar"/>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BodyTextChar">
    <w:name w:val="Body Text Char"/>
    <w:basedOn w:val="DefaultParagraphFont"/>
    <w:link w:val="BodyText"/>
    <w:uiPriority w:val="1"/>
    <w:semiHidden/>
    <w:rsid w:val="00CF77F5"/>
    <w:rPr>
      <w:rFonts w:ascii="Times New Roman" w:eastAsia="Times New Roman" w:hAnsi="Times New Roman" w:cs="Times New Roman"/>
      <w:sz w:val="28"/>
      <w:szCs w:val="28"/>
      <w:lang w:val="en-US"/>
    </w:r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0">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5">
    <w:name w:val="Сітка таблиці1"/>
    <w:basedOn w:val="TableNormal"/>
    <w:next w:val="TableGrid"/>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PlaceholderText">
    <w:name w:val="Placeholder Text"/>
    <w:basedOn w:val="DefaultParagraphFont"/>
    <w:uiPriority w:val="99"/>
    <w:semiHidden/>
    <w:rsid w:val="009C07A9"/>
    <w:rPr>
      <w:color w:val="808080"/>
    </w:rPr>
  </w:style>
  <w:style w:type="paragraph" w:styleId="HTMLPreformatted">
    <w:name w:val="HTML Preformatted"/>
    <w:basedOn w:val="Normal"/>
    <w:link w:val="HTMLPreformattedChar"/>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E270D"/>
    <w:rPr>
      <w:rFonts w:ascii="Courier New" w:eastAsia="Times New Roman" w:hAnsi="Courier New" w:cs="Courier New"/>
      <w:sz w:val="20"/>
      <w:szCs w:val="20"/>
    </w:rPr>
  </w:style>
  <w:style w:type="character" w:customStyle="1" w:styleId="pln">
    <w:name w:val="pln"/>
    <w:basedOn w:val="DefaultParagraphFont"/>
    <w:rsid w:val="001E270D"/>
  </w:style>
  <w:style w:type="character" w:customStyle="1" w:styleId="str">
    <w:name w:val="str"/>
    <w:basedOn w:val="DefaultParagraphFont"/>
    <w:rsid w:val="001E270D"/>
  </w:style>
  <w:style w:type="character" w:customStyle="1" w:styleId="Heading4Char">
    <w:name w:val="Heading 4 Char"/>
    <w:basedOn w:val="DefaultParagraphFont"/>
    <w:link w:val="Heading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Heading5Char">
    <w:name w:val="Heading 5 Char"/>
    <w:basedOn w:val="DefaultParagraphFont"/>
    <w:link w:val="Heading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Heading6Char">
    <w:name w:val="Heading 6 Char"/>
    <w:basedOn w:val="DefaultParagraphFont"/>
    <w:link w:val="Heading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Heading7Char">
    <w:name w:val="Heading 7 Char"/>
    <w:basedOn w:val="DefaultParagraphFont"/>
    <w:link w:val="Heading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Heading8Char">
    <w:name w:val="Heading 8 Char"/>
    <w:basedOn w:val="DefaultParagraphFont"/>
    <w:link w:val="Heading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Heading9Char">
    <w:name w:val="Heading 9 Char"/>
    <w:basedOn w:val="DefaultParagraphFont"/>
    <w:link w:val="Heading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BodyTextIndent">
    <w:name w:val="Body Text Indent"/>
    <w:basedOn w:val="Normal"/>
    <w:link w:val="BodyTextIndentChar"/>
    <w:uiPriority w:val="99"/>
    <w:semiHidden/>
    <w:unhideWhenUsed/>
    <w:rsid w:val="00D6280F"/>
    <w:pPr>
      <w:spacing w:after="120"/>
      <w:ind w:left="283"/>
    </w:pPr>
  </w:style>
  <w:style w:type="character" w:customStyle="1" w:styleId="BodyTextIndentChar">
    <w:name w:val="Body Text Indent Char"/>
    <w:basedOn w:val="DefaultParagraphFont"/>
    <w:link w:val="BodyTextIndent"/>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11"/>
      </w:numPr>
    </w:pPr>
  </w:style>
  <w:style w:type="paragraph" w:customStyle="1" w:styleId="ac">
    <w:name w:val="ВСТУП"/>
    <w:aliases w:val="ПЕРЕЛІК,И ТД"/>
    <w:basedOn w:val="Normal"/>
    <w:rsid w:val="00B06DAD"/>
    <w:pPr>
      <w:keepNext/>
      <w:keepLines/>
      <w:pageBreakBefore/>
      <w:spacing w:before="240" w:after="120"/>
      <w:ind w:firstLine="0"/>
      <w:contextualSpacing w:val="0"/>
      <w:jc w:val="center"/>
      <w:outlineLvl w:val="0"/>
    </w:pPr>
    <w:rPr>
      <w:b/>
      <w:caps/>
      <w:szCs w:val="36"/>
      <w:lang w:val="en-US"/>
    </w:rPr>
  </w:style>
  <w:style w:type="character" w:customStyle="1" w:styleId="24">
    <w:name w:val="Неразрешенное упоминание2"/>
    <w:basedOn w:val="DefaultParagraphFont"/>
    <w:uiPriority w:val="99"/>
    <w:semiHidden/>
    <w:unhideWhenUsed/>
    <w:rsid w:val="00462AA8"/>
    <w:rPr>
      <w:color w:val="605E5C"/>
      <w:shd w:val="clear" w:color="auto" w:fill="E1DFDD"/>
    </w:rPr>
  </w:style>
  <w:style w:type="paragraph" w:styleId="Caption">
    <w:name w:val="caption"/>
    <w:basedOn w:val="Normal"/>
    <w:next w:val="Normal"/>
    <w:qFormat/>
    <w:rsid w:val="00ED762F"/>
    <w:pPr>
      <w:spacing w:before="120" w:after="120"/>
      <w:contextualSpacing w:val="0"/>
    </w:pPr>
    <w:rPr>
      <w:b/>
      <w:bCs/>
      <w:sz w:val="20"/>
      <w:szCs w:val="20"/>
    </w:rPr>
  </w:style>
  <w:style w:type="character" w:customStyle="1" w:styleId="pl-s">
    <w:name w:val="pl-s"/>
    <w:basedOn w:val="DefaultParagraphFont"/>
    <w:rsid w:val="00362F55"/>
  </w:style>
  <w:style w:type="paragraph" w:customStyle="1" w:styleId="paragraph">
    <w:name w:val="paragraph"/>
    <w:basedOn w:val="Normal"/>
    <w:rsid w:val="00207345"/>
    <w:pPr>
      <w:spacing w:before="100" w:beforeAutospacing="1" w:after="100" w:afterAutospacing="1" w:line="240" w:lineRule="auto"/>
      <w:ind w:firstLine="0"/>
      <w:contextualSpacing w:val="0"/>
      <w:jc w:val="left"/>
    </w:pPr>
    <w:rPr>
      <w:sz w:val="24"/>
      <w:lang w:val="en-US" w:eastAsia="en-US"/>
    </w:rPr>
  </w:style>
  <w:style w:type="character" w:customStyle="1" w:styleId="normaltextrun">
    <w:name w:val="normaltextrun"/>
    <w:basedOn w:val="DefaultParagraphFont"/>
    <w:rsid w:val="00207345"/>
  </w:style>
  <w:style w:type="character" w:customStyle="1" w:styleId="eop">
    <w:name w:val="eop"/>
    <w:basedOn w:val="DefaultParagraphFont"/>
    <w:rsid w:val="00207345"/>
  </w:style>
  <w:style w:type="character" w:customStyle="1" w:styleId="tabchar">
    <w:name w:val="tabchar"/>
    <w:basedOn w:val="DefaultParagraphFont"/>
    <w:rsid w:val="00416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61891460">
      <w:bodyDiv w:val="1"/>
      <w:marLeft w:val="0"/>
      <w:marRight w:val="0"/>
      <w:marTop w:val="0"/>
      <w:marBottom w:val="0"/>
      <w:divBdr>
        <w:top w:val="none" w:sz="0" w:space="0" w:color="auto"/>
        <w:left w:val="none" w:sz="0" w:space="0" w:color="auto"/>
        <w:bottom w:val="none" w:sz="0" w:space="0" w:color="auto"/>
        <w:right w:val="none" w:sz="0" w:space="0" w:color="auto"/>
      </w:divBdr>
      <w:divsChild>
        <w:div w:id="983238416">
          <w:marLeft w:val="0"/>
          <w:marRight w:val="0"/>
          <w:marTop w:val="0"/>
          <w:marBottom w:val="0"/>
          <w:divBdr>
            <w:top w:val="none" w:sz="0" w:space="0" w:color="auto"/>
            <w:left w:val="none" w:sz="0" w:space="0" w:color="auto"/>
            <w:bottom w:val="none" w:sz="0" w:space="0" w:color="auto"/>
            <w:right w:val="none" w:sz="0" w:space="0" w:color="auto"/>
          </w:divBdr>
        </w:div>
        <w:div w:id="1883439751">
          <w:marLeft w:val="0"/>
          <w:marRight w:val="0"/>
          <w:marTop w:val="0"/>
          <w:marBottom w:val="0"/>
          <w:divBdr>
            <w:top w:val="none" w:sz="0" w:space="0" w:color="auto"/>
            <w:left w:val="none" w:sz="0" w:space="0" w:color="auto"/>
            <w:bottom w:val="none" w:sz="0" w:space="0" w:color="auto"/>
            <w:right w:val="none" w:sz="0" w:space="0" w:color="auto"/>
          </w:divBdr>
        </w:div>
        <w:div w:id="816533153">
          <w:marLeft w:val="0"/>
          <w:marRight w:val="0"/>
          <w:marTop w:val="0"/>
          <w:marBottom w:val="0"/>
          <w:divBdr>
            <w:top w:val="none" w:sz="0" w:space="0" w:color="auto"/>
            <w:left w:val="none" w:sz="0" w:space="0" w:color="auto"/>
            <w:bottom w:val="none" w:sz="0" w:space="0" w:color="auto"/>
            <w:right w:val="none" w:sz="0" w:space="0" w:color="auto"/>
          </w:divBdr>
          <w:divsChild>
            <w:div w:id="1030569236">
              <w:marLeft w:val="0"/>
              <w:marRight w:val="0"/>
              <w:marTop w:val="30"/>
              <w:marBottom w:val="30"/>
              <w:divBdr>
                <w:top w:val="none" w:sz="0" w:space="0" w:color="auto"/>
                <w:left w:val="none" w:sz="0" w:space="0" w:color="auto"/>
                <w:bottom w:val="none" w:sz="0" w:space="0" w:color="auto"/>
                <w:right w:val="none" w:sz="0" w:space="0" w:color="auto"/>
              </w:divBdr>
              <w:divsChild>
                <w:div w:id="275019947">
                  <w:marLeft w:val="0"/>
                  <w:marRight w:val="0"/>
                  <w:marTop w:val="0"/>
                  <w:marBottom w:val="0"/>
                  <w:divBdr>
                    <w:top w:val="none" w:sz="0" w:space="0" w:color="auto"/>
                    <w:left w:val="none" w:sz="0" w:space="0" w:color="auto"/>
                    <w:bottom w:val="none" w:sz="0" w:space="0" w:color="auto"/>
                    <w:right w:val="none" w:sz="0" w:space="0" w:color="auto"/>
                  </w:divBdr>
                  <w:divsChild>
                    <w:div w:id="6179802">
                      <w:marLeft w:val="0"/>
                      <w:marRight w:val="0"/>
                      <w:marTop w:val="0"/>
                      <w:marBottom w:val="0"/>
                      <w:divBdr>
                        <w:top w:val="none" w:sz="0" w:space="0" w:color="auto"/>
                        <w:left w:val="none" w:sz="0" w:space="0" w:color="auto"/>
                        <w:bottom w:val="none" w:sz="0" w:space="0" w:color="auto"/>
                        <w:right w:val="none" w:sz="0" w:space="0" w:color="auto"/>
                      </w:divBdr>
                    </w:div>
                    <w:div w:id="101460862">
                      <w:marLeft w:val="0"/>
                      <w:marRight w:val="0"/>
                      <w:marTop w:val="0"/>
                      <w:marBottom w:val="0"/>
                      <w:divBdr>
                        <w:top w:val="none" w:sz="0" w:space="0" w:color="auto"/>
                        <w:left w:val="none" w:sz="0" w:space="0" w:color="auto"/>
                        <w:bottom w:val="none" w:sz="0" w:space="0" w:color="auto"/>
                        <w:right w:val="none" w:sz="0" w:space="0" w:color="auto"/>
                      </w:divBdr>
                    </w:div>
                  </w:divsChild>
                </w:div>
                <w:div w:id="130100207">
                  <w:marLeft w:val="0"/>
                  <w:marRight w:val="0"/>
                  <w:marTop w:val="0"/>
                  <w:marBottom w:val="0"/>
                  <w:divBdr>
                    <w:top w:val="none" w:sz="0" w:space="0" w:color="auto"/>
                    <w:left w:val="none" w:sz="0" w:space="0" w:color="auto"/>
                    <w:bottom w:val="none" w:sz="0" w:space="0" w:color="auto"/>
                    <w:right w:val="none" w:sz="0" w:space="0" w:color="auto"/>
                  </w:divBdr>
                  <w:divsChild>
                    <w:div w:id="1603412624">
                      <w:marLeft w:val="0"/>
                      <w:marRight w:val="0"/>
                      <w:marTop w:val="0"/>
                      <w:marBottom w:val="0"/>
                      <w:divBdr>
                        <w:top w:val="none" w:sz="0" w:space="0" w:color="auto"/>
                        <w:left w:val="none" w:sz="0" w:space="0" w:color="auto"/>
                        <w:bottom w:val="none" w:sz="0" w:space="0" w:color="auto"/>
                        <w:right w:val="none" w:sz="0" w:space="0" w:color="auto"/>
                      </w:divBdr>
                    </w:div>
                  </w:divsChild>
                </w:div>
                <w:div w:id="1318875717">
                  <w:marLeft w:val="0"/>
                  <w:marRight w:val="0"/>
                  <w:marTop w:val="0"/>
                  <w:marBottom w:val="0"/>
                  <w:divBdr>
                    <w:top w:val="none" w:sz="0" w:space="0" w:color="auto"/>
                    <w:left w:val="none" w:sz="0" w:space="0" w:color="auto"/>
                    <w:bottom w:val="none" w:sz="0" w:space="0" w:color="auto"/>
                    <w:right w:val="none" w:sz="0" w:space="0" w:color="auto"/>
                  </w:divBdr>
                  <w:divsChild>
                    <w:div w:id="142895810">
                      <w:marLeft w:val="0"/>
                      <w:marRight w:val="0"/>
                      <w:marTop w:val="0"/>
                      <w:marBottom w:val="0"/>
                      <w:divBdr>
                        <w:top w:val="none" w:sz="0" w:space="0" w:color="auto"/>
                        <w:left w:val="none" w:sz="0" w:space="0" w:color="auto"/>
                        <w:bottom w:val="none" w:sz="0" w:space="0" w:color="auto"/>
                        <w:right w:val="none" w:sz="0" w:space="0" w:color="auto"/>
                      </w:divBdr>
                    </w:div>
                  </w:divsChild>
                </w:div>
                <w:div w:id="1232499262">
                  <w:marLeft w:val="0"/>
                  <w:marRight w:val="0"/>
                  <w:marTop w:val="0"/>
                  <w:marBottom w:val="0"/>
                  <w:divBdr>
                    <w:top w:val="none" w:sz="0" w:space="0" w:color="auto"/>
                    <w:left w:val="none" w:sz="0" w:space="0" w:color="auto"/>
                    <w:bottom w:val="none" w:sz="0" w:space="0" w:color="auto"/>
                    <w:right w:val="none" w:sz="0" w:space="0" w:color="auto"/>
                  </w:divBdr>
                  <w:divsChild>
                    <w:div w:id="1724865007">
                      <w:marLeft w:val="0"/>
                      <w:marRight w:val="0"/>
                      <w:marTop w:val="0"/>
                      <w:marBottom w:val="0"/>
                      <w:divBdr>
                        <w:top w:val="none" w:sz="0" w:space="0" w:color="auto"/>
                        <w:left w:val="none" w:sz="0" w:space="0" w:color="auto"/>
                        <w:bottom w:val="none" w:sz="0" w:space="0" w:color="auto"/>
                        <w:right w:val="none" w:sz="0" w:space="0" w:color="auto"/>
                      </w:divBdr>
                    </w:div>
                  </w:divsChild>
                </w:div>
                <w:div w:id="39478211">
                  <w:marLeft w:val="0"/>
                  <w:marRight w:val="0"/>
                  <w:marTop w:val="0"/>
                  <w:marBottom w:val="0"/>
                  <w:divBdr>
                    <w:top w:val="none" w:sz="0" w:space="0" w:color="auto"/>
                    <w:left w:val="none" w:sz="0" w:space="0" w:color="auto"/>
                    <w:bottom w:val="none" w:sz="0" w:space="0" w:color="auto"/>
                    <w:right w:val="none" w:sz="0" w:space="0" w:color="auto"/>
                  </w:divBdr>
                  <w:divsChild>
                    <w:div w:id="1599406197">
                      <w:marLeft w:val="0"/>
                      <w:marRight w:val="0"/>
                      <w:marTop w:val="0"/>
                      <w:marBottom w:val="0"/>
                      <w:divBdr>
                        <w:top w:val="none" w:sz="0" w:space="0" w:color="auto"/>
                        <w:left w:val="none" w:sz="0" w:space="0" w:color="auto"/>
                        <w:bottom w:val="none" w:sz="0" w:space="0" w:color="auto"/>
                        <w:right w:val="none" w:sz="0" w:space="0" w:color="auto"/>
                      </w:divBdr>
                    </w:div>
                  </w:divsChild>
                </w:div>
                <w:div w:id="400173398">
                  <w:marLeft w:val="0"/>
                  <w:marRight w:val="0"/>
                  <w:marTop w:val="0"/>
                  <w:marBottom w:val="0"/>
                  <w:divBdr>
                    <w:top w:val="none" w:sz="0" w:space="0" w:color="auto"/>
                    <w:left w:val="none" w:sz="0" w:space="0" w:color="auto"/>
                    <w:bottom w:val="none" w:sz="0" w:space="0" w:color="auto"/>
                    <w:right w:val="none" w:sz="0" w:space="0" w:color="auto"/>
                  </w:divBdr>
                  <w:divsChild>
                    <w:div w:id="1505783136">
                      <w:marLeft w:val="0"/>
                      <w:marRight w:val="0"/>
                      <w:marTop w:val="0"/>
                      <w:marBottom w:val="0"/>
                      <w:divBdr>
                        <w:top w:val="none" w:sz="0" w:space="0" w:color="auto"/>
                        <w:left w:val="none" w:sz="0" w:space="0" w:color="auto"/>
                        <w:bottom w:val="none" w:sz="0" w:space="0" w:color="auto"/>
                        <w:right w:val="none" w:sz="0" w:space="0" w:color="auto"/>
                      </w:divBdr>
                    </w:div>
                  </w:divsChild>
                </w:div>
                <w:div w:id="982466242">
                  <w:marLeft w:val="0"/>
                  <w:marRight w:val="0"/>
                  <w:marTop w:val="0"/>
                  <w:marBottom w:val="0"/>
                  <w:divBdr>
                    <w:top w:val="none" w:sz="0" w:space="0" w:color="auto"/>
                    <w:left w:val="none" w:sz="0" w:space="0" w:color="auto"/>
                    <w:bottom w:val="none" w:sz="0" w:space="0" w:color="auto"/>
                    <w:right w:val="none" w:sz="0" w:space="0" w:color="auto"/>
                  </w:divBdr>
                  <w:divsChild>
                    <w:div w:id="1465200862">
                      <w:marLeft w:val="0"/>
                      <w:marRight w:val="0"/>
                      <w:marTop w:val="0"/>
                      <w:marBottom w:val="0"/>
                      <w:divBdr>
                        <w:top w:val="none" w:sz="0" w:space="0" w:color="auto"/>
                        <w:left w:val="none" w:sz="0" w:space="0" w:color="auto"/>
                        <w:bottom w:val="none" w:sz="0" w:space="0" w:color="auto"/>
                        <w:right w:val="none" w:sz="0" w:space="0" w:color="auto"/>
                      </w:divBdr>
                    </w:div>
                  </w:divsChild>
                </w:div>
                <w:div w:id="744689298">
                  <w:marLeft w:val="0"/>
                  <w:marRight w:val="0"/>
                  <w:marTop w:val="0"/>
                  <w:marBottom w:val="0"/>
                  <w:divBdr>
                    <w:top w:val="none" w:sz="0" w:space="0" w:color="auto"/>
                    <w:left w:val="none" w:sz="0" w:space="0" w:color="auto"/>
                    <w:bottom w:val="none" w:sz="0" w:space="0" w:color="auto"/>
                    <w:right w:val="none" w:sz="0" w:space="0" w:color="auto"/>
                  </w:divBdr>
                  <w:divsChild>
                    <w:div w:id="1164197223">
                      <w:marLeft w:val="0"/>
                      <w:marRight w:val="0"/>
                      <w:marTop w:val="0"/>
                      <w:marBottom w:val="0"/>
                      <w:divBdr>
                        <w:top w:val="none" w:sz="0" w:space="0" w:color="auto"/>
                        <w:left w:val="none" w:sz="0" w:space="0" w:color="auto"/>
                        <w:bottom w:val="none" w:sz="0" w:space="0" w:color="auto"/>
                        <w:right w:val="none" w:sz="0" w:space="0" w:color="auto"/>
                      </w:divBdr>
                    </w:div>
                  </w:divsChild>
                </w:div>
                <w:div w:id="405761971">
                  <w:marLeft w:val="0"/>
                  <w:marRight w:val="0"/>
                  <w:marTop w:val="0"/>
                  <w:marBottom w:val="0"/>
                  <w:divBdr>
                    <w:top w:val="none" w:sz="0" w:space="0" w:color="auto"/>
                    <w:left w:val="none" w:sz="0" w:space="0" w:color="auto"/>
                    <w:bottom w:val="none" w:sz="0" w:space="0" w:color="auto"/>
                    <w:right w:val="none" w:sz="0" w:space="0" w:color="auto"/>
                  </w:divBdr>
                  <w:divsChild>
                    <w:div w:id="1941065517">
                      <w:marLeft w:val="0"/>
                      <w:marRight w:val="0"/>
                      <w:marTop w:val="0"/>
                      <w:marBottom w:val="0"/>
                      <w:divBdr>
                        <w:top w:val="none" w:sz="0" w:space="0" w:color="auto"/>
                        <w:left w:val="none" w:sz="0" w:space="0" w:color="auto"/>
                        <w:bottom w:val="none" w:sz="0" w:space="0" w:color="auto"/>
                        <w:right w:val="none" w:sz="0" w:space="0" w:color="auto"/>
                      </w:divBdr>
                    </w:div>
                  </w:divsChild>
                </w:div>
                <w:div w:id="1368483962">
                  <w:marLeft w:val="0"/>
                  <w:marRight w:val="0"/>
                  <w:marTop w:val="0"/>
                  <w:marBottom w:val="0"/>
                  <w:divBdr>
                    <w:top w:val="none" w:sz="0" w:space="0" w:color="auto"/>
                    <w:left w:val="none" w:sz="0" w:space="0" w:color="auto"/>
                    <w:bottom w:val="none" w:sz="0" w:space="0" w:color="auto"/>
                    <w:right w:val="none" w:sz="0" w:space="0" w:color="auto"/>
                  </w:divBdr>
                  <w:divsChild>
                    <w:div w:id="1570767524">
                      <w:marLeft w:val="0"/>
                      <w:marRight w:val="0"/>
                      <w:marTop w:val="0"/>
                      <w:marBottom w:val="0"/>
                      <w:divBdr>
                        <w:top w:val="none" w:sz="0" w:space="0" w:color="auto"/>
                        <w:left w:val="none" w:sz="0" w:space="0" w:color="auto"/>
                        <w:bottom w:val="none" w:sz="0" w:space="0" w:color="auto"/>
                        <w:right w:val="none" w:sz="0" w:space="0" w:color="auto"/>
                      </w:divBdr>
                    </w:div>
                  </w:divsChild>
                </w:div>
                <w:div w:id="1910112696">
                  <w:marLeft w:val="0"/>
                  <w:marRight w:val="0"/>
                  <w:marTop w:val="0"/>
                  <w:marBottom w:val="0"/>
                  <w:divBdr>
                    <w:top w:val="none" w:sz="0" w:space="0" w:color="auto"/>
                    <w:left w:val="none" w:sz="0" w:space="0" w:color="auto"/>
                    <w:bottom w:val="none" w:sz="0" w:space="0" w:color="auto"/>
                    <w:right w:val="none" w:sz="0" w:space="0" w:color="auto"/>
                  </w:divBdr>
                  <w:divsChild>
                    <w:div w:id="930822661">
                      <w:marLeft w:val="0"/>
                      <w:marRight w:val="0"/>
                      <w:marTop w:val="0"/>
                      <w:marBottom w:val="0"/>
                      <w:divBdr>
                        <w:top w:val="none" w:sz="0" w:space="0" w:color="auto"/>
                        <w:left w:val="none" w:sz="0" w:space="0" w:color="auto"/>
                        <w:bottom w:val="none" w:sz="0" w:space="0" w:color="auto"/>
                        <w:right w:val="none" w:sz="0" w:space="0" w:color="auto"/>
                      </w:divBdr>
                    </w:div>
                  </w:divsChild>
                </w:div>
                <w:div w:id="406998450">
                  <w:marLeft w:val="0"/>
                  <w:marRight w:val="0"/>
                  <w:marTop w:val="0"/>
                  <w:marBottom w:val="0"/>
                  <w:divBdr>
                    <w:top w:val="none" w:sz="0" w:space="0" w:color="auto"/>
                    <w:left w:val="none" w:sz="0" w:space="0" w:color="auto"/>
                    <w:bottom w:val="none" w:sz="0" w:space="0" w:color="auto"/>
                    <w:right w:val="none" w:sz="0" w:space="0" w:color="auto"/>
                  </w:divBdr>
                  <w:divsChild>
                    <w:div w:id="1945380510">
                      <w:marLeft w:val="0"/>
                      <w:marRight w:val="0"/>
                      <w:marTop w:val="0"/>
                      <w:marBottom w:val="0"/>
                      <w:divBdr>
                        <w:top w:val="none" w:sz="0" w:space="0" w:color="auto"/>
                        <w:left w:val="none" w:sz="0" w:space="0" w:color="auto"/>
                        <w:bottom w:val="none" w:sz="0" w:space="0" w:color="auto"/>
                        <w:right w:val="none" w:sz="0" w:space="0" w:color="auto"/>
                      </w:divBdr>
                    </w:div>
                  </w:divsChild>
                </w:div>
                <w:div w:id="900554827">
                  <w:marLeft w:val="0"/>
                  <w:marRight w:val="0"/>
                  <w:marTop w:val="0"/>
                  <w:marBottom w:val="0"/>
                  <w:divBdr>
                    <w:top w:val="none" w:sz="0" w:space="0" w:color="auto"/>
                    <w:left w:val="none" w:sz="0" w:space="0" w:color="auto"/>
                    <w:bottom w:val="none" w:sz="0" w:space="0" w:color="auto"/>
                    <w:right w:val="none" w:sz="0" w:space="0" w:color="auto"/>
                  </w:divBdr>
                  <w:divsChild>
                    <w:div w:id="897282744">
                      <w:marLeft w:val="0"/>
                      <w:marRight w:val="0"/>
                      <w:marTop w:val="0"/>
                      <w:marBottom w:val="0"/>
                      <w:divBdr>
                        <w:top w:val="none" w:sz="0" w:space="0" w:color="auto"/>
                        <w:left w:val="none" w:sz="0" w:space="0" w:color="auto"/>
                        <w:bottom w:val="none" w:sz="0" w:space="0" w:color="auto"/>
                        <w:right w:val="none" w:sz="0" w:space="0" w:color="auto"/>
                      </w:divBdr>
                    </w:div>
                  </w:divsChild>
                </w:div>
                <w:div w:id="1988852420">
                  <w:marLeft w:val="0"/>
                  <w:marRight w:val="0"/>
                  <w:marTop w:val="0"/>
                  <w:marBottom w:val="0"/>
                  <w:divBdr>
                    <w:top w:val="none" w:sz="0" w:space="0" w:color="auto"/>
                    <w:left w:val="none" w:sz="0" w:space="0" w:color="auto"/>
                    <w:bottom w:val="none" w:sz="0" w:space="0" w:color="auto"/>
                    <w:right w:val="none" w:sz="0" w:space="0" w:color="auto"/>
                  </w:divBdr>
                  <w:divsChild>
                    <w:div w:id="1151872703">
                      <w:marLeft w:val="0"/>
                      <w:marRight w:val="0"/>
                      <w:marTop w:val="0"/>
                      <w:marBottom w:val="0"/>
                      <w:divBdr>
                        <w:top w:val="none" w:sz="0" w:space="0" w:color="auto"/>
                        <w:left w:val="none" w:sz="0" w:space="0" w:color="auto"/>
                        <w:bottom w:val="none" w:sz="0" w:space="0" w:color="auto"/>
                        <w:right w:val="none" w:sz="0" w:space="0" w:color="auto"/>
                      </w:divBdr>
                    </w:div>
                  </w:divsChild>
                </w:div>
                <w:div w:id="1373965356">
                  <w:marLeft w:val="0"/>
                  <w:marRight w:val="0"/>
                  <w:marTop w:val="0"/>
                  <w:marBottom w:val="0"/>
                  <w:divBdr>
                    <w:top w:val="none" w:sz="0" w:space="0" w:color="auto"/>
                    <w:left w:val="none" w:sz="0" w:space="0" w:color="auto"/>
                    <w:bottom w:val="none" w:sz="0" w:space="0" w:color="auto"/>
                    <w:right w:val="none" w:sz="0" w:space="0" w:color="auto"/>
                  </w:divBdr>
                  <w:divsChild>
                    <w:div w:id="1583490903">
                      <w:marLeft w:val="0"/>
                      <w:marRight w:val="0"/>
                      <w:marTop w:val="0"/>
                      <w:marBottom w:val="0"/>
                      <w:divBdr>
                        <w:top w:val="none" w:sz="0" w:space="0" w:color="auto"/>
                        <w:left w:val="none" w:sz="0" w:space="0" w:color="auto"/>
                        <w:bottom w:val="none" w:sz="0" w:space="0" w:color="auto"/>
                        <w:right w:val="none" w:sz="0" w:space="0" w:color="auto"/>
                      </w:divBdr>
                    </w:div>
                  </w:divsChild>
                </w:div>
                <w:div w:id="849876648">
                  <w:marLeft w:val="0"/>
                  <w:marRight w:val="0"/>
                  <w:marTop w:val="0"/>
                  <w:marBottom w:val="0"/>
                  <w:divBdr>
                    <w:top w:val="none" w:sz="0" w:space="0" w:color="auto"/>
                    <w:left w:val="none" w:sz="0" w:space="0" w:color="auto"/>
                    <w:bottom w:val="none" w:sz="0" w:space="0" w:color="auto"/>
                    <w:right w:val="none" w:sz="0" w:space="0" w:color="auto"/>
                  </w:divBdr>
                  <w:divsChild>
                    <w:div w:id="59981146">
                      <w:marLeft w:val="0"/>
                      <w:marRight w:val="0"/>
                      <w:marTop w:val="0"/>
                      <w:marBottom w:val="0"/>
                      <w:divBdr>
                        <w:top w:val="none" w:sz="0" w:space="0" w:color="auto"/>
                        <w:left w:val="none" w:sz="0" w:space="0" w:color="auto"/>
                        <w:bottom w:val="none" w:sz="0" w:space="0" w:color="auto"/>
                        <w:right w:val="none" w:sz="0" w:space="0" w:color="auto"/>
                      </w:divBdr>
                    </w:div>
                  </w:divsChild>
                </w:div>
                <w:div w:id="456874260">
                  <w:marLeft w:val="0"/>
                  <w:marRight w:val="0"/>
                  <w:marTop w:val="0"/>
                  <w:marBottom w:val="0"/>
                  <w:divBdr>
                    <w:top w:val="none" w:sz="0" w:space="0" w:color="auto"/>
                    <w:left w:val="none" w:sz="0" w:space="0" w:color="auto"/>
                    <w:bottom w:val="none" w:sz="0" w:space="0" w:color="auto"/>
                    <w:right w:val="none" w:sz="0" w:space="0" w:color="auto"/>
                  </w:divBdr>
                  <w:divsChild>
                    <w:div w:id="858814630">
                      <w:marLeft w:val="0"/>
                      <w:marRight w:val="0"/>
                      <w:marTop w:val="0"/>
                      <w:marBottom w:val="0"/>
                      <w:divBdr>
                        <w:top w:val="none" w:sz="0" w:space="0" w:color="auto"/>
                        <w:left w:val="none" w:sz="0" w:space="0" w:color="auto"/>
                        <w:bottom w:val="none" w:sz="0" w:space="0" w:color="auto"/>
                        <w:right w:val="none" w:sz="0" w:space="0" w:color="auto"/>
                      </w:divBdr>
                    </w:div>
                  </w:divsChild>
                </w:div>
                <w:div w:id="1067260565">
                  <w:marLeft w:val="0"/>
                  <w:marRight w:val="0"/>
                  <w:marTop w:val="0"/>
                  <w:marBottom w:val="0"/>
                  <w:divBdr>
                    <w:top w:val="none" w:sz="0" w:space="0" w:color="auto"/>
                    <w:left w:val="none" w:sz="0" w:space="0" w:color="auto"/>
                    <w:bottom w:val="none" w:sz="0" w:space="0" w:color="auto"/>
                    <w:right w:val="none" w:sz="0" w:space="0" w:color="auto"/>
                  </w:divBdr>
                  <w:divsChild>
                    <w:div w:id="2073310016">
                      <w:marLeft w:val="0"/>
                      <w:marRight w:val="0"/>
                      <w:marTop w:val="0"/>
                      <w:marBottom w:val="0"/>
                      <w:divBdr>
                        <w:top w:val="none" w:sz="0" w:space="0" w:color="auto"/>
                        <w:left w:val="none" w:sz="0" w:space="0" w:color="auto"/>
                        <w:bottom w:val="none" w:sz="0" w:space="0" w:color="auto"/>
                        <w:right w:val="none" w:sz="0" w:space="0" w:color="auto"/>
                      </w:divBdr>
                    </w:div>
                  </w:divsChild>
                </w:div>
                <w:div w:id="260838674">
                  <w:marLeft w:val="0"/>
                  <w:marRight w:val="0"/>
                  <w:marTop w:val="0"/>
                  <w:marBottom w:val="0"/>
                  <w:divBdr>
                    <w:top w:val="none" w:sz="0" w:space="0" w:color="auto"/>
                    <w:left w:val="none" w:sz="0" w:space="0" w:color="auto"/>
                    <w:bottom w:val="none" w:sz="0" w:space="0" w:color="auto"/>
                    <w:right w:val="none" w:sz="0" w:space="0" w:color="auto"/>
                  </w:divBdr>
                  <w:divsChild>
                    <w:div w:id="1750886014">
                      <w:marLeft w:val="0"/>
                      <w:marRight w:val="0"/>
                      <w:marTop w:val="0"/>
                      <w:marBottom w:val="0"/>
                      <w:divBdr>
                        <w:top w:val="none" w:sz="0" w:space="0" w:color="auto"/>
                        <w:left w:val="none" w:sz="0" w:space="0" w:color="auto"/>
                        <w:bottom w:val="none" w:sz="0" w:space="0" w:color="auto"/>
                        <w:right w:val="none" w:sz="0" w:space="0" w:color="auto"/>
                      </w:divBdr>
                    </w:div>
                  </w:divsChild>
                </w:div>
                <w:div w:id="301497467">
                  <w:marLeft w:val="0"/>
                  <w:marRight w:val="0"/>
                  <w:marTop w:val="0"/>
                  <w:marBottom w:val="0"/>
                  <w:divBdr>
                    <w:top w:val="none" w:sz="0" w:space="0" w:color="auto"/>
                    <w:left w:val="none" w:sz="0" w:space="0" w:color="auto"/>
                    <w:bottom w:val="none" w:sz="0" w:space="0" w:color="auto"/>
                    <w:right w:val="none" w:sz="0" w:space="0" w:color="auto"/>
                  </w:divBdr>
                  <w:divsChild>
                    <w:div w:id="1589847814">
                      <w:marLeft w:val="0"/>
                      <w:marRight w:val="0"/>
                      <w:marTop w:val="0"/>
                      <w:marBottom w:val="0"/>
                      <w:divBdr>
                        <w:top w:val="none" w:sz="0" w:space="0" w:color="auto"/>
                        <w:left w:val="none" w:sz="0" w:space="0" w:color="auto"/>
                        <w:bottom w:val="none" w:sz="0" w:space="0" w:color="auto"/>
                        <w:right w:val="none" w:sz="0" w:space="0" w:color="auto"/>
                      </w:divBdr>
                    </w:div>
                  </w:divsChild>
                </w:div>
                <w:div w:id="2053074698">
                  <w:marLeft w:val="0"/>
                  <w:marRight w:val="0"/>
                  <w:marTop w:val="0"/>
                  <w:marBottom w:val="0"/>
                  <w:divBdr>
                    <w:top w:val="none" w:sz="0" w:space="0" w:color="auto"/>
                    <w:left w:val="none" w:sz="0" w:space="0" w:color="auto"/>
                    <w:bottom w:val="none" w:sz="0" w:space="0" w:color="auto"/>
                    <w:right w:val="none" w:sz="0" w:space="0" w:color="auto"/>
                  </w:divBdr>
                  <w:divsChild>
                    <w:div w:id="856502031">
                      <w:marLeft w:val="0"/>
                      <w:marRight w:val="0"/>
                      <w:marTop w:val="0"/>
                      <w:marBottom w:val="0"/>
                      <w:divBdr>
                        <w:top w:val="none" w:sz="0" w:space="0" w:color="auto"/>
                        <w:left w:val="none" w:sz="0" w:space="0" w:color="auto"/>
                        <w:bottom w:val="none" w:sz="0" w:space="0" w:color="auto"/>
                        <w:right w:val="none" w:sz="0" w:space="0" w:color="auto"/>
                      </w:divBdr>
                    </w:div>
                  </w:divsChild>
                </w:div>
                <w:div w:id="96213695">
                  <w:marLeft w:val="0"/>
                  <w:marRight w:val="0"/>
                  <w:marTop w:val="0"/>
                  <w:marBottom w:val="0"/>
                  <w:divBdr>
                    <w:top w:val="none" w:sz="0" w:space="0" w:color="auto"/>
                    <w:left w:val="none" w:sz="0" w:space="0" w:color="auto"/>
                    <w:bottom w:val="none" w:sz="0" w:space="0" w:color="auto"/>
                    <w:right w:val="none" w:sz="0" w:space="0" w:color="auto"/>
                  </w:divBdr>
                  <w:divsChild>
                    <w:div w:id="1812818861">
                      <w:marLeft w:val="0"/>
                      <w:marRight w:val="0"/>
                      <w:marTop w:val="0"/>
                      <w:marBottom w:val="0"/>
                      <w:divBdr>
                        <w:top w:val="none" w:sz="0" w:space="0" w:color="auto"/>
                        <w:left w:val="none" w:sz="0" w:space="0" w:color="auto"/>
                        <w:bottom w:val="none" w:sz="0" w:space="0" w:color="auto"/>
                        <w:right w:val="none" w:sz="0" w:space="0" w:color="auto"/>
                      </w:divBdr>
                    </w:div>
                  </w:divsChild>
                </w:div>
                <w:div w:id="490634470">
                  <w:marLeft w:val="0"/>
                  <w:marRight w:val="0"/>
                  <w:marTop w:val="0"/>
                  <w:marBottom w:val="0"/>
                  <w:divBdr>
                    <w:top w:val="none" w:sz="0" w:space="0" w:color="auto"/>
                    <w:left w:val="none" w:sz="0" w:space="0" w:color="auto"/>
                    <w:bottom w:val="none" w:sz="0" w:space="0" w:color="auto"/>
                    <w:right w:val="none" w:sz="0" w:space="0" w:color="auto"/>
                  </w:divBdr>
                  <w:divsChild>
                    <w:div w:id="583495448">
                      <w:marLeft w:val="0"/>
                      <w:marRight w:val="0"/>
                      <w:marTop w:val="0"/>
                      <w:marBottom w:val="0"/>
                      <w:divBdr>
                        <w:top w:val="none" w:sz="0" w:space="0" w:color="auto"/>
                        <w:left w:val="none" w:sz="0" w:space="0" w:color="auto"/>
                        <w:bottom w:val="none" w:sz="0" w:space="0" w:color="auto"/>
                        <w:right w:val="none" w:sz="0" w:space="0" w:color="auto"/>
                      </w:divBdr>
                    </w:div>
                  </w:divsChild>
                </w:div>
                <w:div w:id="1256011531">
                  <w:marLeft w:val="0"/>
                  <w:marRight w:val="0"/>
                  <w:marTop w:val="0"/>
                  <w:marBottom w:val="0"/>
                  <w:divBdr>
                    <w:top w:val="none" w:sz="0" w:space="0" w:color="auto"/>
                    <w:left w:val="none" w:sz="0" w:space="0" w:color="auto"/>
                    <w:bottom w:val="none" w:sz="0" w:space="0" w:color="auto"/>
                    <w:right w:val="none" w:sz="0" w:space="0" w:color="auto"/>
                  </w:divBdr>
                  <w:divsChild>
                    <w:div w:id="798494002">
                      <w:marLeft w:val="0"/>
                      <w:marRight w:val="0"/>
                      <w:marTop w:val="0"/>
                      <w:marBottom w:val="0"/>
                      <w:divBdr>
                        <w:top w:val="none" w:sz="0" w:space="0" w:color="auto"/>
                        <w:left w:val="none" w:sz="0" w:space="0" w:color="auto"/>
                        <w:bottom w:val="none" w:sz="0" w:space="0" w:color="auto"/>
                        <w:right w:val="none" w:sz="0" w:space="0" w:color="auto"/>
                      </w:divBdr>
                    </w:div>
                  </w:divsChild>
                </w:div>
                <w:div w:id="879636499">
                  <w:marLeft w:val="0"/>
                  <w:marRight w:val="0"/>
                  <w:marTop w:val="0"/>
                  <w:marBottom w:val="0"/>
                  <w:divBdr>
                    <w:top w:val="none" w:sz="0" w:space="0" w:color="auto"/>
                    <w:left w:val="none" w:sz="0" w:space="0" w:color="auto"/>
                    <w:bottom w:val="none" w:sz="0" w:space="0" w:color="auto"/>
                    <w:right w:val="none" w:sz="0" w:space="0" w:color="auto"/>
                  </w:divBdr>
                  <w:divsChild>
                    <w:div w:id="888030284">
                      <w:marLeft w:val="0"/>
                      <w:marRight w:val="0"/>
                      <w:marTop w:val="0"/>
                      <w:marBottom w:val="0"/>
                      <w:divBdr>
                        <w:top w:val="none" w:sz="0" w:space="0" w:color="auto"/>
                        <w:left w:val="none" w:sz="0" w:space="0" w:color="auto"/>
                        <w:bottom w:val="none" w:sz="0" w:space="0" w:color="auto"/>
                        <w:right w:val="none" w:sz="0" w:space="0" w:color="auto"/>
                      </w:divBdr>
                    </w:div>
                  </w:divsChild>
                </w:div>
                <w:div w:id="1887451065">
                  <w:marLeft w:val="0"/>
                  <w:marRight w:val="0"/>
                  <w:marTop w:val="0"/>
                  <w:marBottom w:val="0"/>
                  <w:divBdr>
                    <w:top w:val="none" w:sz="0" w:space="0" w:color="auto"/>
                    <w:left w:val="none" w:sz="0" w:space="0" w:color="auto"/>
                    <w:bottom w:val="none" w:sz="0" w:space="0" w:color="auto"/>
                    <w:right w:val="none" w:sz="0" w:space="0" w:color="auto"/>
                  </w:divBdr>
                  <w:divsChild>
                    <w:div w:id="1660576995">
                      <w:marLeft w:val="0"/>
                      <w:marRight w:val="0"/>
                      <w:marTop w:val="0"/>
                      <w:marBottom w:val="0"/>
                      <w:divBdr>
                        <w:top w:val="none" w:sz="0" w:space="0" w:color="auto"/>
                        <w:left w:val="none" w:sz="0" w:space="0" w:color="auto"/>
                        <w:bottom w:val="none" w:sz="0" w:space="0" w:color="auto"/>
                        <w:right w:val="none" w:sz="0" w:space="0" w:color="auto"/>
                      </w:divBdr>
                    </w:div>
                  </w:divsChild>
                </w:div>
                <w:div w:id="1335378550">
                  <w:marLeft w:val="0"/>
                  <w:marRight w:val="0"/>
                  <w:marTop w:val="0"/>
                  <w:marBottom w:val="0"/>
                  <w:divBdr>
                    <w:top w:val="none" w:sz="0" w:space="0" w:color="auto"/>
                    <w:left w:val="none" w:sz="0" w:space="0" w:color="auto"/>
                    <w:bottom w:val="none" w:sz="0" w:space="0" w:color="auto"/>
                    <w:right w:val="none" w:sz="0" w:space="0" w:color="auto"/>
                  </w:divBdr>
                  <w:divsChild>
                    <w:div w:id="1592931227">
                      <w:marLeft w:val="0"/>
                      <w:marRight w:val="0"/>
                      <w:marTop w:val="0"/>
                      <w:marBottom w:val="0"/>
                      <w:divBdr>
                        <w:top w:val="none" w:sz="0" w:space="0" w:color="auto"/>
                        <w:left w:val="none" w:sz="0" w:space="0" w:color="auto"/>
                        <w:bottom w:val="none" w:sz="0" w:space="0" w:color="auto"/>
                        <w:right w:val="none" w:sz="0" w:space="0" w:color="auto"/>
                      </w:divBdr>
                    </w:div>
                  </w:divsChild>
                </w:div>
                <w:div w:id="940378043">
                  <w:marLeft w:val="0"/>
                  <w:marRight w:val="0"/>
                  <w:marTop w:val="0"/>
                  <w:marBottom w:val="0"/>
                  <w:divBdr>
                    <w:top w:val="none" w:sz="0" w:space="0" w:color="auto"/>
                    <w:left w:val="none" w:sz="0" w:space="0" w:color="auto"/>
                    <w:bottom w:val="none" w:sz="0" w:space="0" w:color="auto"/>
                    <w:right w:val="none" w:sz="0" w:space="0" w:color="auto"/>
                  </w:divBdr>
                  <w:divsChild>
                    <w:div w:id="902838971">
                      <w:marLeft w:val="0"/>
                      <w:marRight w:val="0"/>
                      <w:marTop w:val="0"/>
                      <w:marBottom w:val="0"/>
                      <w:divBdr>
                        <w:top w:val="none" w:sz="0" w:space="0" w:color="auto"/>
                        <w:left w:val="none" w:sz="0" w:space="0" w:color="auto"/>
                        <w:bottom w:val="none" w:sz="0" w:space="0" w:color="auto"/>
                        <w:right w:val="none" w:sz="0" w:space="0" w:color="auto"/>
                      </w:divBdr>
                    </w:div>
                  </w:divsChild>
                </w:div>
                <w:div w:id="1059013467">
                  <w:marLeft w:val="0"/>
                  <w:marRight w:val="0"/>
                  <w:marTop w:val="0"/>
                  <w:marBottom w:val="0"/>
                  <w:divBdr>
                    <w:top w:val="none" w:sz="0" w:space="0" w:color="auto"/>
                    <w:left w:val="none" w:sz="0" w:space="0" w:color="auto"/>
                    <w:bottom w:val="none" w:sz="0" w:space="0" w:color="auto"/>
                    <w:right w:val="none" w:sz="0" w:space="0" w:color="auto"/>
                  </w:divBdr>
                  <w:divsChild>
                    <w:div w:id="396325661">
                      <w:marLeft w:val="0"/>
                      <w:marRight w:val="0"/>
                      <w:marTop w:val="0"/>
                      <w:marBottom w:val="0"/>
                      <w:divBdr>
                        <w:top w:val="none" w:sz="0" w:space="0" w:color="auto"/>
                        <w:left w:val="none" w:sz="0" w:space="0" w:color="auto"/>
                        <w:bottom w:val="none" w:sz="0" w:space="0" w:color="auto"/>
                        <w:right w:val="none" w:sz="0" w:space="0" w:color="auto"/>
                      </w:divBdr>
                    </w:div>
                  </w:divsChild>
                </w:div>
                <w:div w:id="941112345">
                  <w:marLeft w:val="0"/>
                  <w:marRight w:val="0"/>
                  <w:marTop w:val="0"/>
                  <w:marBottom w:val="0"/>
                  <w:divBdr>
                    <w:top w:val="none" w:sz="0" w:space="0" w:color="auto"/>
                    <w:left w:val="none" w:sz="0" w:space="0" w:color="auto"/>
                    <w:bottom w:val="none" w:sz="0" w:space="0" w:color="auto"/>
                    <w:right w:val="none" w:sz="0" w:space="0" w:color="auto"/>
                  </w:divBdr>
                  <w:divsChild>
                    <w:div w:id="219635386">
                      <w:marLeft w:val="0"/>
                      <w:marRight w:val="0"/>
                      <w:marTop w:val="0"/>
                      <w:marBottom w:val="0"/>
                      <w:divBdr>
                        <w:top w:val="none" w:sz="0" w:space="0" w:color="auto"/>
                        <w:left w:val="none" w:sz="0" w:space="0" w:color="auto"/>
                        <w:bottom w:val="none" w:sz="0" w:space="0" w:color="auto"/>
                        <w:right w:val="none" w:sz="0" w:space="0" w:color="auto"/>
                      </w:divBdr>
                    </w:div>
                  </w:divsChild>
                </w:div>
                <w:div w:id="843204586">
                  <w:marLeft w:val="0"/>
                  <w:marRight w:val="0"/>
                  <w:marTop w:val="0"/>
                  <w:marBottom w:val="0"/>
                  <w:divBdr>
                    <w:top w:val="none" w:sz="0" w:space="0" w:color="auto"/>
                    <w:left w:val="none" w:sz="0" w:space="0" w:color="auto"/>
                    <w:bottom w:val="none" w:sz="0" w:space="0" w:color="auto"/>
                    <w:right w:val="none" w:sz="0" w:space="0" w:color="auto"/>
                  </w:divBdr>
                  <w:divsChild>
                    <w:div w:id="837766824">
                      <w:marLeft w:val="0"/>
                      <w:marRight w:val="0"/>
                      <w:marTop w:val="0"/>
                      <w:marBottom w:val="0"/>
                      <w:divBdr>
                        <w:top w:val="none" w:sz="0" w:space="0" w:color="auto"/>
                        <w:left w:val="none" w:sz="0" w:space="0" w:color="auto"/>
                        <w:bottom w:val="none" w:sz="0" w:space="0" w:color="auto"/>
                        <w:right w:val="none" w:sz="0" w:space="0" w:color="auto"/>
                      </w:divBdr>
                    </w:div>
                  </w:divsChild>
                </w:div>
                <w:div w:id="749354785">
                  <w:marLeft w:val="0"/>
                  <w:marRight w:val="0"/>
                  <w:marTop w:val="0"/>
                  <w:marBottom w:val="0"/>
                  <w:divBdr>
                    <w:top w:val="none" w:sz="0" w:space="0" w:color="auto"/>
                    <w:left w:val="none" w:sz="0" w:space="0" w:color="auto"/>
                    <w:bottom w:val="none" w:sz="0" w:space="0" w:color="auto"/>
                    <w:right w:val="none" w:sz="0" w:space="0" w:color="auto"/>
                  </w:divBdr>
                  <w:divsChild>
                    <w:div w:id="63917579">
                      <w:marLeft w:val="0"/>
                      <w:marRight w:val="0"/>
                      <w:marTop w:val="0"/>
                      <w:marBottom w:val="0"/>
                      <w:divBdr>
                        <w:top w:val="none" w:sz="0" w:space="0" w:color="auto"/>
                        <w:left w:val="none" w:sz="0" w:space="0" w:color="auto"/>
                        <w:bottom w:val="none" w:sz="0" w:space="0" w:color="auto"/>
                        <w:right w:val="none" w:sz="0" w:space="0" w:color="auto"/>
                      </w:divBdr>
                    </w:div>
                  </w:divsChild>
                </w:div>
                <w:div w:id="1198201925">
                  <w:marLeft w:val="0"/>
                  <w:marRight w:val="0"/>
                  <w:marTop w:val="0"/>
                  <w:marBottom w:val="0"/>
                  <w:divBdr>
                    <w:top w:val="none" w:sz="0" w:space="0" w:color="auto"/>
                    <w:left w:val="none" w:sz="0" w:space="0" w:color="auto"/>
                    <w:bottom w:val="none" w:sz="0" w:space="0" w:color="auto"/>
                    <w:right w:val="none" w:sz="0" w:space="0" w:color="auto"/>
                  </w:divBdr>
                  <w:divsChild>
                    <w:div w:id="2037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51999808">
      <w:bodyDiv w:val="1"/>
      <w:marLeft w:val="0"/>
      <w:marRight w:val="0"/>
      <w:marTop w:val="0"/>
      <w:marBottom w:val="0"/>
      <w:divBdr>
        <w:top w:val="none" w:sz="0" w:space="0" w:color="auto"/>
        <w:left w:val="none" w:sz="0" w:space="0" w:color="auto"/>
        <w:bottom w:val="none" w:sz="0" w:space="0" w:color="auto"/>
        <w:right w:val="none" w:sz="0" w:space="0" w:color="auto"/>
      </w:divBdr>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64441266">
      <w:bodyDiv w:val="1"/>
      <w:marLeft w:val="0"/>
      <w:marRight w:val="0"/>
      <w:marTop w:val="0"/>
      <w:marBottom w:val="0"/>
      <w:divBdr>
        <w:top w:val="none" w:sz="0" w:space="0" w:color="auto"/>
        <w:left w:val="none" w:sz="0" w:space="0" w:color="auto"/>
        <w:bottom w:val="none" w:sz="0" w:space="0" w:color="auto"/>
        <w:right w:val="none" w:sz="0" w:space="0" w:color="auto"/>
      </w:divBdr>
      <w:divsChild>
        <w:div w:id="388578796">
          <w:marLeft w:val="0"/>
          <w:marRight w:val="0"/>
          <w:marTop w:val="0"/>
          <w:marBottom w:val="0"/>
          <w:divBdr>
            <w:top w:val="none" w:sz="0" w:space="0" w:color="auto"/>
            <w:left w:val="none" w:sz="0" w:space="0" w:color="auto"/>
            <w:bottom w:val="none" w:sz="0" w:space="0" w:color="auto"/>
            <w:right w:val="none" w:sz="0" w:space="0" w:color="auto"/>
          </w:divBdr>
        </w:div>
        <w:div w:id="288782700">
          <w:marLeft w:val="0"/>
          <w:marRight w:val="0"/>
          <w:marTop w:val="0"/>
          <w:marBottom w:val="0"/>
          <w:divBdr>
            <w:top w:val="none" w:sz="0" w:space="0" w:color="auto"/>
            <w:left w:val="none" w:sz="0" w:space="0" w:color="auto"/>
            <w:bottom w:val="none" w:sz="0" w:space="0" w:color="auto"/>
            <w:right w:val="none" w:sz="0" w:space="0" w:color="auto"/>
          </w:divBdr>
        </w:div>
        <w:div w:id="384179402">
          <w:marLeft w:val="0"/>
          <w:marRight w:val="0"/>
          <w:marTop w:val="0"/>
          <w:marBottom w:val="0"/>
          <w:divBdr>
            <w:top w:val="none" w:sz="0" w:space="0" w:color="auto"/>
            <w:left w:val="none" w:sz="0" w:space="0" w:color="auto"/>
            <w:bottom w:val="none" w:sz="0" w:space="0" w:color="auto"/>
            <w:right w:val="none" w:sz="0" w:space="0" w:color="auto"/>
          </w:divBdr>
          <w:divsChild>
            <w:div w:id="1998261136">
              <w:marLeft w:val="0"/>
              <w:marRight w:val="0"/>
              <w:marTop w:val="30"/>
              <w:marBottom w:val="30"/>
              <w:divBdr>
                <w:top w:val="none" w:sz="0" w:space="0" w:color="auto"/>
                <w:left w:val="none" w:sz="0" w:space="0" w:color="auto"/>
                <w:bottom w:val="none" w:sz="0" w:space="0" w:color="auto"/>
                <w:right w:val="none" w:sz="0" w:space="0" w:color="auto"/>
              </w:divBdr>
              <w:divsChild>
                <w:div w:id="1068500630">
                  <w:marLeft w:val="0"/>
                  <w:marRight w:val="0"/>
                  <w:marTop w:val="0"/>
                  <w:marBottom w:val="0"/>
                  <w:divBdr>
                    <w:top w:val="none" w:sz="0" w:space="0" w:color="auto"/>
                    <w:left w:val="none" w:sz="0" w:space="0" w:color="auto"/>
                    <w:bottom w:val="none" w:sz="0" w:space="0" w:color="auto"/>
                    <w:right w:val="none" w:sz="0" w:space="0" w:color="auto"/>
                  </w:divBdr>
                  <w:divsChild>
                    <w:div w:id="1610162076">
                      <w:marLeft w:val="0"/>
                      <w:marRight w:val="0"/>
                      <w:marTop w:val="0"/>
                      <w:marBottom w:val="0"/>
                      <w:divBdr>
                        <w:top w:val="none" w:sz="0" w:space="0" w:color="auto"/>
                        <w:left w:val="none" w:sz="0" w:space="0" w:color="auto"/>
                        <w:bottom w:val="none" w:sz="0" w:space="0" w:color="auto"/>
                        <w:right w:val="none" w:sz="0" w:space="0" w:color="auto"/>
                      </w:divBdr>
                    </w:div>
                  </w:divsChild>
                </w:div>
                <w:div w:id="1538858066">
                  <w:marLeft w:val="0"/>
                  <w:marRight w:val="0"/>
                  <w:marTop w:val="0"/>
                  <w:marBottom w:val="0"/>
                  <w:divBdr>
                    <w:top w:val="none" w:sz="0" w:space="0" w:color="auto"/>
                    <w:left w:val="none" w:sz="0" w:space="0" w:color="auto"/>
                    <w:bottom w:val="none" w:sz="0" w:space="0" w:color="auto"/>
                    <w:right w:val="none" w:sz="0" w:space="0" w:color="auto"/>
                  </w:divBdr>
                  <w:divsChild>
                    <w:div w:id="708796522">
                      <w:marLeft w:val="0"/>
                      <w:marRight w:val="0"/>
                      <w:marTop w:val="0"/>
                      <w:marBottom w:val="0"/>
                      <w:divBdr>
                        <w:top w:val="none" w:sz="0" w:space="0" w:color="auto"/>
                        <w:left w:val="none" w:sz="0" w:space="0" w:color="auto"/>
                        <w:bottom w:val="none" w:sz="0" w:space="0" w:color="auto"/>
                        <w:right w:val="none" w:sz="0" w:space="0" w:color="auto"/>
                      </w:divBdr>
                    </w:div>
                  </w:divsChild>
                </w:div>
                <w:div w:id="157237241">
                  <w:marLeft w:val="0"/>
                  <w:marRight w:val="0"/>
                  <w:marTop w:val="0"/>
                  <w:marBottom w:val="0"/>
                  <w:divBdr>
                    <w:top w:val="none" w:sz="0" w:space="0" w:color="auto"/>
                    <w:left w:val="none" w:sz="0" w:space="0" w:color="auto"/>
                    <w:bottom w:val="none" w:sz="0" w:space="0" w:color="auto"/>
                    <w:right w:val="none" w:sz="0" w:space="0" w:color="auto"/>
                  </w:divBdr>
                  <w:divsChild>
                    <w:div w:id="49811043">
                      <w:marLeft w:val="0"/>
                      <w:marRight w:val="0"/>
                      <w:marTop w:val="0"/>
                      <w:marBottom w:val="0"/>
                      <w:divBdr>
                        <w:top w:val="none" w:sz="0" w:space="0" w:color="auto"/>
                        <w:left w:val="none" w:sz="0" w:space="0" w:color="auto"/>
                        <w:bottom w:val="none" w:sz="0" w:space="0" w:color="auto"/>
                        <w:right w:val="none" w:sz="0" w:space="0" w:color="auto"/>
                      </w:divBdr>
                    </w:div>
                  </w:divsChild>
                </w:div>
                <w:div w:id="1863516505">
                  <w:marLeft w:val="0"/>
                  <w:marRight w:val="0"/>
                  <w:marTop w:val="0"/>
                  <w:marBottom w:val="0"/>
                  <w:divBdr>
                    <w:top w:val="none" w:sz="0" w:space="0" w:color="auto"/>
                    <w:left w:val="none" w:sz="0" w:space="0" w:color="auto"/>
                    <w:bottom w:val="none" w:sz="0" w:space="0" w:color="auto"/>
                    <w:right w:val="none" w:sz="0" w:space="0" w:color="auto"/>
                  </w:divBdr>
                  <w:divsChild>
                    <w:div w:id="1451893542">
                      <w:marLeft w:val="0"/>
                      <w:marRight w:val="0"/>
                      <w:marTop w:val="0"/>
                      <w:marBottom w:val="0"/>
                      <w:divBdr>
                        <w:top w:val="none" w:sz="0" w:space="0" w:color="auto"/>
                        <w:left w:val="none" w:sz="0" w:space="0" w:color="auto"/>
                        <w:bottom w:val="none" w:sz="0" w:space="0" w:color="auto"/>
                        <w:right w:val="none" w:sz="0" w:space="0" w:color="auto"/>
                      </w:divBdr>
                    </w:div>
                  </w:divsChild>
                </w:div>
                <w:div w:id="1636718025">
                  <w:marLeft w:val="0"/>
                  <w:marRight w:val="0"/>
                  <w:marTop w:val="0"/>
                  <w:marBottom w:val="0"/>
                  <w:divBdr>
                    <w:top w:val="none" w:sz="0" w:space="0" w:color="auto"/>
                    <w:left w:val="none" w:sz="0" w:space="0" w:color="auto"/>
                    <w:bottom w:val="none" w:sz="0" w:space="0" w:color="auto"/>
                    <w:right w:val="none" w:sz="0" w:space="0" w:color="auto"/>
                  </w:divBdr>
                  <w:divsChild>
                    <w:div w:id="1173882029">
                      <w:marLeft w:val="0"/>
                      <w:marRight w:val="0"/>
                      <w:marTop w:val="0"/>
                      <w:marBottom w:val="0"/>
                      <w:divBdr>
                        <w:top w:val="none" w:sz="0" w:space="0" w:color="auto"/>
                        <w:left w:val="none" w:sz="0" w:space="0" w:color="auto"/>
                        <w:bottom w:val="none" w:sz="0" w:space="0" w:color="auto"/>
                        <w:right w:val="none" w:sz="0" w:space="0" w:color="auto"/>
                      </w:divBdr>
                    </w:div>
                  </w:divsChild>
                </w:div>
                <w:div w:id="614531077">
                  <w:marLeft w:val="0"/>
                  <w:marRight w:val="0"/>
                  <w:marTop w:val="0"/>
                  <w:marBottom w:val="0"/>
                  <w:divBdr>
                    <w:top w:val="none" w:sz="0" w:space="0" w:color="auto"/>
                    <w:left w:val="none" w:sz="0" w:space="0" w:color="auto"/>
                    <w:bottom w:val="none" w:sz="0" w:space="0" w:color="auto"/>
                    <w:right w:val="none" w:sz="0" w:space="0" w:color="auto"/>
                  </w:divBdr>
                  <w:divsChild>
                    <w:div w:id="398868298">
                      <w:marLeft w:val="0"/>
                      <w:marRight w:val="0"/>
                      <w:marTop w:val="0"/>
                      <w:marBottom w:val="0"/>
                      <w:divBdr>
                        <w:top w:val="none" w:sz="0" w:space="0" w:color="auto"/>
                        <w:left w:val="none" w:sz="0" w:space="0" w:color="auto"/>
                        <w:bottom w:val="none" w:sz="0" w:space="0" w:color="auto"/>
                        <w:right w:val="none" w:sz="0" w:space="0" w:color="auto"/>
                      </w:divBdr>
                    </w:div>
                  </w:divsChild>
                </w:div>
                <w:div w:id="1563172091">
                  <w:marLeft w:val="0"/>
                  <w:marRight w:val="0"/>
                  <w:marTop w:val="0"/>
                  <w:marBottom w:val="0"/>
                  <w:divBdr>
                    <w:top w:val="none" w:sz="0" w:space="0" w:color="auto"/>
                    <w:left w:val="none" w:sz="0" w:space="0" w:color="auto"/>
                    <w:bottom w:val="none" w:sz="0" w:space="0" w:color="auto"/>
                    <w:right w:val="none" w:sz="0" w:space="0" w:color="auto"/>
                  </w:divBdr>
                  <w:divsChild>
                    <w:div w:id="1207528354">
                      <w:marLeft w:val="0"/>
                      <w:marRight w:val="0"/>
                      <w:marTop w:val="0"/>
                      <w:marBottom w:val="0"/>
                      <w:divBdr>
                        <w:top w:val="none" w:sz="0" w:space="0" w:color="auto"/>
                        <w:left w:val="none" w:sz="0" w:space="0" w:color="auto"/>
                        <w:bottom w:val="none" w:sz="0" w:space="0" w:color="auto"/>
                        <w:right w:val="none" w:sz="0" w:space="0" w:color="auto"/>
                      </w:divBdr>
                    </w:div>
                  </w:divsChild>
                </w:div>
                <w:div w:id="302587817">
                  <w:marLeft w:val="0"/>
                  <w:marRight w:val="0"/>
                  <w:marTop w:val="0"/>
                  <w:marBottom w:val="0"/>
                  <w:divBdr>
                    <w:top w:val="none" w:sz="0" w:space="0" w:color="auto"/>
                    <w:left w:val="none" w:sz="0" w:space="0" w:color="auto"/>
                    <w:bottom w:val="none" w:sz="0" w:space="0" w:color="auto"/>
                    <w:right w:val="none" w:sz="0" w:space="0" w:color="auto"/>
                  </w:divBdr>
                  <w:divsChild>
                    <w:div w:id="1425999306">
                      <w:marLeft w:val="0"/>
                      <w:marRight w:val="0"/>
                      <w:marTop w:val="0"/>
                      <w:marBottom w:val="0"/>
                      <w:divBdr>
                        <w:top w:val="none" w:sz="0" w:space="0" w:color="auto"/>
                        <w:left w:val="none" w:sz="0" w:space="0" w:color="auto"/>
                        <w:bottom w:val="none" w:sz="0" w:space="0" w:color="auto"/>
                        <w:right w:val="none" w:sz="0" w:space="0" w:color="auto"/>
                      </w:divBdr>
                    </w:div>
                  </w:divsChild>
                </w:div>
                <w:div w:id="2143617450">
                  <w:marLeft w:val="0"/>
                  <w:marRight w:val="0"/>
                  <w:marTop w:val="0"/>
                  <w:marBottom w:val="0"/>
                  <w:divBdr>
                    <w:top w:val="none" w:sz="0" w:space="0" w:color="auto"/>
                    <w:left w:val="none" w:sz="0" w:space="0" w:color="auto"/>
                    <w:bottom w:val="none" w:sz="0" w:space="0" w:color="auto"/>
                    <w:right w:val="none" w:sz="0" w:space="0" w:color="auto"/>
                  </w:divBdr>
                  <w:divsChild>
                    <w:div w:id="854149545">
                      <w:marLeft w:val="0"/>
                      <w:marRight w:val="0"/>
                      <w:marTop w:val="0"/>
                      <w:marBottom w:val="0"/>
                      <w:divBdr>
                        <w:top w:val="none" w:sz="0" w:space="0" w:color="auto"/>
                        <w:left w:val="none" w:sz="0" w:space="0" w:color="auto"/>
                        <w:bottom w:val="none" w:sz="0" w:space="0" w:color="auto"/>
                        <w:right w:val="none" w:sz="0" w:space="0" w:color="auto"/>
                      </w:divBdr>
                    </w:div>
                  </w:divsChild>
                </w:div>
                <w:div w:id="1979068475">
                  <w:marLeft w:val="0"/>
                  <w:marRight w:val="0"/>
                  <w:marTop w:val="0"/>
                  <w:marBottom w:val="0"/>
                  <w:divBdr>
                    <w:top w:val="none" w:sz="0" w:space="0" w:color="auto"/>
                    <w:left w:val="none" w:sz="0" w:space="0" w:color="auto"/>
                    <w:bottom w:val="none" w:sz="0" w:space="0" w:color="auto"/>
                    <w:right w:val="none" w:sz="0" w:space="0" w:color="auto"/>
                  </w:divBdr>
                  <w:divsChild>
                    <w:div w:id="1382365761">
                      <w:marLeft w:val="0"/>
                      <w:marRight w:val="0"/>
                      <w:marTop w:val="0"/>
                      <w:marBottom w:val="0"/>
                      <w:divBdr>
                        <w:top w:val="none" w:sz="0" w:space="0" w:color="auto"/>
                        <w:left w:val="none" w:sz="0" w:space="0" w:color="auto"/>
                        <w:bottom w:val="none" w:sz="0" w:space="0" w:color="auto"/>
                        <w:right w:val="none" w:sz="0" w:space="0" w:color="auto"/>
                      </w:divBdr>
                    </w:div>
                  </w:divsChild>
                </w:div>
                <w:div w:id="895631451">
                  <w:marLeft w:val="0"/>
                  <w:marRight w:val="0"/>
                  <w:marTop w:val="0"/>
                  <w:marBottom w:val="0"/>
                  <w:divBdr>
                    <w:top w:val="none" w:sz="0" w:space="0" w:color="auto"/>
                    <w:left w:val="none" w:sz="0" w:space="0" w:color="auto"/>
                    <w:bottom w:val="none" w:sz="0" w:space="0" w:color="auto"/>
                    <w:right w:val="none" w:sz="0" w:space="0" w:color="auto"/>
                  </w:divBdr>
                  <w:divsChild>
                    <w:div w:id="1454906094">
                      <w:marLeft w:val="0"/>
                      <w:marRight w:val="0"/>
                      <w:marTop w:val="0"/>
                      <w:marBottom w:val="0"/>
                      <w:divBdr>
                        <w:top w:val="none" w:sz="0" w:space="0" w:color="auto"/>
                        <w:left w:val="none" w:sz="0" w:space="0" w:color="auto"/>
                        <w:bottom w:val="none" w:sz="0" w:space="0" w:color="auto"/>
                        <w:right w:val="none" w:sz="0" w:space="0" w:color="auto"/>
                      </w:divBdr>
                    </w:div>
                  </w:divsChild>
                </w:div>
                <w:div w:id="2023046311">
                  <w:marLeft w:val="0"/>
                  <w:marRight w:val="0"/>
                  <w:marTop w:val="0"/>
                  <w:marBottom w:val="0"/>
                  <w:divBdr>
                    <w:top w:val="none" w:sz="0" w:space="0" w:color="auto"/>
                    <w:left w:val="none" w:sz="0" w:space="0" w:color="auto"/>
                    <w:bottom w:val="none" w:sz="0" w:space="0" w:color="auto"/>
                    <w:right w:val="none" w:sz="0" w:space="0" w:color="auto"/>
                  </w:divBdr>
                  <w:divsChild>
                    <w:div w:id="231550762">
                      <w:marLeft w:val="0"/>
                      <w:marRight w:val="0"/>
                      <w:marTop w:val="0"/>
                      <w:marBottom w:val="0"/>
                      <w:divBdr>
                        <w:top w:val="none" w:sz="0" w:space="0" w:color="auto"/>
                        <w:left w:val="none" w:sz="0" w:space="0" w:color="auto"/>
                        <w:bottom w:val="none" w:sz="0" w:space="0" w:color="auto"/>
                        <w:right w:val="none" w:sz="0" w:space="0" w:color="auto"/>
                      </w:divBdr>
                    </w:div>
                  </w:divsChild>
                </w:div>
                <w:div w:id="708190209">
                  <w:marLeft w:val="0"/>
                  <w:marRight w:val="0"/>
                  <w:marTop w:val="0"/>
                  <w:marBottom w:val="0"/>
                  <w:divBdr>
                    <w:top w:val="none" w:sz="0" w:space="0" w:color="auto"/>
                    <w:left w:val="none" w:sz="0" w:space="0" w:color="auto"/>
                    <w:bottom w:val="none" w:sz="0" w:space="0" w:color="auto"/>
                    <w:right w:val="none" w:sz="0" w:space="0" w:color="auto"/>
                  </w:divBdr>
                  <w:divsChild>
                    <w:div w:id="1996569729">
                      <w:marLeft w:val="0"/>
                      <w:marRight w:val="0"/>
                      <w:marTop w:val="0"/>
                      <w:marBottom w:val="0"/>
                      <w:divBdr>
                        <w:top w:val="none" w:sz="0" w:space="0" w:color="auto"/>
                        <w:left w:val="none" w:sz="0" w:space="0" w:color="auto"/>
                        <w:bottom w:val="none" w:sz="0" w:space="0" w:color="auto"/>
                        <w:right w:val="none" w:sz="0" w:space="0" w:color="auto"/>
                      </w:divBdr>
                    </w:div>
                  </w:divsChild>
                </w:div>
                <w:div w:id="1927839225">
                  <w:marLeft w:val="0"/>
                  <w:marRight w:val="0"/>
                  <w:marTop w:val="0"/>
                  <w:marBottom w:val="0"/>
                  <w:divBdr>
                    <w:top w:val="none" w:sz="0" w:space="0" w:color="auto"/>
                    <w:left w:val="none" w:sz="0" w:space="0" w:color="auto"/>
                    <w:bottom w:val="none" w:sz="0" w:space="0" w:color="auto"/>
                    <w:right w:val="none" w:sz="0" w:space="0" w:color="auto"/>
                  </w:divBdr>
                  <w:divsChild>
                    <w:div w:id="1553153772">
                      <w:marLeft w:val="0"/>
                      <w:marRight w:val="0"/>
                      <w:marTop w:val="0"/>
                      <w:marBottom w:val="0"/>
                      <w:divBdr>
                        <w:top w:val="none" w:sz="0" w:space="0" w:color="auto"/>
                        <w:left w:val="none" w:sz="0" w:space="0" w:color="auto"/>
                        <w:bottom w:val="none" w:sz="0" w:space="0" w:color="auto"/>
                        <w:right w:val="none" w:sz="0" w:space="0" w:color="auto"/>
                      </w:divBdr>
                    </w:div>
                  </w:divsChild>
                </w:div>
                <w:div w:id="176316393">
                  <w:marLeft w:val="0"/>
                  <w:marRight w:val="0"/>
                  <w:marTop w:val="0"/>
                  <w:marBottom w:val="0"/>
                  <w:divBdr>
                    <w:top w:val="none" w:sz="0" w:space="0" w:color="auto"/>
                    <w:left w:val="none" w:sz="0" w:space="0" w:color="auto"/>
                    <w:bottom w:val="none" w:sz="0" w:space="0" w:color="auto"/>
                    <w:right w:val="none" w:sz="0" w:space="0" w:color="auto"/>
                  </w:divBdr>
                  <w:divsChild>
                    <w:div w:id="1737124021">
                      <w:marLeft w:val="0"/>
                      <w:marRight w:val="0"/>
                      <w:marTop w:val="0"/>
                      <w:marBottom w:val="0"/>
                      <w:divBdr>
                        <w:top w:val="none" w:sz="0" w:space="0" w:color="auto"/>
                        <w:left w:val="none" w:sz="0" w:space="0" w:color="auto"/>
                        <w:bottom w:val="none" w:sz="0" w:space="0" w:color="auto"/>
                        <w:right w:val="none" w:sz="0" w:space="0" w:color="auto"/>
                      </w:divBdr>
                    </w:div>
                  </w:divsChild>
                </w:div>
                <w:div w:id="745223137">
                  <w:marLeft w:val="0"/>
                  <w:marRight w:val="0"/>
                  <w:marTop w:val="0"/>
                  <w:marBottom w:val="0"/>
                  <w:divBdr>
                    <w:top w:val="none" w:sz="0" w:space="0" w:color="auto"/>
                    <w:left w:val="none" w:sz="0" w:space="0" w:color="auto"/>
                    <w:bottom w:val="none" w:sz="0" w:space="0" w:color="auto"/>
                    <w:right w:val="none" w:sz="0" w:space="0" w:color="auto"/>
                  </w:divBdr>
                  <w:divsChild>
                    <w:div w:id="333800189">
                      <w:marLeft w:val="0"/>
                      <w:marRight w:val="0"/>
                      <w:marTop w:val="0"/>
                      <w:marBottom w:val="0"/>
                      <w:divBdr>
                        <w:top w:val="none" w:sz="0" w:space="0" w:color="auto"/>
                        <w:left w:val="none" w:sz="0" w:space="0" w:color="auto"/>
                        <w:bottom w:val="none" w:sz="0" w:space="0" w:color="auto"/>
                        <w:right w:val="none" w:sz="0" w:space="0" w:color="auto"/>
                      </w:divBdr>
                    </w:div>
                  </w:divsChild>
                </w:div>
                <w:div w:id="108554299">
                  <w:marLeft w:val="0"/>
                  <w:marRight w:val="0"/>
                  <w:marTop w:val="0"/>
                  <w:marBottom w:val="0"/>
                  <w:divBdr>
                    <w:top w:val="none" w:sz="0" w:space="0" w:color="auto"/>
                    <w:left w:val="none" w:sz="0" w:space="0" w:color="auto"/>
                    <w:bottom w:val="none" w:sz="0" w:space="0" w:color="auto"/>
                    <w:right w:val="none" w:sz="0" w:space="0" w:color="auto"/>
                  </w:divBdr>
                  <w:divsChild>
                    <w:div w:id="1690453250">
                      <w:marLeft w:val="0"/>
                      <w:marRight w:val="0"/>
                      <w:marTop w:val="0"/>
                      <w:marBottom w:val="0"/>
                      <w:divBdr>
                        <w:top w:val="none" w:sz="0" w:space="0" w:color="auto"/>
                        <w:left w:val="none" w:sz="0" w:space="0" w:color="auto"/>
                        <w:bottom w:val="none" w:sz="0" w:space="0" w:color="auto"/>
                        <w:right w:val="none" w:sz="0" w:space="0" w:color="auto"/>
                      </w:divBdr>
                    </w:div>
                  </w:divsChild>
                </w:div>
                <w:div w:id="802698789">
                  <w:marLeft w:val="0"/>
                  <w:marRight w:val="0"/>
                  <w:marTop w:val="0"/>
                  <w:marBottom w:val="0"/>
                  <w:divBdr>
                    <w:top w:val="none" w:sz="0" w:space="0" w:color="auto"/>
                    <w:left w:val="none" w:sz="0" w:space="0" w:color="auto"/>
                    <w:bottom w:val="none" w:sz="0" w:space="0" w:color="auto"/>
                    <w:right w:val="none" w:sz="0" w:space="0" w:color="auto"/>
                  </w:divBdr>
                  <w:divsChild>
                    <w:div w:id="1317879323">
                      <w:marLeft w:val="0"/>
                      <w:marRight w:val="0"/>
                      <w:marTop w:val="0"/>
                      <w:marBottom w:val="0"/>
                      <w:divBdr>
                        <w:top w:val="none" w:sz="0" w:space="0" w:color="auto"/>
                        <w:left w:val="none" w:sz="0" w:space="0" w:color="auto"/>
                        <w:bottom w:val="none" w:sz="0" w:space="0" w:color="auto"/>
                        <w:right w:val="none" w:sz="0" w:space="0" w:color="auto"/>
                      </w:divBdr>
                    </w:div>
                  </w:divsChild>
                </w:div>
                <w:div w:id="1923643294">
                  <w:marLeft w:val="0"/>
                  <w:marRight w:val="0"/>
                  <w:marTop w:val="0"/>
                  <w:marBottom w:val="0"/>
                  <w:divBdr>
                    <w:top w:val="none" w:sz="0" w:space="0" w:color="auto"/>
                    <w:left w:val="none" w:sz="0" w:space="0" w:color="auto"/>
                    <w:bottom w:val="none" w:sz="0" w:space="0" w:color="auto"/>
                    <w:right w:val="none" w:sz="0" w:space="0" w:color="auto"/>
                  </w:divBdr>
                  <w:divsChild>
                    <w:div w:id="959067359">
                      <w:marLeft w:val="0"/>
                      <w:marRight w:val="0"/>
                      <w:marTop w:val="0"/>
                      <w:marBottom w:val="0"/>
                      <w:divBdr>
                        <w:top w:val="none" w:sz="0" w:space="0" w:color="auto"/>
                        <w:left w:val="none" w:sz="0" w:space="0" w:color="auto"/>
                        <w:bottom w:val="none" w:sz="0" w:space="0" w:color="auto"/>
                        <w:right w:val="none" w:sz="0" w:space="0" w:color="auto"/>
                      </w:divBdr>
                    </w:div>
                  </w:divsChild>
                </w:div>
                <w:div w:id="810246508">
                  <w:marLeft w:val="0"/>
                  <w:marRight w:val="0"/>
                  <w:marTop w:val="0"/>
                  <w:marBottom w:val="0"/>
                  <w:divBdr>
                    <w:top w:val="none" w:sz="0" w:space="0" w:color="auto"/>
                    <w:left w:val="none" w:sz="0" w:space="0" w:color="auto"/>
                    <w:bottom w:val="none" w:sz="0" w:space="0" w:color="auto"/>
                    <w:right w:val="none" w:sz="0" w:space="0" w:color="auto"/>
                  </w:divBdr>
                  <w:divsChild>
                    <w:div w:id="327948191">
                      <w:marLeft w:val="0"/>
                      <w:marRight w:val="0"/>
                      <w:marTop w:val="0"/>
                      <w:marBottom w:val="0"/>
                      <w:divBdr>
                        <w:top w:val="none" w:sz="0" w:space="0" w:color="auto"/>
                        <w:left w:val="none" w:sz="0" w:space="0" w:color="auto"/>
                        <w:bottom w:val="none" w:sz="0" w:space="0" w:color="auto"/>
                        <w:right w:val="none" w:sz="0" w:space="0" w:color="auto"/>
                      </w:divBdr>
                    </w:div>
                  </w:divsChild>
                </w:div>
                <w:div w:id="1744913361">
                  <w:marLeft w:val="0"/>
                  <w:marRight w:val="0"/>
                  <w:marTop w:val="0"/>
                  <w:marBottom w:val="0"/>
                  <w:divBdr>
                    <w:top w:val="none" w:sz="0" w:space="0" w:color="auto"/>
                    <w:left w:val="none" w:sz="0" w:space="0" w:color="auto"/>
                    <w:bottom w:val="none" w:sz="0" w:space="0" w:color="auto"/>
                    <w:right w:val="none" w:sz="0" w:space="0" w:color="auto"/>
                  </w:divBdr>
                  <w:divsChild>
                    <w:div w:id="305549464">
                      <w:marLeft w:val="0"/>
                      <w:marRight w:val="0"/>
                      <w:marTop w:val="0"/>
                      <w:marBottom w:val="0"/>
                      <w:divBdr>
                        <w:top w:val="none" w:sz="0" w:space="0" w:color="auto"/>
                        <w:left w:val="none" w:sz="0" w:space="0" w:color="auto"/>
                        <w:bottom w:val="none" w:sz="0" w:space="0" w:color="auto"/>
                        <w:right w:val="none" w:sz="0" w:space="0" w:color="auto"/>
                      </w:divBdr>
                    </w:div>
                  </w:divsChild>
                </w:div>
                <w:div w:id="1436173298">
                  <w:marLeft w:val="0"/>
                  <w:marRight w:val="0"/>
                  <w:marTop w:val="0"/>
                  <w:marBottom w:val="0"/>
                  <w:divBdr>
                    <w:top w:val="none" w:sz="0" w:space="0" w:color="auto"/>
                    <w:left w:val="none" w:sz="0" w:space="0" w:color="auto"/>
                    <w:bottom w:val="none" w:sz="0" w:space="0" w:color="auto"/>
                    <w:right w:val="none" w:sz="0" w:space="0" w:color="auto"/>
                  </w:divBdr>
                  <w:divsChild>
                    <w:div w:id="1317998625">
                      <w:marLeft w:val="0"/>
                      <w:marRight w:val="0"/>
                      <w:marTop w:val="0"/>
                      <w:marBottom w:val="0"/>
                      <w:divBdr>
                        <w:top w:val="none" w:sz="0" w:space="0" w:color="auto"/>
                        <w:left w:val="none" w:sz="0" w:space="0" w:color="auto"/>
                        <w:bottom w:val="none" w:sz="0" w:space="0" w:color="auto"/>
                        <w:right w:val="none" w:sz="0" w:space="0" w:color="auto"/>
                      </w:divBdr>
                    </w:div>
                  </w:divsChild>
                </w:div>
                <w:div w:id="789008014">
                  <w:marLeft w:val="0"/>
                  <w:marRight w:val="0"/>
                  <w:marTop w:val="0"/>
                  <w:marBottom w:val="0"/>
                  <w:divBdr>
                    <w:top w:val="none" w:sz="0" w:space="0" w:color="auto"/>
                    <w:left w:val="none" w:sz="0" w:space="0" w:color="auto"/>
                    <w:bottom w:val="none" w:sz="0" w:space="0" w:color="auto"/>
                    <w:right w:val="none" w:sz="0" w:space="0" w:color="auto"/>
                  </w:divBdr>
                  <w:divsChild>
                    <w:div w:id="1192183147">
                      <w:marLeft w:val="0"/>
                      <w:marRight w:val="0"/>
                      <w:marTop w:val="0"/>
                      <w:marBottom w:val="0"/>
                      <w:divBdr>
                        <w:top w:val="none" w:sz="0" w:space="0" w:color="auto"/>
                        <w:left w:val="none" w:sz="0" w:space="0" w:color="auto"/>
                        <w:bottom w:val="none" w:sz="0" w:space="0" w:color="auto"/>
                        <w:right w:val="none" w:sz="0" w:space="0" w:color="auto"/>
                      </w:divBdr>
                    </w:div>
                  </w:divsChild>
                </w:div>
                <w:div w:id="2058167454">
                  <w:marLeft w:val="0"/>
                  <w:marRight w:val="0"/>
                  <w:marTop w:val="0"/>
                  <w:marBottom w:val="0"/>
                  <w:divBdr>
                    <w:top w:val="none" w:sz="0" w:space="0" w:color="auto"/>
                    <w:left w:val="none" w:sz="0" w:space="0" w:color="auto"/>
                    <w:bottom w:val="none" w:sz="0" w:space="0" w:color="auto"/>
                    <w:right w:val="none" w:sz="0" w:space="0" w:color="auto"/>
                  </w:divBdr>
                  <w:divsChild>
                    <w:div w:id="703558877">
                      <w:marLeft w:val="0"/>
                      <w:marRight w:val="0"/>
                      <w:marTop w:val="0"/>
                      <w:marBottom w:val="0"/>
                      <w:divBdr>
                        <w:top w:val="none" w:sz="0" w:space="0" w:color="auto"/>
                        <w:left w:val="none" w:sz="0" w:space="0" w:color="auto"/>
                        <w:bottom w:val="none" w:sz="0" w:space="0" w:color="auto"/>
                        <w:right w:val="none" w:sz="0" w:space="0" w:color="auto"/>
                      </w:divBdr>
                    </w:div>
                  </w:divsChild>
                </w:div>
                <w:div w:id="896281004">
                  <w:marLeft w:val="0"/>
                  <w:marRight w:val="0"/>
                  <w:marTop w:val="0"/>
                  <w:marBottom w:val="0"/>
                  <w:divBdr>
                    <w:top w:val="none" w:sz="0" w:space="0" w:color="auto"/>
                    <w:left w:val="none" w:sz="0" w:space="0" w:color="auto"/>
                    <w:bottom w:val="none" w:sz="0" w:space="0" w:color="auto"/>
                    <w:right w:val="none" w:sz="0" w:space="0" w:color="auto"/>
                  </w:divBdr>
                  <w:divsChild>
                    <w:div w:id="1663853186">
                      <w:marLeft w:val="0"/>
                      <w:marRight w:val="0"/>
                      <w:marTop w:val="0"/>
                      <w:marBottom w:val="0"/>
                      <w:divBdr>
                        <w:top w:val="none" w:sz="0" w:space="0" w:color="auto"/>
                        <w:left w:val="none" w:sz="0" w:space="0" w:color="auto"/>
                        <w:bottom w:val="none" w:sz="0" w:space="0" w:color="auto"/>
                        <w:right w:val="none" w:sz="0" w:space="0" w:color="auto"/>
                      </w:divBdr>
                    </w:div>
                  </w:divsChild>
                </w:div>
                <w:div w:id="916285069">
                  <w:marLeft w:val="0"/>
                  <w:marRight w:val="0"/>
                  <w:marTop w:val="0"/>
                  <w:marBottom w:val="0"/>
                  <w:divBdr>
                    <w:top w:val="none" w:sz="0" w:space="0" w:color="auto"/>
                    <w:left w:val="none" w:sz="0" w:space="0" w:color="auto"/>
                    <w:bottom w:val="none" w:sz="0" w:space="0" w:color="auto"/>
                    <w:right w:val="none" w:sz="0" w:space="0" w:color="auto"/>
                  </w:divBdr>
                  <w:divsChild>
                    <w:div w:id="771439224">
                      <w:marLeft w:val="0"/>
                      <w:marRight w:val="0"/>
                      <w:marTop w:val="0"/>
                      <w:marBottom w:val="0"/>
                      <w:divBdr>
                        <w:top w:val="none" w:sz="0" w:space="0" w:color="auto"/>
                        <w:left w:val="none" w:sz="0" w:space="0" w:color="auto"/>
                        <w:bottom w:val="none" w:sz="0" w:space="0" w:color="auto"/>
                        <w:right w:val="none" w:sz="0" w:space="0" w:color="auto"/>
                      </w:divBdr>
                    </w:div>
                  </w:divsChild>
                </w:div>
                <w:div w:id="33313062">
                  <w:marLeft w:val="0"/>
                  <w:marRight w:val="0"/>
                  <w:marTop w:val="0"/>
                  <w:marBottom w:val="0"/>
                  <w:divBdr>
                    <w:top w:val="none" w:sz="0" w:space="0" w:color="auto"/>
                    <w:left w:val="none" w:sz="0" w:space="0" w:color="auto"/>
                    <w:bottom w:val="none" w:sz="0" w:space="0" w:color="auto"/>
                    <w:right w:val="none" w:sz="0" w:space="0" w:color="auto"/>
                  </w:divBdr>
                  <w:divsChild>
                    <w:div w:id="1550457668">
                      <w:marLeft w:val="0"/>
                      <w:marRight w:val="0"/>
                      <w:marTop w:val="0"/>
                      <w:marBottom w:val="0"/>
                      <w:divBdr>
                        <w:top w:val="none" w:sz="0" w:space="0" w:color="auto"/>
                        <w:left w:val="none" w:sz="0" w:space="0" w:color="auto"/>
                        <w:bottom w:val="none" w:sz="0" w:space="0" w:color="auto"/>
                        <w:right w:val="none" w:sz="0" w:space="0" w:color="auto"/>
                      </w:divBdr>
                    </w:div>
                  </w:divsChild>
                </w:div>
                <w:div w:id="1628007902">
                  <w:marLeft w:val="0"/>
                  <w:marRight w:val="0"/>
                  <w:marTop w:val="0"/>
                  <w:marBottom w:val="0"/>
                  <w:divBdr>
                    <w:top w:val="none" w:sz="0" w:space="0" w:color="auto"/>
                    <w:left w:val="none" w:sz="0" w:space="0" w:color="auto"/>
                    <w:bottom w:val="none" w:sz="0" w:space="0" w:color="auto"/>
                    <w:right w:val="none" w:sz="0" w:space="0" w:color="auto"/>
                  </w:divBdr>
                  <w:divsChild>
                    <w:div w:id="1247038065">
                      <w:marLeft w:val="0"/>
                      <w:marRight w:val="0"/>
                      <w:marTop w:val="0"/>
                      <w:marBottom w:val="0"/>
                      <w:divBdr>
                        <w:top w:val="none" w:sz="0" w:space="0" w:color="auto"/>
                        <w:left w:val="none" w:sz="0" w:space="0" w:color="auto"/>
                        <w:bottom w:val="none" w:sz="0" w:space="0" w:color="auto"/>
                        <w:right w:val="none" w:sz="0" w:space="0" w:color="auto"/>
                      </w:divBdr>
                    </w:div>
                  </w:divsChild>
                </w:div>
                <w:div w:id="1240407326">
                  <w:marLeft w:val="0"/>
                  <w:marRight w:val="0"/>
                  <w:marTop w:val="0"/>
                  <w:marBottom w:val="0"/>
                  <w:divBdr>
                    <w:top w:val="none" w:sz="0" w:space="0" w:color="auto"/>
                    <w:left w:val="none" w:sz="0" w:space="0" w:color="auto"/>
                    <w:bottom w:val="none" w:sz="0" w:space="0" w:color="auto"/>
                    <w:right w:val="none" w:sz="0" w:space="0" w:color="auto"/>
                  </w:divBdr>
                  <w:divsChild>
                    <w:div w:id="204759279">
                      <w:marLeft w:val="0"/>
                      <w:marRight w:val="0"/>
                      <w:marTop w:val="0"/>
                      <w:marBottom w:val="0"/>
                      <w:divBdr>
                        <w:top w:val="none" w:sz="0" w:space="0" w:color="auto"/>
                        <w:left w:val="none" w:sz="0" w:space="0" w:color="auto"/>
                        <w:bottom w:val="none" w:sz="0" w:space="0" w:color="auto"/>
                        <w:right w:val="none" w:sz="0" w:space="0" w:color="auto"/>
                      </w:divBdr>
                    </w:div>
                  </w:divsChild>
                </w:div>
                <w:div w:id="685257610">
                  <w:marLeft w:val="0"/>
                  <w:marRight w:val="0"/>
                  <w:marTop w:val="0"/>
                  <w:marBottom w:val="0"/>
                  <w:divBdr>
                    <w:top w:val="none" w:sz="0" w:space="0" w:color="auto"/>
                    <w:left w:val="none" w:sz="0" w:space="0" w:color="auto"/>
                    <w:bottom w:val="none" w:sz="0" w:space="0" w:color="auto"/>
                    <w:right w:val="none" w:sz="0" w:space="0" w:color="auto"/>
                  </w:divBdr>
                  <w:divsChild>
                    <w:div w:id="307713158">
                      <w:marLeft w:val="0"/>
                      <w:marRight w:val="0"/>
                      <w:marTop w:val="0"/>
                      <w:marBottom w:val="0"/>
                      <w:divBdr>
                        <w:top w:val="none" w:sz="0" w:space="0" w:color="auto"/>
                        <w:left w:val="none" w:sz="0" w:space="0" w:color="auto"/>
                        <w:bottom w:val="none" w:sz="0" w:space="0" w:color="auto"/>
                        <w:right w:val="none" w:sz="0" w:space="0" w:color="auto"/>
                      </w:divBdr>
                    </w:div>
                  </w:divsChild>
                </w:div>
                <w:div w:id="33694312">
                  <w:marLeft w:val="0"/>
                  <w:marRight w:val="0"/>
                  <w:marTop w:val="0"/>
                  <w:marBottom w:val="0"/>
                  <w:divBdr>
                    <w:top w:val="none" w:sz="0" w:space="0" w:color="auto"/>
                    <w:left w:val="none" w:sz="0" w:space="0" w:color="auto"/>
                    <w:bottom w:val="none" w:sz="0" w:space="0" w:color="auto"/>
                    <w:right w:val="none" w:sz="0" w:space="0" w:color="auto"/>
                  </w:divBdr>
                  <w:divsChild>
                    <w:div w:id="1561673692">
                      <w:marLeft w:val="0"/>
                      <w:marRight w:val="0"/>
                      <w:marTop w:val="0"/>
                      <w:marBottom w:val="0"/>
                      <w:divBdr>
                        <w:top w:val="none" w:sz="0" w:space="0" w:color="auto"/>
                        <w:left w:val="none" w:sz="0" w:space="0" w:color="auto"/>
                        <w:bottom w:val="none" w:sz="0" w:space="0" w:color="auto"/>
                        <w:right w:val="none" w:sz="0" w:space="0" w:color="auto"/>
                      </w:divBdr>
                    </w:div>
                  </w:divsChild>
                </w:div>
                <w:div w:id="591595860">
                  <w:marLeft w:val="0"/>
                  <w:marRight w:val="0"/>
                  <w:marTop w:val="0"/>
                  <w:marBottom w:val="0"/>
                  <w:divBdr>
                    <w:top w:val="none" w:sz="0" w:space="0" w:color="auto"/>
                    <w:left w:val="none" w:sz="0" w:space="0" w:color="auto"/>
                    <w:bottom w:val="none" w:sz="0" w:space="0" w:color="auto"/>
                    <w:right w:val="none" w:sz="0" w:space="0" w:color="auto"/>
                  </w:divBdr>
                  <w:divsChild>
                    <w:div w:id="128977551">
                      <w:marLeft w:val="0"/>
                      <w:marRight w:val="0"/>
                      <w:marTop w:val="0"/>
                      <w:marBottom w:val="0"/>
                      <w:divBdr>
                        <w:top w:val="none" w:sz="0" w:space="0" w:color="auto"/>
                        <w:left w:val="none" w:sz="0" w:space="0" w:color="auto"/>
                        <w:bottom w:val="none" w:sz="0" w:space="0" w:color="auto"/>
                        <w:right w:val="none" w:sz="0" w:space="0" w:color="auto"/>
                      </w:divBdr>
                    </w:div>
                  </w:divsChild>
                </w:div>
                <w:div w:id="333656298">
                  <w:marLeft w:val="0"/>
                  <w:marRight w:val="0"/>
                  <w:marTop w:val="0"/>
                  <w:marBottom w:val="0"/>
                  <w:divBdr>
                    <w:top w:val="none" w:sz="0" w:space="0" w:color="auto"/>
                    <w:left w:val="none" w:sz="0" w:space="0" w:color="auto"/>
                    <w:bottom w:val="none" w:sz="0" w:space="0" w:color="auto"/>
                    <w:right w:val="none" w:sz="0" w:space="0" w:color="auto"/>
                  </w:divBdr>
                  <w:divsChild>
                    <w:div w:id="1691755693">
                      <w:marLeft w:val="0"/>
                      <w:marRight w:val="0"/>
                      <w:marTop w:val="0"/>
                      <w:marBottom w:val="0"/>
                      <w:divBdr>
                        <w:top w:val="none" w:sz="0" w:space="0" w:color="auto"/>
                        <w:left w:val="none" w:sz="0" w:space="0" w:color="auto"/>
                        <w:bottom w:val="none" w:sz="0" w:space="0" w:color="auto"/>
                        <w:right w:val="none" w:sz="0" w:space="0" w:color="auto"/>
                      </w:divBdr>
                    </w:div>
                  </w:divsChild>
                </w:div>
                <w:div w:id="494416971">
                  <w:marLeft w:val="0"/>
                  <w:marRight w:val="0"/>
                  <w:marTop w:val="0"/>
                  <w:marBottom w:val="0"/>
                  <w:divBdr>
                    <w:top w:val="none" w:sz="0" w:space="0" w:color="auto"/>
                    <w:left w:val="none" w:sz="0" w:space="0" w:color="auto"/>
                    <w:bottom w:val="none" w:sz="0" w:space="0" w:color="auto"/>
                    <w:right w:val="none" w:sz="0" w:space="0" w:color="auto"/>
                  </w:divBdr>
                  <w:divsChild>
                    <w:div w:id="452555748">
                      <w:marLeft w:val="0"/>
                      <w:marRight w:val="0"/>
                      <w:marTop w:val="0"/>
                      <w:marBottom w:val="0"/>
                      <w:divBdr>
                        <w:top w:val="none" w:sz="0" w:space="0" w:color="auto"/>
                        <w:left w:val="none" w:sz="0" w:space="0" w:color="auto"/>
                        <w:bottom w:val="none" w:sz="0" w:space="0" w:color="auto"/>
                        <w:right w:val="none" w:sz="0" w:space="0" w:color="auto"/>
                      </w:divBdr>
                    </w:div>
                  </w:divsChild>
                </w:div>
                <w:div w:id="1005860703">
                  <w:marLeft w:val="0"/>
                  <w:marRight w:val="0"/>
                  <w:marTop w:val="0"/>
                  <w:marBottom w:val="0"/>
                  <w:divBdr>
                    <w:top w:val="none" w:sz="0" w:space="0" w:color="auto"/>
                    <w:left w:val="none" w:sz="0" w:space="0" w:color="auto"/>
                    <w:bottom w:val="none" w:sz="0" w:space="0" w:color="auto"/>
                    <w:right w:val="none" w:sz="0" w:space="0" w:color="auto"/>
                  </w:divBdr>
                  <w:divsChild>
                    <w:div w:id="1096558783">
                      <w:marLeft w:val="0"/>
                      <w:marRight w:val="0"/>
                      <w:marTop w:val="0"/>
                      <w:marBottom w:val="0"/>
                      <w:divBdr>
                        <w:top w:val="none" w:sz="0" w:space="0" w:color="auto"/>
                        <w:left w:val="none" w:sz="0" w:space="0" w:color="auto"/>
                        <w:bottom w:val="none" w:sz="0" w:space="0" w:color="auto"/>
                        <w:right w:val="none" w:sz="0" w:space="0" w:color="auto"/>
                      </w:divBdr>
                    </w:div>
                  </w:divsChild>
                </w:div>
                <w:div w:id="39287503">
                  <w:marLeft w:val="0"/>
                  <w:marRight w:val="0"/>
                  <w:marTop w:val="0"/>
                  <w:marBottom w:val="0"/>
                  <w:divBdr>
                    <w:top w:val="none" w:sz="0" w:space="0" w:color="auto"/>
                    <w:left w:val="none" w:sz="0" w:space="0" w:color="auto"/>
                    <w:bottom w:val="none" w:sz="0" w:space="0" w:color="auto"/>
                    <w:right w:val="none" w:sz="0" w:space="0" w:color="auto"/>
                  </w:divBdr>
                  <w:divsChild>
                    <w:div w:id="1449349839">
                      <w:marLeft w:val="0"/>
                      <w:marRight w:val="0"/>
                      <w:marTop w:val="0"/>
                      <w:marBottom w:val="0"/>
                      <w:divBdr>
                        <w:top w:val="none" w:sz="0" w:space="0" w:color="auto"/>
                        <w:left w:val="none" w:sz="0" w:space="0" w:color="auto"/>
                        <w:bottom w:val="none" w:sz="0" w:space="0" w:color="auto"/>
                        <w:right w:val="none" w:sz="0" w:space="0" w:color="auto"/>
                      </w:divBdr>
                    </w:div>
                  </w:divsChild>
                </w:div>
                <w:div w:id="125972917">
                  <w:marLeft w:val="0"/>
                  <w:marRight w:val="0"/>
                  <w:marTop w:val="0"/>
                  <w:marBottom w:val="0"/>
                  <w:divBdr>
                    <w:top w:val="none" w:sz="0" w:space="0" w:color="auto"/>
                    <w:left w:val="none" w:sz="0" w:space="0" w:color="auto"/>
                    <w:bottom w:val="none" w:sz="0" w:space="0" w:color="auto"/>
                    <w:right w:val="none" w:sz="0" w:space="0" w:color="auto"/>
                  </w:divBdr>
                  <w:divsChild>
                    <w:div w:id="2082866613">
                      <w:marLeft w:val="0"/>
                      <w:marRight w:val="0"/>
                      <w:marTop w:val="0"/>
                      <w:marBottom w:val="0"/>
                      <w:divBdr>
                        <w:top w:val="none" w:sz="0" w:space="0" w:color="auto"/>
                        <w:left w:val="none" w:sz="0" w:space="0" w:color="auto"/>
                        <w:bottom w:val="none" w:sz="0" w:space="0" w:color="auto"/>
                        <w:right w:val="none" w:sz="0" w:space="0" w:color="auto"/>
                      </w:divBdr>
                    </w:div>
                  </w:divsChild>
                </w:div>
                <w:div w:id="205217076">
                  <w:marLeft w:val="0"/>
                  <w:marRight w:val="0"/>
                  <w:marTop w:val="0"/>
                  <w:marBottom w:val="0"/>
                  <w:divBdr>
                    <w:top w:val="none" w:sz="0" w:space="0" w:color="auto"/>
                    <w:left w:val="none" w:sz="0" w:space="0" w:color="auto"/>
                    <w:bottom w:val="none" w:sz="0" w:space="0" w:color="auto"/>
                    <w:right w:val="none" w:sz="0" w:space="0" w:color="auto"/>
                  </w:divBdr>
                  <w:divsChild>
                    <w:div w:id="1936327337">
                      <w:marLeft w:val="0"/>
                      <w:marRight w:val="0"/>
                      <w:marTop w:val="0"/>
                      <w:marBottom w:val="0"/>
                      <w:divBdr>
                        <w:top w:val="none" w:sz="0" w:space="0" w:color="auto"/>
                        <w:left w:val="none" w:sz="0" w:space="0" w:color="auto"/>
                        <w:bottom w:val="none" w:sz="0" w:space="0" w:color="auto"/>
                        <w:right w:val="none" w:sz="0" w:space="0" w:color="auto"/>
                      </w:divBdr>
                    </w:div>
                  </w:divsChild>
                </w:div>
                <w:div w:id="1887645547">
                  <w:marLeft w:val="0"/>
                  <w:marRight w:val="0"/>
                  <w:marTop w:val="0"/>
                  <w:marBottom w:val="0"/>
                  <w:divBdr>
                    <w:top w:val="none" w:sz="0" w:space="0" w:color="auto"/>
                    <w:left w:val="none" w:sz="0" w:space="0" w:color="auto"/>
                    <w:bottom w:val="none" w:sz="0" w:space="0" w:color="auto"/>
                    <w:right w:val="none" w:sz="0" w:space="0" w:color="auto"/>
                  </w:divBdr>
                  <w:divsChild>
                    <w:div w:id="990134186">
                      <w:marLeft w:val="0"/>
                      <w:marRight w:val="0"/>
                      <w:marTop w:val="0"/>
                      <w:marBottom w:val="0"/>
                      <w:divBdr>
                        <w:top w:val="none" w:sz="0" w:space="0" w:color="auto"/>
                        <w:left w:val="none" w:sz="0" w:space="0" w:color="auto"/>
                        <w:bottom w:val="none" w:sz="0" w:space="0" w:color="auto"/>
                        <w:right w:val="none" w:sz="0" w:space="0" w:color="auto"/>
                      </w:divBdr>
                    </w:div>
                  </w:divsChild>
                </w:div>
                <w:div w:id="174928410">
                  <w:marLeft w:val="0"/>
                  <w:marRight w:val="0"/>
                  <w:marTop w:val="0"/>
                  <w:marBottom w:val="0"/>
                  <w:divBdr>
                    <w:top w:val="none" w:sz="0" w:space="0" w:color="auto"/>
                    <w:left w:val="none" w:sz="0" w:space="0" w:color="auto"/>
                    <w:bottom w:val="none" w:sz="0" w:space="0" w:color="auto"/>
                    <w:right w:val="none" w:sz="0" w:space="0" w:color="auto"/>
                  </w:divBdr>
                  <w:divsChild>
                    <w:div w:id="852381778">
                      <w:marLeft w:val="0"/>
                      <w:marRight w:val="0"/>
                      <w:marTop w:val="0"/>
                      <w:marBottom w:val="0"/>
                      <w:divBdr>
                        <w:top w:val="none" w:sz="0" w:space="0" w:color="auto"/>
                        <w:left w:val="none" w:sz="0" w:space="0" w:color="auto"/>
                        <w:bottom w:val="none" w:sz="0" w:space="0" w:color="auto"/>
                        <w:right w:val="none" w:sz="0" w:space="0" w:color="auto"/>
                      </w:divBdr>
                    </w:div>
                  </w:divsChild>
                </w:div>
                <w:div w:id="207226346">
                  <w:marLeft w:val="0"/>
                  <w:marRight w:val="0"/>
                  <w:marTop w:val="0"/>
                  <w:marBottom w:val="0"/>
                  <w:divBdr>
                    <w:top w:val="none" w:sz="0" w:space="0" w:color="auto"/>
                    <w:left w:val="none" w:sz="0" w:space="0" w:color="auto"/>
                    <w:bottom w:val="none" w:sz="0" w:space="0" w:color="auto"/>
                    <w:right w:val="none" w:sz="0" w:space="0" w:color="auto"/>
                  </w:divBdr>
                  <w:divsChild>
                    <w:div w:id="614940853">
                      <w:marLeft w:val="0"/>
                      <w:marRight w:val="0"/>
                      <w:marTop w:val="0"/>
                      <w:marBottom w:val="0"/>
                      <w:divBdr>
                        <w:top w:val="none" w:sz="0" w:space="0" w:color="auto"/>
                        <w:left w:val="none" w:sz="0" w:space="0" w:color="auto"/>
                        <w:bottom w:val="none" w:sz="0" w:space="0" w:color="auto"/>
                        <w:right w:val="none" w:sz="0" w:space="0" w:color="auto"/>
                      </w:divBdr>
                    </w:div>
                  </w:divsChild>
                </w:div>
                <w:div w:id="956251732">
                  <w:marLeft w:val="0"/>
                  <w:marRight w:val="0"/>
                  <w:marTop w:val="0"/>
                  <w:marBottom w:val="0"/>
                  <w:divBdr>
                    <w:top w:val="none" w:sz="0" w:space="0" w:color="auto"/>
                    <w:left w:val="none" w:sz="0" w:space="0" w:color="auto"/>
                    <w:bottom w:val="none" w:sz="0" w:space="0" w:color="auto"/>
                    <w:right w:val="none" w:sz="0" w:space="0" w:color="auto"/>
                  </w:divBdr>
                  <w:divsChild>
                    <w:div w:id="1856456931">
                      <w:marLeft w:val="0"/>
                      <w:marRight w:val="0"/>
                      <w:marTop w:val="0"/>
                      <w:marBottom w:val="0"/>
                      <w:divBdr>
                        <w:top w:val="none" w:sz="0" w:space="0" w:color="auto"/>
                        <w:left w:val="none" w:sz="0" w:space="0" w:color="auto"/>
                        <w:bottom w:val="none" w:sz="0" w:space="0" w:color="auto"/>
                        <w:right w:val="none" w:sz="0" w:space="0" w:color="auto"/>
                      </w:divBdr>
                    </w:div>
                  </w:divsChild>
                </w:div>
                <w:div w:id="1563786181">
                  <w:marLeft w:val="0"/>
                  <w:marRight w:val="0"/>
                  <w:marTop w:val="0"/>
                  <w:marBottom w:val="0"/>
                  <w:divBdr>
                    <w:top w:val="none" w:sz="0" w:space="0" w:color="auto"/>
                    <w:left w:val="none" w:sz="0" w:space="0" w:color="auto"/>
                    <w:bottom w:val="none" w:sz="0" w:space="0" w:color="auto"/>
                    <w:right w:val="none" w:sz="0" w:space="0" w:color="auto"/>
                  </w:divBdr>
                  <w:divsChild>
                    <w:div w:id="744842039">
                      <w:marLeft w:val="0"/>
                      <w:marRight w:val="0"/>
                      <w:marTop w:val="0"/>
                      <w:marBottom w:val="0"/>
                      <w:divBdr>
                        <w:top w:val="none" w:sz="0" w:space="0" w:color="auto"/>
                        <w:left w:val="none" w:sz="0" w:space="0" w:color="auto"/>
                        <w:bottom w:val="none" w:sz="0" w:space="0" w:color="auto"/>
                        <w:right w:val="none" w:sz="0" w:space="0" w:color="auto"/>
                      </w:divBdr>
                    </w:div>
                  </w:divsChild>
                </w:div>
                <w:div w:id="1112481205">
                  <w:marLeft w:val="0"/>
                  <w:marRight w:val="0"/>
                  <w:marTop w:val="0"/>
                  <w:marBottom w:val="0"/>
                  <w:divBdr>
                    <w:top w:val="none" w:sz="0" w:space="0" w:color="auto"/>
                    <w:left w:val="none" w:sz="0" w:space="0" w:color="auto"/>
                    <w:bottom w:val="none" w:sz="0" w:space="0" w:color="auto"/>
                    <w:right w:val="none" w:sz="0" w:space="0" w:color="auto"/>
                  </w:divBdr>
                  <w:divsChild>
                    <w:div w:id="1400132048">
                      <w:marLeft w:val="0"/>
                      <w:marRight w:val="0"/>
                      <w:marTop w:val="0"/>
                      <w:marBottom w:val="0"/>
                      <w:divBdr>
                        <w:top w:val="none" w:sz="0" w:space="0" w:color="auto"/>
                        <w:left w:val="none" w:sz="0" w:space="0" w:color="auto"/>
                        <w:bottom w:val="none" w:sz="0" w:space="0" w:color="auto"/>
                        <w:right w:val="none" w:sz="0" w:space="0" w:color="auto"/>
                      </w:divBdr>
                    </w:div>
                  </w:divsChild>
                </w:div>
                <w:div w:id="529728619">
                  <w:marLeft w:val="0"/>
                  <w:marRight w:val="0"/>
                  <w:marTop w:val="0"/>
                  <w:marBottom w:val="0"/>
                  <w:divBdr>
                    <w:top w:val="none" w:sz="0" w:space="0" w:color="auto"/>
                    <w:left w:val="none" w:sz="0" w:space="0" w:color="auto"/>
                    <w:bottom w:val="none" w:sz="0" w:space="0" w:color="auto"/>
                    <w:right w:val="none" w:sz="0" w:space="0" w:color="auto"/>
                  </w:divBdr>
                  <w:divsChild>
                    <w:div w:id="1167089221">
                      <w:marLeft w:val="0"/>
                      <w:marRight w:val="0"/>
                      <w:marTop w:val="0"/>
                      <w:marBottom w:val="0"/>
                      <w:divBdr>
                        <w:top w:val="none" w:sz="0" w:space="0" w:color="auto"/>
                        <w:left w:val="none" w:sz="0" w:space="0" w:color="auto"/>
                        <w:bottom w:val="none" w:sz="0" w:space="0" w:color="auto"/>
                        <w:right w:val="none" w:sz="0" w:space="0" w:color="auto"/>
                      </w:divBdr>
                    </w:div>
                  </w:divsChild>
                </w:div>
                <w:div w:id="764808381">
                  <w:marLeft w:val="0"/>
                  <w:marRight w:val="0"/>
                  <w:marTop w:val="0"/>
                  <w:marBottom w:val="0"/>
                  <w:divBdr>
                    <w:top w:val="none" w:sz="0" w:space="0" w:color="auto"/>
                    <w:left w:val="none" w:sz="0" w:space="0" w:color="auto"/>
                    <w:bottom w:val="none" w:sz="0" w:space="0" w:color="auto"/>
                    <w:right w:val="none" w:sz="0" w:space="0" w:color="auto"/>
                  </w:divBdr>
                  <w:divsChild>
                    <w:div w:id="188763353">
                      <w:marLeft w:val="0"/>
                      <w:marRight w:val="0"/>
                      <w:marTop w:val="0"/>
                      <w:marBottom w:val="0"/>
                      <w:divBdr>
                        <w:top w:val="none" w:sz="0" w:space="0" w:color="auto"/>
                        <w:left w:val="none" w:sz="0" w:space="0" w:color="auto"/>
                        <w:bottom w:val="none" w:sz="0" w:space="0" w:color="auto"/>
                        <w:right w:val="none" w:sz="0" w:space="0" w:color="auto"/>
                      </w:divBdr>
                    </w:div>
                  </w:divsChild>
                </w:div>
                <w:div w:id="148642729">
                  <w:marLeft w:val="0"/>
                  <w:marRight w:val="0"/>
                  <w:marTop w:val="0"/>
                  <w:marBottom w:val="0"/>
                  <w:divBdr>
                    <w:top w:val="none" w:sz="0" w:space="0" w:color="auto"/>
                    <w:left w:val="none" w:sz="0" w:space="0" w:color="auto"/>
                    <w:bottom w:val="none" w:sz="0" w:space="0" w:color="auto"/>
                    <w:right w:val="none" w:sz="0" w:space="0" w:color="auto"/>
                  </w:divBdr>
                  <w:divsChild>
                    <w:div w:id="768279369">
                      <w:marLeft w:val="0"/>
                      <w:marRight w:val="0"/>
                      <w:marTop w:val="0"/>
                      <w:marBottom w:val="0"/>
                      <w:divBdr>
                        <w:top w:val="none" w:sz="0" w:space="0" w:color="auto"/>
                        <w:left w:val="none" w:sz="0" w:space="0" w:color="auto"/>
                        <w:bottom w:val="none" w:sz="0" w:space="0" w:color="auto"/>
                        <w:right w:val="none" w:sz="0" w:space="0" w:color="auto"/>
                      </w:divBdr>
                    </w:div>
                  </w:divsChild>
                </w:div>
                <w:div w:id="1821920158">
                  <w:marLeft w:val="0"/>
                  <w:marRight w:val="0"/>
                  <w:marTop w:val="0"/>
                  <w:marBottom w:val="0"/>
                  <w:divBdr>
                    <w:top w:val="none" w:sz="0" w:space="0" w:color="auto"/>
                    <w:left w:val="none" w:sz="0" w:space="0" w:color="auto"/>
                    <w:bottom w:val="none" w:sz="0" w:space="0" w:color="auto"/>
                    <w:right w:val="none" w:sz="0" w:space="0" w:color="auto"/>
                  </w:divBdr>
                  <w:divsChild>
                    <w:div w:id="1042709205">
                      <w:marLeft w:val="0"/>
                      <w:marRight w:val="0"/>
                      <w:marTop w:val="0"/>
                      <w:marBottom w:val="0"/>
                      <w:divBdr>
                        <w:top w:val="none" w:sz="0" w:space="0" w:color="auto"/>
                        <w:left w:val="none" w:sz="0" w:space="0" w:color="auto"/>
                        <w:bottom w:val="none" w:sz="0" w:space="0" w:color="auto"/>
                        <w:right w:val="none" w:sz="0" w:space="0" w:color="auto"/>
                      </w:divBdr>
                    </w:div>
                  </w:divsChild>
                </w:div>
                <w:div w:id="142550050">
                  <w:marLeft w:val="0"/>
                  <w:marRight w:val="0"/>
                  <w:marTop w:val="0"/>
                  <w:marBottom w:val="0"/>
                  <w:divBdr>
                    <w:top w:val="none" w:sz="0" w:space="0" w:color="auto"/>
                    <w:left w:val="none" w:sz="0" w:space="0" w:color="auto"/>
                    <w:bottom w:val="none" w:sz="0" w:space="0" w:color="auto"/>
                    <w:right w:val="none" w:sz="0" w:space="0" w:color="auto"/>
                  </w:divBdr>
                  <w:divsChild>
                    <w:div w:id="196042952">
                      <w:marLeft w:val="0"/>
                      <w:marRight w:val="0"/>
                      <w:marTop w:val="0"/>
                      <w:marBottom w:val="0"/>
                      <w:divBdr>
                        <w:top w:val="none" w:sz="0" w:space="0" w:color="auto"/>
                        <w:left w:val="none" w:sz="0" w:space="0" w:color="auto"/>
                        <w:bottom w:val="none" w:sz="0" w:space="0" w:color="auto"/>
                        <w:right w:val="none" w:sz="0" w:space="0" w:color="auto"/>
                      </w:divBdr>
                    </w:div>
                  </w:divsChild>
                </w:div>
                <w:div w:id="1047795925">
                  <w:marLeft w:val="0"/>
                  <w:marRight w:val="0"/>
                  <w:marTop w:val="0"/>
                  <w:marBottom w:val="0"/>
                  <w:divBdr>
                    <w:top w:val="none" w:sz="0" w:space="0" w:color="auto"/>
                    <w:left w:val="none" w:sz="0" w:space="0" w:color="auto"/>
                    <w:bottom w:val="none" w:sz="0" w:space="0" w:color="auto"/>
                    <w:right w:val="none" w:sz="0" w:space="0" w:color="auto"/>
                  </w:divBdr>
                  <w:divsChild>
                    <w:div w:id="1193691509">
                      <w:marLeft w:val="0"/>
                      <w:marRight w:val="0"/>
                      <w:marTop w:val="0"/>
                      <w:marBottom w:val="0"/>
                      <w:divBdr>
                        <w:top w:val="none" w:sz="0" w:space="0" w:color="auto"/>
                        <w:left w:val="none" w:sz="0" w:space="0" w:color="auto"/>
                        <w:bottom w:val="none" w:sz="0" w:space="0" w:color="auto"/>
                        <w:right w:val="none" w:sz="0" w:space="0" w:color="auto"/>
                      </w:divBdr>
                    </w:div>
                  </w:divsChild>
                </w:div>
                <w:div w:id="886840416">
                  <w:marLeft w:val="0"/>
                  <w:marRight w:val="0"/>
                  <w:marTop w:val="0"/>
                  <w:marBottom w:val="0"/>
                  <w:divBdr>
                    <w:top w:val="none" w:sz="0" w:space="0" w:color="auto"/>
                    <w:left w:val="none" w:sz="0" w:space="0" w:color="auto"/>
                    <w:bottom w:val="none" w:sz="0" w:space="0" w:color="auto"/>
                    <w:right w:val="none" w:sz="0" w:space="0" w:color="auto"/>
                  </w:divBdr>
                  <w:divsChild>
                    <w:div w:id="699551614">
                      <w:marLeft w:val="0"/>
                      <w:marRight w:val="0"/>
                      <w:marTop w:val="0"/>
                      <w:marBottom w:val="0"/>
                      <w:divBdr>
                        <w:top w:val="none" w:sz="0" w:space="0" w:color="auto"/>
                        <w:left w:val="none" w:sz="0" w:space="0" w:color="auto"/>
                        <w:bottom w:val="none" w:sz="0" w:space="0" w:color="auto"/>
                        <w:right w:val="none" w:sz="0" w:space="0" w:color="auto"/>
                      </w:divBdr>
                    </w:div>
                  </w:divsChild>
                </w:div>
                <w:div w:id="1804959394">
                  <w:marLeft w:val="0"/>
                  <w:marRight w:val="0"/>
                  <w:marTop w:val="0"/>
                  <w:marBottom w:val="0"/>
                  <w:divBdr>
                    <w:top w:val="none" w:sz="0" w:space="0" w:color="auto"/>
                    <w:left w:val="none" w:sz="0" w:space="0" w:color="auto"/>
                    <w:bottom w:val="none" w:sz="0" w:space="0" w:color="auto"/>
                    <w:right w:val="none" w:sz="0" w:space="0" w:color="auto"/>
                  </w:divBdr>
                  <w:divsChild>
                    <w:div w:id="299379941">
                      <w:marLeft w:val="0"/>
                      <w:marRight w:val="0"/>
                      <w:marTop w:val="0"/>
                      <w:marBottom w:val="0"/>
                      <w:divBdr>
                        <w:top w:val="none" w:sz="0" w:space="0" w:color="auto"/>
                        <w:left w:val="none" w:sz="0" w:space="0" w:color="auto"/>
                        <w:bottom w:val="none" w:sz="0" w:space="0" w:color="auto"/>
                        <w:right w:val="none" w:sz="0" w:space="0" w:color="auto"/>
                      </w:divBdr>
                    </w:div>
                  </w:divsChild>
                </w:div>
                <w:div w:id="550119042">
                  <w:marLeft w:val="0"/>
                  <w:marRight w:val="0"/>
                  <w:marTop w:val="0"/>
                  <w:marBottom w:val="0"/>
                  <w:divBdr>
                    <w:top w:val="none" w:sz="0" w:space="0" w:color="auto"/>
                    <w:left w:val="none" w:sz="0" w:space="0" w:color="auto"/>
                    <w:bottom w:val="none" w:sz="0" w:space="0" w:color="auto"/>
                    <w:right w:val="none" w:sz="0" w:space="0" w:color="auto"/>
                  </w:divBdr>
                  <w:divsChild>
                    <w:div w:id="963463738">
                      <w:marLeft w:val="0"/>
                      <w:marRight w:val="0"/>
                      <w:marTop w:val="0"/>
                      <w:marBottom w:val="0"/>
                      <w:divBdr>
                        <w:top w:val="none" w:sz="0" w:space="0" w:color="auto"/>
                        <w:left w:val="none" w:sz="0" w:space="0" w:color="auto"/>
                        <w:bottom w:val="none" w:sz="0" w:space="0" w:color="auto"/>
                        <w:right w:val="none" w:sz="0" w:space="0" w:color="auto"/>
                      </w:divBdr>
                    </w:div>
                  </w:divsChild>
                </w:div>
                <w:div w:id="260071809">
                  <w:marLeft w:val="0"/>
                  <w:marRight w:val="0"/>
                  <w:marTop w:val="0"/>
                  <w:marBottom w:val="0"/>
                  <w:divBdr>
                    <w:top w:val="none" w:sz="0" w:space="0" w:color="auto"/>
                    <w:left w:val="none" w:sz="0" w:space="0" w:color="auto"/>
                    <w:bottom w:val="none" w:sz="0" w:space="0" w:color="auto"/>
                    <w:right w:val="none" w:sz="0" w:space="0" w:color="auto"/>
                  </w:divBdr>
                  <w:divsChild>
                    <w:div w:id="1262031697">
                      <w:marLeft w:val="0"/>
                      <w:marRight w:val="0"/>
                      <w:marTop w:val="0"/>
                      <w:marBottom w:val="0"/>
                      <w:divBdr>
                        <w:top w:val="none" w:sz="0" w:space="0" w:color="auto"/>
                        <w:left w:val="none" w:sz="0" w:space="0" w:color="auto"/>
                        <w:bottom w:val="none" w:sz="0" w:space="0" w:color="auto"/>
                        <w:right w:val="none" w:sz="0" w:space="0" w:color="auto"/>
                      </w:divBdr>
                    </w:div>
                  </w:divsChild>
                </w:div>
                <w:div w:id="917517651">
                  <w:marLeft w:val="0"/>
                  <w:marRight w:val="0"/>
                  <w:marTop w:val="0"/>
                  <w:marBottom w:val="0"/>
                  <w:divBdr>
                    <w:top w:val="none" w:sz="0" w:space="0" w:color="auto"/>
                    <w:left w:val="none" w:sz="0" w:space="0" w:color="auto"/>
                    <w:bottom w:val="none" w:sz="0" w:space="0" w:color="auto"/>
                    <w:right w:val="none" w:sz="0" w:space="0" w:color="auto"/>
                  </w:divBdr>
                  <w:divsChild>
                    <w:div w:id="1091316827">
                      <w:marLeft w:val="0"/>
                      <w:marRight w:val="0"/>
                      <w:marTop w:val="0"/>
                      <w:marBottom w:val="0"/>
                      <w:divBdr>
                        <w:top w:val="none" w:sz="0" w:space="0" w:color="auto"/>
                        <w:left w:val="none" w:sz="0" w:space="0" w:color="auto"/>
                        <w:bottom w:val="none" w:sz="0" w:space="0" w:color="auto"/>
                        <w:right w:val="none" w:sz="0" w:space="0" w:color="auto"/>
                      </w:divBdr>
                    </w:div>
                  </w:divsChild>
                </w:div>
                <w:div w:id="525366260">
                  <w:marLeft w:val="0"/>
                  <w:marRight w:val="0"/>
                  <w:marTop w:val="0"/>
                  <w:marBottom w:val="0"/>
                  <w:divBdr>
                    <w:top w:val="none" w:sz="0" w:space="0" w:color="auto"/>
                    <w:left w:val="none" w:sz="0" w:space="0" w:color="auto"/>
                    <w:bottom w:val="none" w:sz="0" w:space="0" w:color="auto"/>
                    <w:right w:val="none" w:sz="0" w:space="0" w:color="auto"/>
                  </w:divBdr>
                  <w:divsChild>
                    <w:div w:id="1236550615">
                      <w:marLeft w:val="0"/>
                      <w:marRight w:val="0"/>
                      <w:marTop w:val="0"/>
                      <w:marBottom w:val="0"/>
                      <w:divBdr>
                        <w:top w:val="none" w:sz="0" w:space="0" w:color="auto"/>
                        <w:left w:val="none" w:sz="0" w:space="0" w:color="auto"/>
                        <w:bottom w:val="none" w:sz="0" w:space="0" w:color="auto"/>
                        <w:right w:val="none" w:sz="0" w:space="0" w:color="auto"/>
                      </w:divBdr>
                    </w:div>
                  </w:divsChild>
                </w:div>
                <w:div w:id="262231600">
                  <w:marLeft w:val="0"/>
                  <w:marRight w:val="0"/>
                  <w:marTop w:val="0"/>
                  <w:marBottom w:val="0"/>
                  <w:divBdr>
                    <w:top w:val="none" w:sz="0" w:space="0" w:color="auto"/>
                    <w:left w:val="none" w:sz="0" w:space="0" w:color="auto"/>
                    <w:bottom w:val="none" w:sz="0" w:space="0" w:color="auto"/>
                    <w:right w:val="none" w:sz="0" w:space="0" w:color="auto"/>
                  </w:divBdr>
                  <w:divsChild>
                    <w:div w:id="1913389774">
                      <w:marLeft w:val="0"/>
                      <w:marRight w:val="0"/>
                      <w:marTop w:val="0"/>
                      <w:marBottom w:val="0"/>
                      <w:divBdr>
                        <w:top w:val="none" w:sz="0" w:space="0" w:color="auto"/>
                        <w:left w:val="none" w:sz="0" w:space="0" w:color="auto"/>
                        <w:bottom w:val="none" w:sz="0" w:space="0" w:color="auto"/>
                        <w:right w:val="none" w:sz="0" w:space="0" w:color="auto"/>
                      </w:divBdr>
                    </w:div>
                  </w:divsChild>
                </w:div>
                <w:div w:id="262880653">
                  <w:marLeft w:val="0"/>
                  <w:marRight w:val="0"/>
                  <w:marTop w:val="0"/>
                  <w:marBottom w:val="0"/>
                  <w:divBdr>
                    <w:top w:val="none" w:sz="0" w:space="0" w:color="auto"/>
                    <w:left w:val="none" w:sz="0" w:space="0" w:color="auto"/>
                    <w:bottom w:val="none" w:sz="0" w:space="0" w:color="auto"/>
                    <w:right w:val="none" w:sz="0" w:space="0" w:color="auto"/>
                  </w:divBdr>
                  <w:divsChild>
                    <w:div w:id="187261746">
                      <w:marLeft w:val="0"/>
                      <w:marRight w:val="0"/>
                      <w:marTop w:val="0"/>
                      <w:marBottom w:val="0"/>
                      <w:divBdr>
                        <w:top w:val="none" w:sz="0" w:space="0" w:color="auto"/>
                        <w:left w:val="none" w:sz="0" w:space="0" w:color="auto"/>
                        <w:bottom w:val="none" w:sz="0" w:space="0" w:color="auto"/>
                        <w:right w:val="none" w:sz="0" w:space="0" w:color="auto"/>
                      </w:divBdr>
                    </w:div>
                  </w:divsChild>
                </w:div>
                <w:div w:id="1061631820">
                  <w:marLeft w:val="0"/>
                  <w:marRight w:val="0"/>
                  <w:marTop w:val="0"/>
                  <w:marBottom w:val="0"/>
                  <w:divBdr>
                    <w:top w:val="none" w:sz="0" w:space="0" w:color="auto"/>
                    <w:left w:val="none" w:sz="0" w:space="0" w:color="auto"/>
                    <w:bottom w:val="none" w:sz="0" w:space="0" w:color="auto"/>
                    <w:right w:val="none" w:sz="0" w:space="0" w:color="auto"/>
                  </w:divBdr>
                  <w:divsChild>
                    <w:div w:id="1818263286">
                      <w:marLeft w:val="0"/>
                      <w:marRight w:val="0"/>
                      <w:marTop w:val="0"/>
                      <w:marBottom w:val="0"/>
                      <w:divBdr>
                        <w:top w:val="none" w:sz="0" w:space="0" w:color="auto"/>
                        <w:left w:val="none" w:sz="0" w:space="0" w:color="auto"/>
                        <w:bottom w:val="none" w:sz="0" w:space="0" w:color="auto"/>
                        <w:right w:val="none" w:sz="0" w:space="0" w:color="auto"/>
                      </w:divBdr>
                    </w:div>
                  </w:divsChild>
                </w:div>
                <w:div w:id="569847919">
                  <w:marLeft w:val="0"/>
                  <w:marRight w:val="0"/>
                  <w:marTop w:val="0"/>
                  <w:marBottom w:val="0"/>
                  <w:divBdr>
                    <w:top w:val="none" w:sz="0" w:space="0" w:color="auto"/>
                    <w:left w:val="none" w:sz="0" w:space="0" w:color="auto"/>
                    <w:bottom w:val="none" w:sz="0" w:space="0" w:color="auto"/>
                    <w:right w:val="none" w:sz="0" w:space="0" w:color="auto"/>
                  </w:divBdr>
                  <w:divsChild>
                    <w:div w:id="1995404003">
                      <w:marLeft w:val="0"/>
                      <w:marRight w:val="0"/>
                      <w:marTop w:val="0"/>
                      <w:marBottom w:val="0"/>
                      <w:divBdr>
                        <w:top w:val="none" w:sz="0" w:space="0" w:color="auto"/>
                        <w:left w:val="none" w:sz="0" w:space="0" w:color="auto"/>
                        <w:bottom w:val="none" w:sz="0" w:space="0" w:color="auto"/>
                        <w:right w:val="none" w:sz="0" w:space="0" w:color="auto"/>
                      </w:divBdr>
                    </w:div>
                  </w:divsChild>
                </w:div>
                <w:div w:id="394359624">
                  <w:marLeft w:val="0"/>
                  <w:marRight w:val="0"/>
                  <w:marTop w:val="0"/>
                  <w:marBottom w:val="0"/>
                  <w:divBdr>
                    <w:top w:val="none" w:sz="0" w:space="0" w:color="auto"/>
                    <w:left w:val="none" w:sz="0" w:space="0" w:color="auto"/>
                    <w:bottom w:val="none" w:sz="0" w:space="0" w:color="auto"/>
                    <w:right w:val="none" w:sz="0" w:space="0" w:color="auto"/>
                  </w:divBdr>
                  <w:divsChild>
                    <w:div w:id="394010286">
                      <w:marLeft w:val="0"/>
                      <w:marRight w:val="0"/>
                      <w:marTop w:val="0"/>
                      <w:marBottom w:val="0"/>
                      <w:divBdr>
                        <w:top w:val="none" w:sz="0" w:space="0" w:color="auto"/>
                        <w:left w:val="none" w:sz="0" w:space="0" w:color="auto"/>
                        <w:bottom w:val="none" w:sz="0" w:space="0" w:color="auto"/>
                        <w:right w:val="none" w:sz="0" w:space="0" w:color="auto"/>
                      </w:divBdr>
                    </w:div>
                  </w:divsChild>
                </w:div>
                <w:div w:id="1684817282">
                  <w:marLeft w:val="0"/>
                  <w:marRight w:val="0"/>
                  <w:marTop w:val="0"/>
                  <w:marBottom w:val="0"/>
                  <w:divBdr>
                    <w:top w:val="none" w:sz="0" w:space="0" w:color="auto"/>
                    <w:left w:val="none" w:sz="0" w:space="0" w:color="auto"/>
                    <w:bottom w:val="none" w:sz="0" w:space="0" w:color="auto"/>
                    <w:right w:val="none" w:sz="0" w:space="0" w:color="auto"/>
                  </w:divBdr>
                  <w:divsChild>
                    <w:div w:id="1285774485">
                      <w:marLeft w:val="0"/>
                      <w:marRight w:val="0"/>
                      <w:marTop w:val="0"/>
                      <w:marBottom w:val="0"/>
                      <w:divBdr>
                        <w:top w:val="none" w:sz="0" w:space="0" w:color="auto"/>
                        <w:left w:val="none" w:sz="0" w:space="0" w:color="auto"/>
                        <w:bottom w:val="none" w:sz="0" w:space="0" w:color="auto"/>
                        <w:right w:val="none" w:sz="0" w:space="0" w:color="auto"/>
                      </w:divBdr>
                    </w:div>
                  </w:divsChild>
                </w:div>
                <w:div w:id="1836266834">
                  <w:marLeft w:val="0"/>
                  <w:marRight w:val="0"/>
                  <w:marTop w:val="0"/>
                  <w:marBottom w:val="0"/>
                  <w:divBdr>
                    <w:top w:val="none" w:sz="0" w:space="0" w:color="auto"/>
                    <w:left w:val="none" w:sz="0" w:space="0" w:color="auto"/>
                    <w:bottom w:val="none" w:sz="0" w:space="0" w:color="auto"/>
                    <w:right w:val="none" w:sz="0" w:space="0" w:color="auto"/>
                  </w:divBdr>
                  <w:divsChild>
                    <w:div w:id="831601881">
                      <w:marLeft w:val="0"/>
                      <w:marRight w:val="0"/>
                      <w:marTop w:val="0"/>
                      <w:marBottom w:val="0"/>
                      <w:divBdr>
                        <w:top w:val="none" w:sz="0" w:space="0" w:color="auto"/>
                        <w:left w:val="none" w:sz="0" w:space="0" w:color="auto"/>
                        <w:bottom w:val="none" w:sz="0" w:space="0" w:color="auto"/>
                        <w:right w:val="none" w:sz="0" w:space="0" w:color="auto"/>
                      </w:divBdr>
                    </w:div>
                  </w:divsChild>
                </w:div>
                <w:div w:id="1699045432">
                  <w:marLeft w:val="0"/>
                  <w:marRight w:val="0"/>
                  <w:marTop w:val="0"/>
                  <w:marBottom w:val="0"/>
                  <w:divBdr>
                    <w:top w:val="none" w:sz="0" w:space="0" w:color="auto"/>
                    <w:left w:val="none" w:sz="0" w:space="0" w:color="auto"/>
                    <w:bottom w:val="none" w:sz="0" w:space="0" w:color="auto"/>
                    <w:right w:val="none" w:sz="0" w:space="0" w:color="auto"/>
                  </w:divBdr>
                  <w:divsChild>
                    <w:div w:id="626591233">
                      <w:marLeft w:val="0"/>
                      <w:marRight w:val="0"/>
                      <w:marTop w:val="0"/>
                      <w:marBottom w:val="0"/>
                      <w:divBdr>
                        <w:top w:val="none" w:sz="0" w:space="0" w:color="auto"/>
                        <w:left w:val="none" w:sz="0" w:space="0" w:color="auto"/>
                        <w:bottom w:val="none" w:sz="0" w:space="0" w:color="auto"/>
                        <w:right w:val="none" w:sz="0" w:space="0" w:color="auto"/>
                      </w:divBdr>
                    </w:div>
                  </w:divsChild>
                </w:div>
                <w:div w:id="1837762486">
                  <w:marLeft w:val="0"/>
                  <w:marRight w:val="0"/>
                  <w:marTop w:val="0"/>
                  <w:marBottom w:val="0"/>
                  <w:divBdr>
                    <w:top w:val="none" w:sz="0" w:space="0" w:color="auto"/>
                    <w:left w:val="none" w:sz="0" w:space="0" w:color="auto"/>
                    <w:bottom w:val="none" w:sz="0" w:space="0" w:color="auto"/>
                    <w:right w:val="none" w:sz="0" w:space="0" w:color="auto"/>
                  </w:divBdr>
                  <w:divsChild>
                    <w:div w:id="1776486280">
                      <w:marLeft w:val="0"/>
                      <w:marRight w:val="0"/>
                      <w:marTop w:val="0"/>
                      <w:marBottom w:val="0"/>
                      <w:divBdr>
                        <w:top w:val="none" w:sz="0" w:space="0" w:color="auto"/>
                        <w:left w:val="none" w:sz="0" w:space="0" w:color="auto"/>
                        <w:bottom w:val="none" w:sz="0" w:space="0" w:color="auto"/>
                        <w:right w:val="none" w:sz="0" w:space="0" w:color="auto"/>
                      </w:divBdr>
                    </w:div>
                  </w:divsChild>
                </w:div>
                <w:div w:id="2038845622">
                  <w:marLeft w:val="0"/>
                  <w:marRight w:val="0"/>
                  <w:marTop w:val="0"/>
                  <w:marBottom w:val="0"/>
                  <w:divBdr>
                    <w:top w:val="none" w:sz="0" w:space="0" w:color="auto"/>
                    <w:left w:val="none" w:sz="0" w:space="0" w:color="auto"/>
                    <w:bottom w:val="none" w:sz="0" w:space="0" w:color="auto"/>
                    <w:right w:val="none" w:sz="0" w:space="0" w:color="auto"/>
                  </w:divBdr>
                  <w:divsChild>
                    <w:div w:id="1430811032">
                      <w:marLeft w:val="0"/>
                      <w:marRight w:val="0"/>
                      <w:marTop w:val="0"/>
                      <w:marBottom w:val="0"/>
                      <w:divBdr>
                        <w:top w:val="none" w:sz="0" w:space="0" w:color="auto"/>
                        <w:left w:val="none" w:sz="0" w:space="0" w:color="auto"/>
                        <w:bottom w:val="none" w:sz="0" w:space="0" w:color="auto"/>
                        <w:right w:val="none" w:sz="0" w:space="0" w:color="auto"/>
                      </w:divBdr>
                    </w:div>
                  </w:divsChild>
                </w:div>
                <w:div w:id="353846850">
                  <w:marLeft w:val="0"/>
                  <w:marRight w:val="0"/>
                  <w:marTop w:val="0"/>
                  <w:marBottom w:val="0"/>
                  <w:divBdr>
                    <w:top w:val="none" w:sz="0" w:space="0" w:color="auto"/>
                    <w:left w:val="none" w:sz="0" w:space="0" w:color="auto"/>
                    <w:bottom w:val="none" w:sz="0" w:space="0" w:color="auto"/>
                    <w:right w:val="none" w:sz="0" w:space="0" w:color="auto"/>
                  </w:divBdr>
                  <w:divsChild>
                    <w:div w:id="1671254606">
                      <w:marLeft w:val="0"/>
                      <w:marRight w:val="0"/>
                      <w:marTop w:val="0"/>
                      <w:marBottom w:val="0"/>
                      <w:divBdr>
                        <w:top w:val="none" w:sz="0" w:space="0" w:color="auto"/>
                        <w:left w:val="none" w:sz="0" w:space="0" w:color="auto"/>
                        <w:bottom w:val="none" w:sz="0" w:space="0" w:color="auto"/>
                        <w:right w:val="none" w:sz="0" w:space="0" w:color="auto"/>
                      </w:divBdr>
                    </w:div>
                  </w:divsChild>
                </w:div>
                <w:div w:id="1122187516">
                  <w:marLeft w:val="0"/>
                  <w:marRight w:val="0"/>
                  <w:marTop w:val="0"/>
                  <w:marBottom w:val="0"/>
                  <w:divBdr>
                    <w:top w:val="none" w:sz="0" w:space="0" w:color="auto"/>
                    <w:left w:val="none" w:sz="0" w:space="0" w:color="auto"/>
                    <w:bottom w:val="none" w:sz="0" w:space="0" w:color="auto"/>
                    <w:right w:val="none" w:sz="0" w:space="0" w:color="auto"/>
                  </w:divBdr>
                  <w:divsChild>
                    <w:div w:id="1967735748">
                      <w:marLeft w:val="0"/>
                      <w:marRight w:val="0"/>
                      <w:marTop w:val="0"/>
                      <w:marBottom w:val="0"/>
                      <w:divBdr>
                        <w:top w:val="none" w:sz="0" w:space="0" w:color="auto"/>
                        <w:left w:val="none" w:sz="0" w:space="0" w:color="auto"/>
                        <w:bottom w:val="none" w:sz="0" w:space="0" w:color="auto"/>
                        <w:right w:val="none" w:sz="0" w:space="0" w:color="auto"/>
                      </w:divBdr>
                    </w:div>
                  </w:divsChild>
                </w:div>
                <w:div w:id="1460688859">
                  <w:marLeft w:val="0"/>
                  <w:marRight w:val="0"/>
                  <w:marTop w:val="0"/>
                  <w:marBottom w:val="0"/>
                  <w:divBdr>
                    <w:top w:val="none" w:sz="0" w:space="0" w:color="auto"/>
                    <w:left w:val="none" w:sz="0" w:space="0" w:color="auto"/>
                    <w:bottom w:val="none" w:sz="0" w:space="0" w:color="auto"/>
                    <w:right w:val="none" w:sz="0" w:space="0" w:color="auto"/>
                  </w:divBdr>
                  <w:divsChild>
                    <w:div w:id="1178423384">
                      <w:marLeft w:val="0"/>
                      <w:marRight w:val="0"/>
                      <w:marTop w:val="0"/>
                      <w:marBottom w:val="0"/>
                      <w:divBdr>
                        <w:top w:val="none" w:sz="0" w:space="0" w:color="auto"/>
                        <w:left w:val="none" w:sz="0" w:space="0" w:color="auto"/>
                        <w:bottom w:val="none" w:sz="0" w:space="0" w:color="auto"/>
                        <w:right w:val="none" w:sz="0" w:space="0" w:color="auto"/>
                      </w:divBdr>
                    </w:div>
                  </w:divsChild>
                </w:div>
                <w:div w:id="2033456547">
                  <w:marLeft w:val="0"/>
                  <w:marRight w:val="0"/>
                  <w:marTop w:val="0"/>
                  <w:marBottom w:val="0"/>
                  <w:divBdr>
                    <w:top w:val="none" w:sz="0" w:space="0" w:color="auto"/>
                    <w:left w:val="none" w:sz="0" w:space="0" w:color="auto"/>
                    <w:bottom w:val="none" w:sz="0" w:space="0" w:color="auto"/>
                    <w:right w:val="none" w:sz="0" w:space="0" w:color="auto"/>
                  </w:divBdr>
                  <w:divsChild>
                    <w:div w:id="292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12358">
          <w:marLeft w:val="0"/>
          <w:marRight w:val="0"/>
          <w:marTop w:val="0"/>
          <w:marBottom w:val="0"/>
          <w:divBdr>
            <w:top w:val="none" w:sz="0" w:space="0" w:color="auto"/>
            <w:left w:val="none" w:sz="0" w:space="0" w:color="auto"/>
            <w:bottom w:val="none" w:sz="0" w:space="0" w:color="auto"/>
            <w:right w:val="none" w:sz="0" w:space="0" w:color="auto"/>
          </w:divBdr>
        </w:div>
        <w:div w:id="1091660101">
          <w:marLeft w:val="0"/>
          <w:marRight w:val="0"/>
          <w:marTop w:val="0"/>
          <w:marBottom w:val="0"/>
          <w:divBdr>
            <w:top w:val="none" w:sz="0" w:space="0" w:color="auto"/>
            <w:left w:val="none" w:sz="0" w:space="0" w:color="auto"/>
            <w:bottom w:val="none" w:sz="0" w:space="0" w:color="auto"/>
            <w:right w:val="none" w:sz="0" w:space="0" w:color="auto"/>
          </w:divBdr>
        </w:div>
        <w:div w:id="1605114860">
          <w:marLeft w:val="0"/>
          <w:marRight w:val="0"/>
          <w:marTop w:val="0"/>
          <w:marBottom w:val="0"/>
          <w:divBdr>
            <w:top w:val="none" w:sz="0" w:space="0" w:color="auto"/>
            <w:left w:val="none" w:sz="0" w:space="0" w:color="auto"/>
            <w:bottom w:val="none" w:sz="0" w:space="0" w:color="auto"/>
            <w:right w:val="none" w:sz="0" w:space="0" w:color="auto"/>
          </w:divBdr>
          <w:divsChild>
            <w:div w:id="554660000">
              <w:marLeft w:val="0"/>
              <w:marRight w:val="0"/>
              <w:marTop w:val="30"/>
              <w:marBottom w:val="30"/>
              <w:divBdr>
                <w:top w:val="none" w:sz="0" w:space="0" w:color="auto"/>
                <w:left w:val="none" w:sz="0" w:space="0" w:color="auto"/>
                <w:bottom w:val="none" w:sz="0" w:space="0" w:color="auto"/>
                <w:right w:val="none" w:sz="0" w:space="0" w:color="auto"/>
              </w:divBdr>
              <w:divsChild>
                <w:div w:id="1639451967">
                  <w:marLeft w:val="0"/>
                  <w:marRight w:val="0"/>
                  <w:marTop w:val="0"/>
                  <w:marBottom w:val="0"/>
                  <w:divBdr>
                    <w:top w:val="none" w:sz="0" w:space="0" w:color="auto"/>
                    <w:left w:val="none" w:sz="0" w:space="0" w:color="auto"/>
                    <w:bottom w:val="none" w:sz="0" w:space="0" w:color="auto"/>
                    <w:right w:val="none" w:sz="0" w:space="0" w:color="auto"/>
                  </w:divBdr>
                  <w:divsChild>
                    <w:div w:id="571744181">
                      <w:marLeft w:val="0"/>
                      <w:marRight w:val="0"/>
                      <w:marTop w:val="0"/>
                      <w:marBottom w:val="0"/>
                      <w:divBdr>
                        <w:top w:val="none" w:sz="0" w:space="0" w:color="auto"/>
                        <w:left w:val="none" w:sz="0" w:space="0" w:color="auto"/>
                        <w:bottom w:val="none" w:sz="0" w:space="0" w:color="auto"/>
                        <w:right w:val="none" w:sz="0" w:space="0" w:color="auto"/>
                      </w:divBdr>
                    </w:div>
                  </w:divsChild>
                </w:div>
                <w:div w:id="1950118714">
                  <w:marLeft w:val="0"/>
                  <w:marRight w:val="0"/>
                  <w:marTop w:val="0"/>
                  <w:marBottom w:val="0"/>
                  <w:divBdr>
                    <w:top w:val="none" w:sz="0" w:space="0" w:color="auto"/>
                    <w:left w:val="none" w:sz="0" w:space="0" w:color="auto"/>
                    <w:bottom w:val="none" w:sz="0" w:space="0" w:color="auto"/>
                    <w:right w:val="none" w:sz="0" w:space="0" w:color="auto"/>
                  </w:divBdr>
                  <w:divsChild>
                    <w:div w:id="817846818">
                      <w:marLeft w:val="0"/>
                      <w:marRight w:val="0"/>
                      <w:marTop w:val="0"/>
                      <w:marBottom w:val="0"/>
                      <w:divBdr>
                        <w:top w:val="none" w:sz="0" w:space="0" w:color="auto"/>
                        <w:left w:val="none" w:sz="0" w:space="0" w:color="auto"/>
                        <w:bottom w:val="none" w:sz="0" w:space="0" w:color="auto"/>
                        <w:right w:val="none" w:sz="0" w:space="0" w:color="auto"/>
                      </w:divBdr>
                    </w:div>
                  </w:divsChild>
                </w:div>
                <w:div w:id="1152521810">
                  <w:marLeft w:val="0"/>
                  <w:marRight w:val="0"/>
                  <w:marTop w:val="0"/>
                  <w:marBottom w:val="0"/>
                  <w:divBdr>
                    <w:top w:val="none" w:sz="0" w:space="0" w:color="auto"/>
                    <w:left w:val="none" w:sz="0" w:space="0" w:color="auto"/>
                    <w:bottom w:val="none" w:sz="0" w:space="0" w:color="auto"/>
                    <w:right w:val="none" w:sz="0" w:space="0" w:color="auto"/>
                  </w:divBdr>
                  <w:divsChild>
                    <w:div w:id="682512548">
                      <w:marLeft w:val="0"/>
                      <w:marRight w:val="0"/>
                      <w:marTop w:val="0"/>
                      <w:marBottom w:val="0"/>
                      <w:divBdr>
                        <w:top w:val="none" w:sz="0" w:space="0" w:color="auto"/>
                        <w:left w:val="none" w:sz="0" w:space="0" w:color="auto"/>
                        <w:bottom w:val="none" w:sz="0" w:space="0" w:color="auto"/>
                        <w:right w:val="none" w:sz="0" w:space="0" w:color="auto"/>
                      </w:divBdr>
                    </w:div>
                  </w:divsChild>
                </w:div>
                <w:div w:id="1152021070">
                  <w:marLeft w:val="0"/>
                  <w:marRight w:val="0"/>
                  <w:marTop w:val="0"/>
                  <w:marBottom w:val="0"/>
                  <w:divBdr>
                    <w:top w:val="none" w:sz="0" w:space="0" w:color="auto"/>
                    <w:left w:val="none" w:sz="0" w:space="0" w:color="auto"/>
                    <w:bottom w:val="none" w:sz="0" w:space="0" w:color="auto"/>
                    <w:right w:val="none" w:sz="0" w:space="0" w:color="auto"/>
                  </w:divBdr>
                  <w:divsChild>
                    <w:div w:id="1381592881">
                      <w:marLeft w:val="0"/>
                      <w:marRight w:val="0"/>
                      <w:marTop w:val="0"/>
                      <w:marBottom w:val="0"/>
                      <w:divBdr>
                        <w:top w:val="none" w:sz="0" w:space="0" w:color="auto"/>
                        <w:left w:val="none" w:sz="0" w:space="0" w:color="auto"/>
                        <w:bottom w:val="none" w:sz="0" w:space="0" w:color="auto"/>
                        <w:right w:val="none" w:sz="0" w:space="0" w:color="auto"/>
                      </w:divBdr>
                    </w:div>
                    <w:div w:id="1692603332">
                      <w:marLeft w:val="0"/>
                      <w:marRight w:val="0"/>
                      <w:marTop w:val="0"/>
                      <w:marBottom w:val="0"/>
                      <w:divBdr>
                        <w:top w:val="none" w:sz="0" w:space="0" w:color="auto"/>
                        <w:left w:val="none" w:sz="0" w:space="0" w:color="auto"/>
                        <w:bottom w:val="none" w:sz="0" w:space="0" w:color="auto"/>
                        <w:right w:val="none" w:sz="0" w:space="0" w:color="auto"/>
                      </w:divBdr>
                    </w:div>
                  </w:divsChild>
                </w:div>
                <w:div w:id="1412510989">
                  <w:marLeft w:val="0"/>
                  <w:marRight w:val="0"/>
                  <w:marTop w:val="0"/>
                  <w:marBottom w:val="0"/>
                  <w:divBdr>
                    <w:top w:val="none" w:sz="0" w:space="0" w:color="auto"/>
                    <w:left w:val="none" w:sz="0" w:space="0" w:color="auto"/>
                    <w:bottom w:val="none" w:sz="0" w:space="0" w:color="auto"/>
                    <w:right w:val="none" w:sz="0" w:space="0" w:color="auto"/>
                  </w:divBdr>
                  <w:divsChild>
                    <w:div w:id="850996636">
                      <w:marLeft w:val="0"/>
                      <w:marRight w:val="0"/>
                      <w:marTop w:val="0"/>
                      <w:marBottom w:val="0"/>
                      <w:divBdr>
                        <w:top w:val="none" w:sz="0" w:space="0" w:color="auto"/>
                        <w:left w:val="none" w:sz="0" w:space="0" w:color="auto"/>
                        <w:bottom w:val="none" w:sz="0" w:space="0" w:color="auto"/>
                        <w:right w:val="none" w:sz="0" w:space="0" w:color="auto"/>
                      </w:divBdr>
                    </w:div>
                  </w:divsChild>
                </w:div>
                <w:div w:id="588539422">
                  <w:marLeft w:val="0"/>
                  <w:marRight w:val="0"/>
                  <w:marTop w:val="0"/>
                  <w:marBottom w:val="0"/>
                  <w:divBdr>
                    <w:top w:val="none" w:sz="0" w:space="0" w:color="auto"/>
                    <w:left w:val="none" w:sz="0" w:space="0" w:color="auto"/>
                    <w:bottom w:val="none" w:sz="0" w:space="0" w:color="auto"/>
                    <w:right w:val="none" w:sz="0" w:space="0" w:color="auto"/>
                  </w:divBdr>
                  <w:divsChild>
                    <w:div w:id="1112288868">
                      <w:marLeft w:val="0"/>
                      <w:marRight w:val="0"/>
                      <w:marTop w:val="0"/>
                      <w:marBottom w:val="0"/>
                      <w:divBdr>
                        <w:top w:val="none" w:sz="0" w:space="0" w:color="auto"/>
                        <w:left w:val="none" w:sz="0" w:space="0" w:color="auto"/>
                        <w:bottom w:val="none" w:sz="0" w:space="0" w:color="auto"/>
                        <w:right w:val="none" w:sz="0" w:space="0" w:color="auto"/>
                      </w:divBdr>
                    </w:div>
                    <w:div w:id="1233539168">
                      <w:marLeft w:val="0"/>
                      <w:marRight w:val="0"/>
                      <w:marTop w:val="0"/>
                      <w:marBottom w:val="0"/>
                      <w:divBdr>
                        <w:top w:val="none" w:sz="0" w:space="0" w:color="auto"/>
                        <w:left w:val="none" w:sz="0" w:space="0" w:color="auto"/>
                        <w:bottom w:val="none" w:sz="0" w:space="0" w:color="auto"/>
                        <w:right w:val="none" w:sz="0" w:space="0" w:color="auto"/>
                      </w:divBdr>
                    </w:div>
                  </w:divsChild>
                </w:div>
                <w:div w:id="310866121">
                  <w:marLeft w:val="0"/>
                  <w:marRight w:val="0"/>
                  <w:marTop w:val="0"/>
                  <w:marBottom w:val="0"/>
                  <w:divBdr>
                    <w:top w:val="none" w:sz="0" w:space="0" w:color="auto"/>
                    <w:left w:val="none" w:sz="0" w:space="0" w:color="auto"/>
                    <w:bottom w:val="none" w:sz="0" w:space="0" w:color="auto"/>
                    <w:right w:val="none" w:sz="0" w:space="0" w:color="auto"/>
                  </w:divBdr>
                  <w:divsChild>
                    <w:div w:id="1176918696">
                      <w:marLeft w:val="0"/>
                      <w:marRight w:val="0"/>
                      <w:marTop w:val="0"/>
                      <w:marBottom w:val="0"/>
                      <w:divBdr>
                        <w:top w:val="none" w:sz="0" w:space="0" w:color="auto"/>
                        <w:left w:val="none" w:sz="0" w:space="0" w:color="auto"/>
                        <w:bottom w:val="none" w:sz="0" w:space="0" w:color="auto"/>
                        <w:right w:val="none" w:sz="0" w:space="0" w:color="auto"/>
                      </w:divBdr>
                    </w:div>
                  </w:divsChild>
                </w:div>
                <w:div w:id="851727146">
                  <w:marLeft w:val="0"/>
                  <w:marRight w:val="0"/>
                  <w:marTop w:val="0"/>
                  <w:marBottom w:val="0"/>
                  <w:divBdr>
                    <w:top w:val="none" w:sz="0" w:space="0" w:color="auto"/>
                    <w:left w:val="none" w:sz="0" w:space="0" w:color="auto"/>
                    <w:bottom w:val="none" w:sz="0" w:space="0" w:color="auto"/>
                    <w:right w:val="none" w:sz="0" w:space="0" w:color="auto"/>
                  </w:divBdr>
                  <w:divsChild>
                    <w:div w:id="2074352820">
                      <w:marLeft w:val="0"/>
                      <w:marRight w:val="0"/>
                      <w:marTop w:val="0"/>
                      <w:marBottom w:val="0"/>
                      <w:divBdr>
                        <w:top w:val="none" w:sz="0" w:space="0" w:color="auto"/>
                        <w:left w:val="none" w:sz="0" w:space="0" w:color="auto"/>
                        <w:bottom w:val="none" w:sz="0" w:space="0" w:color="auto"/>
                        <w:right w:val="none" w:sz="0" w:space="0" w:color="auto"/>
                      </w:divBdr>
                    </w:div>
                    <w:div w:id="999887334">
                      <w:marLeft w:val="0"/>
                      <w:marRight w:val="0"/>
                      <w:marTop w:val="0"/>
                      <w:marBottom w:val="0"/>
                      <w:divBdr>
                        <w:top w:val="none" w:sz="0" w:space="0" w:color="auto"/>
                        <w:left w:val="none" w:sz="0" w:space="0" w:color="auto"/>
                        <w:bottom w:val="none" w:sz="0" w:space="0" w:color="auto"/>
                        <w:right w:val="none" w:sz="0" w:space="0" w:color="auto"/>
                      </w:divBdr>
                    </w:div>
                  </w:divsChild>
                </w:div>
                <w:div w:id="1248350036">
                  <w:marLeft w:val="0"/>
                  <w:marRight w:val="0"/>
                  <w:marTop w:val="0"/>
                  <w:marBottom w:val="0"/>
                  <w:divBdr>
                    <w:top w:val="none" w:sz="0" w:space="0" w:color="auto"/>
                    <w:left w:val="none" w:sz="0" w:space="0" w:color="auto"/>
                    <w:bottom w:val="none" w:sz="0" w:space="0" w:color="auto"/>
                    <w:right w:val="none" w:sz="0" w:space="0" w:color="auto"/>
                  </w:divBdr>
                  <w:divsChild>
                    <w:div w:id="608701309">
                      <w:marLeft w:val="0"/>
                      <w:marRight w:val="0"/>
                      <w:marTop w:val="0"/>
                      <w:marBottom w:val="0"/>
                      <w:divBdr>
                        <w:top w:val="none" w:sz="0" w:space="0" w:color="auto"/>
                        <w:left w:val="none" w:sz="0" w:space="0" w:color="auto"/>
                        <w:bottom w:val="none" w:sz="0" w:space="0" w:color="auto"/>
                        <w:right w:val="none" w:sz="0" w:space="0" w:color="auto"/>
                      </w:divBdr>
                    </w:div>
                  </w:divsChild>
                </w:div>
                <w:div w:id="992492067">
                  <w:marLeft w:val="0"/>
                  <w:marRight w:val="0"/>
                  <w:marTop w:val="0"/>
                  <w:marBottom w:val="0"/>
                  <w:divBdr>
                    <w:top w:val="none" w:sz="0" w:space="0" w:color="auto"/>
                    <w:left w:val="none" w:sz="0" w:space="0" w:color="auto"/>
                    <w:bottom w:val="none" w:sz="0" w:space="0" w:color="auto"/>
                    <w:right w:val="none" w:sz="0" w:space="0" w:color="auto"/>
                  </w:divBdr>
                  <w:divsChild>
                    <w:div w:id="1499155649">
                      <w:marLeft w:val="0"/>
                      <w:marRight w:val="0"/>
                      <w:marTop w:val="0"/>
                      <w:marBottom w:val="0"/>
                      <w:divBdr>
                        <w:top w:val="none" w:sz="0" w:space="0" w:color="auto"/>
                        <w:left w:val="none" w:sz="0" w:space="0" w:color="auto"/>
                        <w:bottom w:val="none" w:sz="0" w:space="0" w:color="auto"/>
                        <w:right w:val="none" w:sz="0" w:space="0" w:color="auto"/>
                      </w:divBdr>
                    </w:div>
                    <w:div w:id="349257520">
                      <w:marLeft w:val="0"/>
                      <w:marRight w:val="0"/>
                      <w:marTop w:val="0"/>
                      <w:marBottom w:val="0"/>
                      <w:divBdr>
                        <w:top w:val="none" w:sz="0" w:space="0" w:color="auto"/>
                        <w:left w:val="none" w:sz="0" w:space="0" w:color="auto"/>
                        <w:bottom w:val="none" w:sz="0" w:space="0" w:color="auto"/>
                        <w:right w:val="none" w:sz="0" w:space="0" w:color="auto"/>
                      </w:divBdr>
                    </w:div>
                  </w:divsChild>
                </w:div>
                <w:div w:id="463162487">
                  <w:marLeft w:val="0"/>
                  <w:marRight w:val="0"/>
                  <w:marTop w:val="0"/>
                  <w:marBottom w:val="0"/>
                  <w:divBdr>
                    <w:top w:val="none" w:sz="0" w:space="0" w:color="auto"/>
                    <w:left w:val="none" w:sz="0" w:space="0" w:color="auto"/>
                    <w:bottom w:val="none" w:sz="0" w:space="0" w:color="auto"/>
                    <w:right w:val="none" w:sz="0" w:space="0" w:color="auto"/>
                  </w:divBdr>
                  <w:divsChild>
                    <w:div w:id="2023774859">
                      <w:marLeft w:val="0"/>
                      <w:marRight w:val="0"/>
                      <w:marTop w:val="0"/>
                      <w:marBottom w:val="0"/>
                      <w:divBdr>
                        <w:top w:val="none" w:sz="0" w:space="0" w:color="auto"/>
                        <w:left w:val="none" w:sz="0" w:space="0" w:color="auto"/>
                        <w:bottom w:val="none" w:sz="0" w:space="0" w:color="auto"/>
                        <w:right w:val="none" w:sz="0" w:space="0" w:color="auto"/>
                      </w:divBdr>
                    </w:div>
                  </w:divsChild>
                </w:div>
                <w:div w:id="1308123723">
                  <w:marLeft w:val="0"/>
                  <w:marRight w:val="0"/>
                  <w:marTop w:val="0"/>
                  <w:marBottom w:val="0"/>
                  <w:divBdr>
                    <w:top w:val="none" w:sz="0" w:space="0" w:color="auto"/>
                    <w:left w:val="none" w:sz="0" w:space="0" w:color="auto"/>
                    <w:bottom w:val="none" w:sz="0" w:space="0" w:color="auto"/>
                    <w:right w:val="none" w:sz="0" w:space="0" w:color="auto"/>
                  </w:divBdr>
                  <w:divsChild>
                    <w:div w:id="236551687">
                      <w:marLeft w:val="0"/>
                      <w:marRight w:val="0"/>
                      <w:marTop w:val="0"/>
                      <w:marBottom w:val="0"/>
                      <w:divBdr>
                        <w:top w:val="none" w:sz="0" w:space="0" w:color="auto"/>
                        <w:left w:val="none" w:sz="0" w:space="0" w:color="auto"/>
                        <w:bottom w:val="none" w:sz="0" w:space="0" w:color="auto"/>
                        <w:right w:val="none" w:sz="0" w:space="0" w:color="auto"/>
                      </w:divBdr>
                    </w:div>
                    <w:div w:id="1935089658">
                      <w:marLeft w:val="0"/>
                      <w:marRight w:val="0"/>
                      <w:marTop w:val="0"/>
                      <w:marBottom w:val="0"/>
                      <w:divBdr>
                        <w:top w:val="none" w:sz="0" w:space="0" w:color="auto"/>
                        <w:left w:val="none" w:sz="0" w:space="0" w:color="auto"/>
                        <w:bottom w:val="none" w:sz="0" w:space="0" w:color="auto"/>
                        <w:right w:val="none" w:sz="0" w:space="0" w:color="auto"/>
                      </w:divBdr>
                    </w:div>
                  </w:divsChild>
                </w:div>
                <w:div w:id="157577421">
                  <w:marLeft w:val="0"/>
                  <w:marRight w:val="0"/>
                  <w:marTop w:val="0"/>
                  <w:marBottom w:val="0"/>
                  <w:divBdr>
                    <w:top w:val="none" w:sz="0" w:space="0" w:color="auto"/>
                    <w:left w:val="none" w:sz="0" w:space="0" w:color="auto"/>
                    <w:bottom w:val="none" w:sz="0" w:space="0" w:color="auto"/>
                    <w:right w:val="none" w:sz="0" w:space="0" w:color="auto"/>
                  </w:divBdr>
                  <w:divsChild>
                    <w:div w:id="2123574899">
                      <w:marLeft w:val="0"/>
                      <w:marRight w:val="0"/>
                      <w:marTop w:val="0"/>
                      <w:marBottom w:val="0"/>
                      <w:divBdr>
                        <w:top w:val="none" w:sz="0" w:space="0" w:color="auto"/>
                        <w:left w:val="none" w:sz="0" w:space="0" w:color="auto"/>
                        <w:bottom w:val="none" w:sz="0" w:space="0" w:color="auto"/>
                        <w:right w:val="none" w:sz="0" w:space="0" w:color="auto"/>
                      </w:divBdr>
                    </w:div>
                  </w:divsChild>
                </w:div>
                <w:div w:id="728918413">
                  <w:marLeft w:val="0"/>
                  <w:marRight w:val="0"/>
                  <w:marTop w:val="0"/>
                  <w:marBottom w:val="0"/>
                  <w:divBdr>
                    <w:top w:val="none" w:sz="0" w:space="0" w:color="auto"/>
                    <w:left w:val="none" w:sz="0" w:space="0" w:color="auto"/>
                    <w:bottom w:val="none" w:sz="0" w:space="0" w:color="auto"/>
                    <w:right w:val="none" w:sz="0" w:space="0" w:color="auto"/>
                  </w:divBdr>
                  <w:divsChild>
                    <w:div w:id="425884788">
                      <w:marLeft w:val="0"/>
                      <w:marRight w:val="0"/>
                      <w:marTop w:val="0"/>
                      <w:marBottom w:val="0"/>
                      <w:divBdr>
                        <w:top w:val="none" w:sz="0" w:space="0" w:color="auto"/>
                        <w:left w:val="none" w:sz="0" w:space="0" w:color="auto"/>
                        <w:bottom w:val="none" w:sz="0" w:space="0" w:color="auto"/>
                        <w:right w:val="none" w:sz="0" w:space="0" w:color="auto"/>
                      </w:divBdr>
                    </w:div>
                    <w:div w:id="410079732">
                      <w:marLeft w:val="0"/>
                      <w:marRight w:val="0"/>
                      <w:marTop w:val="0"/>
                      <w:marBottom w:val="0"/>
                      <w:divBdr>
                        <w:top w:val="none" w:sz="0" w:space="0" w:color="auto"/>
                        <w:left w:val="none" w:sz="0" w:space="0" w:color="auto"/>
                        <w:bottom w:val="none" w:sz="0" w:space="0" w:color="auto"/>
                        <w:right w:val="none" w:sz="0" w:space="0" w:color="auto"/>
                      </w:divBdr>
                    </w:div>
                  </w:divsChild>
                </w:div>
                <w:div w:id="1709991766">
                  <w:marLeft w:val="0"/>
                  <w:marRight w:val="0"/>
                  <w:marTop w:val="0"/>
                  <w:marBottom w:val="0"/>
                  <w:divBdr>
                    <w:top w:val="none" w:sz="0" w:space="0" w:color="auto"/>
                    <w:left w:val="none" w:sz="0" w:space="0" w:color="auto"/>
                    <w:bottom w:val="none" w:sz="0" w:space="0" w:color="auto"/>
                    <w:right w:val="none" w:sz="0" w:space="0" w:color="auto"/>
                  </w:divBdr>
                  <w:divsChild>
                    <w:div w:id="1992784210">
                      <w:marLeft w:val="0"/>
                      <w:marRight w:val="0"/>
                      <w:marTop w:val="0"/>
                      <w:marBottom w:val="0"/>
                      <w:divBdr>
                        <w:top w:val="none" w:sz="0" w:space="0" w:color="auto"/>
                        <w:left w:val="none" w:sz="0" w:space="0" w:color="auto"/>
                        <w:bottom w:val="none" w:sz="0" w:space="0" w:color="auto"/>
                        <w:right w:val="none" w:sz="0" w:space="0" w:color="auto"/>
                      </w:divBdr>
                    </w:div>
                  </w:divsChild>
                </w:div>
                <w:div w:id="1036156766">
                  <w:marLeft w:val="0"/>
                  <w:marRight w:val="0"/>
                  <w:marTop w:val="0"/>
                  <w:marBottom w:val="0"/>
                  <w:divBdr>
                    <w:top w:val="none" w:sz="0" w:space="0" w:color="auto"/>
                    <w:left w:val="none" w:sz="0" w:space="0" w:color="auto"/>
                    <w:bottom w:val="none" w:sz="0" w:space="0" w:color="auto"/>
                    <w:right w:val="none" w:sz="0" w:space="0" w:color="auto"/>
                  </w:divBdr>
                  <w:divsChild>
                    <w:div w:id="1985574503">
                      <w:marLeft w:val="0"/>
                      <w:marRight w:val="0"/>
                      <w:marTop w:val="0"/>
                      <w:marBottom w:val="0"/>
                      <w:divBdr>
                        <w:top w:val="none" w:sz="0" w:space="0" w:color="auto"/>
                        <w:left w:val="none" w:sz="0" w:space="0" w:color="auto"/>
                        <w:bottom w:val="none" w:sz="0" w:space="0" w:color="auto"/>
                        <w:right w:val="none" w:sz="0" w:space="0" w:color="auto"/>
                      </w:divBdr>
                    </w:div>
                    <w:div w:id="59524840">
                      <w:marLeft w:val="0"/>
                      <w:marRight w:val="0"/>
                      <w:marTop w:val="0"/>
                      <w:marBottom w:val="0"/>
                      <w:divBdr>
                        <w:top w:val="none" w:sz="0" w:space="0" w:color="auto"/>
                        <w:left w:val="none" w:sz="0" w:space="0" w:color="auto"/>
                        <w:bottom w:val="none" w:sz="0" w:space="0" w:color="auto"/>
                        <w:right w:val="none" w:sz="0" w:space="0" w:color="auto"/>
                      </w:divBdr>
                    </w:div>
                  </w:divsChild>
                </w:div>
                <w:div w:id="492765246">
                  <w:marLeft w:val="0"/>
                  <w:marRight w:val="0"/>
                  <w:marTop w:val="0"/>
                  <w:marBottom w:val="0"/>
                  <w:divBdr>
                    <w:top w:val="none" w:sz="0" w:space="0" w:color="auto"/>
                    <w:left w:val="none" w:sz="0" w:space="0" w:color="auto"/>
                    <w:bottom w:val="none" w:sz="0" w:space="0" w:color="auto"/>
                    <w:right w:val="none" w:sz="0" w:space="0" w:color="auto"/>
                  </w:divBdr>
                  <w:divsChild>
                    <w:div w:id="1537306829">
                      <w:marLeft w:val="0"/>
                      <w:marRight w:val="0"/>
                      <w:marTop w:val="0"/>
                      <w:marBottom w:val="0"/>
                      <w:divBdr>
                        <w:top w:val="none" w:sz="0" w:space="0" w:color="auto"/>
                        <w:left w:val="none" w:sz="0" w:space="0" w:color="auto"/>
                        <w:bottom w:val="none" w:sz="0" w:space="0" w:color="auto"/>
                        <w:right w:val="none" w:sz="0" w:space="0" w:color="auto"/>
                      </w:divBdr>
                    </w:div>
                  </w:divsChild>
                </w:div>
                <w:div w:id="989862940">
                  <w:marLeft w:val="0"/>
                  <w:marRight w:val="0"/>
                  <w:marTop w:val="0"/>
                  <w:marBottom w:val="0"/>
                  <w:divBdr>
                    <w:top w:val="none" w:sz="0" w:space="0" w:color="auto"/>
                    <w:left w:val="none" w:sz="0" w:space="0" w:color="auto"/>
                    <w:bottom w:val="none" w:sz="0" w:space="0" w:color="auto"/>
                    <w:right w:val="none" w:sz="0" w:space="0" w:color="auto"/>
                  </w:divBdr>
                  <w:divsChild>
                    <w:div w:id="1319380015">
                      <w:marLeft w:val="0"/>
                      <w:marRight w:val="0"/>
                      <w:marTop w:val="0"/>
                      <w:marBottom w:val="0"/>
                      <w:divBdr>
                        <w:top w:val="none" w:sz="0" w:space="0" w:color="auto"/>
                        <w:left w:val="none" w:sz="0" w:space="0" w:color="auto"/>
                        <w:bottom w:val="none" w:sz="0" w:space="0" w:color="auto"/>
                        <w:right w:val="none" w:sz="0" w:space="0" w:color="auto"/>
                      </w:divBdr>
                    </w:div>
                    <w:div w:id="1063135987">
                      <w:marLeft w:val="0"/>
                      <w:marRight w:val="0"/>
                      <w:marTop w:val="0"/>
                      <w:marBottom w:val="0"/>
                      <w:divBdr>
                        <w:top w:val="none" w:sz="0" w:space="0" w:color="auto"/>
                        <w:left w:val="none" w:sz="0" w:space="0" w:color="auto"/>
                        <w:bottom w:val="none" w:sz="0" w:space="0" w:color="auto"/>
                        <w:right w:val="none" w:sz="0" w:space="0" w:color="auto"/>
                      </w:divBdr>
                    </w:div>
                  </w:divsChild>
                </w:div>
                <w:div w:id="2079939225">
                  <w:marLeft w:val="0"/>
                  <w:marRight w:val="0"/>
                  <w:marTop w:val="0"/>
                  <w:marBottom w:val="0"/>
                  <w:divBdr>
                    <w:top w:val="none" w:sz="0" w:space="0" w:color="auto"/>
                    <w:left w:val="none" w:sz="0" w:space="0" w:color="auto"/>
                    <w:bottom w:val="none" w:sz="0" w:space="0" w:color="auto"/>
                    <w:right w:val="none" w:sz="0" w:space="0" w:color="auto"/>
                  </w:divBdr>
                  <w:divsChild>
                    <w:div w:id="2140950670">
                      <w:marLeft w:val="0"/>
                      <w:marRight w:val="0"/>
                      <w:marTop w:val="0"/>
                      <w:marBottom w:val="0"/>
                      <w:divBdr>
                        <w:top w:val="none" w:sz="0" w:space="0" w:color="auto"/>
                        <w:left w:val="none" w:sz="0" w:space="0" w:color="auto"/>
                        <w:bottom w:val="none" w:sz="0" w:space="0" w:color="auto"/>
                        <w:right w:val="none" w:sz="0" w:space="0" w:color="auto"/>
                      </w:divBdr>
                    </w:div>
                  </w:divsChild>
                </w:div>
                <w:div w:id="1846938099">
                  <w:marLeft w:val="0"/>
                  <w:marRight w:val="0"/>
                  <w:marTop w:val="0"/>
                  <w:marBottom w:val="0"/>
                  <w:divBdr>
                    <w:top w:val="none" w:sz="0" w:space="0" w:color="auto"/>
                    <w:left w:val="none" w:sz="0" w:space="0" w:color="auto"/>
                    <w:bottom w:val="none" w:sz="0" w:space="0" w:color="auto"/>
                    <w:right w:val="none" w:sz="0" w:space="0" w:color="auto"/>
                  </w:divBdr>
                  <w:divsChild>
                    <w:div w:id="1048381683">
                      <w:marLeft w:val="0"/>
                      <w:marRight w:val="0"/>
                      <w:marTop w:val="0"/>
                      <w:marBottom w:val="0"/>
                      <w:divBdr>
                        <w:top w:val="none" w:sz="0" w:space="0" w:color="auto"/>
                        <w:left w:val="none" w:sz="0" w:space="0" w:color="auto"/>
                        <w:bottom w:val="none" w:sz="0" w:space="0" w:color="auto"/>
                        <w:right w:val="none" w:sz="0" w:space="0" w:color="auto"/>
                      </w:divBdr>
                    </w:div>
                    <w:div w:id="1868836563">
                      <w:marLeft w:val="0"/>
                      <w:marRight w:val="0"/>
                      <w:marTop w:val="0"/>
                      <w:marBottom w:val="0"/>
                      <w:divBdr>
                        <w:top w:val="none" w:sz="0" w:space="0" w:color="auto"/>
                        <w:left w:val="none" w:sz="0" w:space="0" w:color="auto"/>
                        <w:bottom w:val="none" w:sz="0" w:space="0" w:color="auto"/>
                        <w:right w:val="none" w:sz="0" w:space="0" w:color="auto"/>
                      </w:divBdr>
                    </w:div>
                  </w:divsChild>
                </w:div>
                <w:div w:id="1823740567">
                  <w:marLeft w:val="0"/>
                  <w:marRight w:val="0"/>
                  <w:marTop w:val="0"/>
                  <w:marBottom w:val="0"/>
                  <w:divBdr>
                    <w:top w:val="none" w:sz="0" w:space="0" w:color="auto"/>
                    <w:left w:val="none" w:sz="0" w:space="0" w:color="auto"/>
                    <w:bottom w:val="none" w:sz="0" w:space="0" w:color="auto"/>
                    <w:right w:val="none" w:sz="0" w:space="0" w:color="auto"/>
                  </w:divBdr>
                  <w:divsChild>
                    <w:div w:id="1024675465">
                      <w:marLeft w:val="0"/>
                      <w:marRight w:val="0"/>
                      <w:marTop w:val="0"/>
                      <w:marBottom w:val="0"/>
                      <w:divBdr>
                        <w:top w:val="none" w:sz="0" w:space="0" w:color="auto"/>
                        <w:left w:val="none" w:sz="0" w:space="0" w:color="auto"/>
                        <w:bottom w:val="none" w:sz="0" w:space="0" w:color="auto"/>
                        <w:right w:val="none" w:sz="0" w:space="0" w:color="auto"/>
                      </w:divBdr>
                    </w:div>
                  </w:divsChild>
                </w:div>
                <w:div w:id="878933848">
                  <w:marLeft w:val="0"/>
                  <w:marRight w:val="0"/>
                  <w:marTop w:val="0"/>
                  <w:marBottom w:val="0"/>
                  <w:divBdr>
                    <w:top w:val="none" w:sz="0" w:space="0" w:color="auto"/>
                    <w:left w:val="none" w:sz="0" w:space="0" w:color="auto"/>
                    <w:bottom w:val="none" w:sz="0" w:space="0" w:color="auto"/>
                    <w:right w:val="none" w:sz="0" w:space="0" w:color="auto"/>
                  </w:divBdr>
                  <w:divsChild>
                    <w:div w:id="802311119">
                      <w:marLeft w:val="0"/>
                      <w:marRight w:val="0"/>
                      <w:marTop w:val="0"/>
                      <w:marBottom w:val="0"/>
                      <w:divBdr>
                        <w:top w:val="none" w:sz="0" w:space="0" w:color="auto"/>
                        <w:left w:val="none" w:sz="0" w:space="0" w:color="auto"/>
                        <w:bottom w:val="none" w:sz="0" w:space="0" w:color="auto"/>
                        <w:right w:val="none" w:sz="0" w:space="0" w:color="auto"/>
                      </w:divBdr>
                    </w:div>
                    <w:div w:id="1729650072">
                      <w:marLeft w:val="0"/>
                      <w:marRight w:val="0"/>
                      <w:marTop w:val="0"/>
                      <w:marBottom w:val="0"/>
                      <w:divBdr>
                        <w:top w:val="none" w:sz="0" w:space="0" w:color="auto"/>
                        <w:left w:val="none" w:sz="0" w:space="0" w:color="auto"/>
                        <w:bottom w:val="none" w:sz="0" w:space="0" w:color="auto"/>
                        <w:right w:val="none" w:sz="0" w:space="0" w:color="auto"/>
                      </w:divBdr>
                    </w:div>
                  </w:divsChild>
                </w:div>
                <w:div w:id="36007305">
                  <w:marLeft w:val="0"/>
                  <w:marRight w:val="0"/>
                  <w:marTop w:val="0"/>
                  <w:marBottom w:val="0"/>
                  <w:divBdr>
                    <w:top w:val="none" w:sz="0" w:space="0" w:color="auto"/>
                    <w:left w:val="none" w:sz="0" w:space="0" w:color="auto"/>
                    <w:bottom w:val="none" w:sz="0" w:space="0" w:color="auto"/>
                    <w:right w:val="none" w:sz="0" w:space="0" w:color="auto"/>
                  </w:divBdr>
                  <w:divsChild>
                    <w:div w:id="484056803">
                      <w:marLeft w:val="0"/>
                      <w:marRight w:val="0"/>
                      <w:marTop w:val="0"/>
                      <w:marBottom w:val="0"/>
                      <w:divBdr>
                        <w:top w:val="none" w:sz="0" w:space="0" w:color="auto"/>
                        <w:left w:val="none" w:sz="0" w:space="0" w:color="auto"/>
                        <w:bottom w:val="none" w:sz="0" w:space="0" w:color="auto"/>
                        <w:right w:val="none" w:sz="0" w:space="0" w:color="auto"/>
                      </w:divBdr>
                    </w:div>
                  </w:divsChild>
                </w:div>
                <w:div w:id="47843877">
                  <w:marLeft w:val="0"/>
                  <w:marRight w:val="0"/>
                  <w:marTop w:val="0"/>
                  <w:marBottom w:val="0"/>
                  <w:divBdr>
                    <w:top w:val="none" w:sz="0" w:space="0" w:color="auto"/>
                    <w:left w:val="none" w:sz="0" w:space="0" w:color="auto"/>
                    <w:bottom w:val="none" w:sz="0" w:space="0" w:color="auto"/>
                    <w:right w:val="none" w:sz="0" w:space="0" w:color="auto"/>
                  </w:divBdr>
                  <w:divsChild>
                    <w:div w:id="1283533111">
                      <w:marLeft w:val="0"/>
                      <w:marRight w:val="0"/>
                      <w:marTop w:val="0"/>
                      <w:marBottom w:val="0"/>
                      <w:divBdr>
                        <w:top w:val="none" w:sz="0" w:space="0" w:color="auto"/>
                        <w:left w:val="none" w:sz="0" w:space="0" w:color="auto"/>
                        <w:bottom w:val="none" w:sz="0" w:space="0" w:color="auto"/>
                        <w:right w:val="none" w:sz="0" w:space="0" w:color="auto"/>
                      </w:divBdr>
                    </w:div>
                    <w:div w:id="1223323195">
                      <w:marLeft w:val="0"/>
                      <w:marRight w:val="0"/>
                      <w:marTop w:val="0"/>
                      <w:marBottom w:val="0"/>
                      <w:divBdr>
                        <w:top w:val="none" w:sz="0" w:space="0" w:color="auto"/>
                        <w:left w:val="none" w:sz="0" w:space="0" w:color="auto"/>
                        <w:bottom w:val="none" w:sz="0" w:space="0" w:color="auto"/>
                        <w:right w:val="none" w:sz="0" w:space="0" w:color="auto"/>
                      </w:divBdr>
                    </w:div>
                  </w:divsChild>
                </w:div>
                <w:div w:id="1494490968">
                  <w:marLeft w:val="0"/>
                  <w:marRight w:val="0"/>
                  <w:marTop w:val="0"/>
                  <w:marBottom w:val="0"/>
                  <w:divBdr>
                    <w:top w:val="none" w:sz="0" w:space="0" w:color="auto"/>
                    <w:left w:val="none" w:sz="0" w:space="0" w:color="auto"/>
                    <w:bottom w:val="none" w:sz="0" w:space="0" w:color="auto"/>
                    <w:right w:val="none" w:sz="0" w:space="0" w:color="auto"/>
                  </w:divBdr>
                  <w:divsChild>
                    <w:div w:id="781650216">
                      <w:marLeft w:val="0"/>
                      <w:marRight w:val="0"/>
                      <w:marTop w:val="0"/>
                      <w:marBottom w:val="0"/>
                      <w:divBdr>
                        <w:top w:val="none" w:sz="0" w:space="0" w:color="auto"/>
                        <w:left w:val="none" w:sz="0" w:space="0" w:color="auto"/>
                        <w:bottom w:val="none" w:sz="0" w:space="0" w:color="auto"/>
                        <w:right w:val="none" w:sz="0" w:space="0" w:color="auto"/>
                      </w:divBdr>
                    </w:div>
                  </w:divsChild>
                </w:div>
                <w:div w:id="290788948">
                  <w:marLeft w:val="0"/>
                  <w:marRight w:val="0"/>
                  <w:marTop w:val="0"/>
                  <w:marBottom w:val="0"/>
                  <w:divBdr>
                    <w:top w:val="none" w:sz="0" w:space="0" w:color="auto"/>
                    <w:left w:val="none" w:sz="0" w:space="0" w:color="auto"/>
                    <w:bottom w:val="none" w:sz="0" w:space="0" w:color="auto"/>
                    <w:right w:val="none" w:sz="0" w:space="0" w:color="auto"/>
                  </w:divBdr>
                  <w:divsChild>
                    <w:div w:id="1943104820">
                      <w:marLeft w:val="0"/>
                      <w:marRight w:val="0"/>
                      <w:marTop w:val="0"/>
                      <w:marBottom w:val="0"/>
                      <w:divBdr>
                        <w:top w:val="none" w:sz="0" w:space="0" w:color="auto"/>
                        <w:left w:val="none" w:sz="0" w:space="0" w:color="auto"/>
                        <w:bottom w:val="none" w:sz="0" w:space="0" w:color="auto"/>
                        <w:right w:val="none" w:sz="0" w:space="0" w:color="auto"/>
                      </w:divBdr>
                    </w:div>
                    <w:div w:id="393966884">
                      <w:marLeft w:val="0"/>
                      <w:marRight w:val="0"/>
                      <w:marTop w:val="0"/>
                      <w:marBottom w:val="0"/>
                      <w:divBdr>
                        <w:top w:val="none" w:sz="0" w:space="0" w:color="auto"/>
                        <w:left w:val="none" w:sz="0" w:space="0" w:color="auto"/>
                        <w:bottom w:val="none" w:sz="0" w:space="0" w:color="auto"/>
                        <w:right w:val="none" w:sz="0" w:space="0" w:color="auto"/>
                      </w:divBdr>
                    </w:div>
                  </w:divsChild>
                </w:div>
                <w:div w:id="725953060">
                  <w:marLeft w:val="0"/>
                  <w:marRight w:val="0"/>
                  <w:marTop w:val="0"/>
                  <w:marBottom w:val="0"/>
                  <w:divBdr>
                    <w:top w:val="none" w:sz="0" w:space="0" w:color="auto"/>
                    <w:left w:val="none" w:sz="0" w:space="0" w:color="auto"/>
                    <w:bottom w:val="none" w:sz="0" w:space="0" w:color="auto"/>
                    <w:right w:val="none" w:sz="0" w:space="0" w:color="auto"/>
                  </w:divBdr>
                  <w:divsChild>
                    <w:div w:id="654187633">
                      <w:marLeft w:val="0"/>
                      <w:marRight w:val="0"/>
                      <w:marTop w:val="0"/>
                      <w:marBottom w:val="0"/>
                      <w:divBdr>
                        <w:top w:val="none" w:sz="0" w:space="0" w:color="auto"/>
                        <w:left w:val="none" w:sz="0" w:space="0" w:color="auto"/>
                        <w:bottom w:val="none" w:sz="0" w:space="0" w:color="auto"/>
                        <w:right w:val="none" w:sz="0" w:space="0" w:color="auto"/>
                      </w:divBdr>
                    </w:div>
                  </w:divsChild>
                </w:div>
                <w:div w:id="631642093">
                  <w:marLeft w:val="0"/>
                  <w:marRight w:val="0"/>
                  <w:marTop w:val="0"/>
                  <w:marBottom w:val="0"/>
                  <w:divBdr>
                    <w:top w:val="none" w:sz="0" w:space="0" w:color="auto"/>
                    <w:left w:val="none" w:sz="0" w:space="0" w:color="auto"/>
                    <w:bottom w:val="none" w:sz="0" w:space="0" w:color="auto"/>
                    <w:right w:val="none" w:sz="0" w:space="0" w:color="auto"/>
                  </w:divBdr>
                  <w:divsChild>
                    <w:div w:id="817959120">
                      <w:marLeft w:val="0"/>
                      <w:marRight w:val="0"/>
                      <w:marTop w:val="0"/>
                      <w:marBottom w:val="0"/>
                      <w:divBdr>
                        <w:top w:val="none" w:sz="0" w:space="0" w:color="auto"/>
                        <w:left w:val="none" w:sz="0" w:space="0" w:color="auto"/>
                        <w:bottom w:val="none" w:sz="0" w:space="0" w:color="auto"/>
                        <w:right w:val="none" w:sz="0" w:space="0" w:color="auto"/>
                      </w:divBdr>
                    </w:div>
                    <w:div w:id="20834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12794">
          <w:marLeft w:val="0"/>
          <w:marRight w:val="0"/>
          <w:marTop w:val="0"/>
          <w:marBottom w:val="0"/>
          <w:divBdr>
            <w:top w:val="none" w:sz="0" w:space="0" w:color="auto"/>
            <w:left w:val="none" w:sz="0" w:space="0" w:color="auto"/>
            <w:bottom w:val="none" w:sz="0" w:space="0" w:color="auto"/>
            <w:right w:val="none" w:sz="0" w:space="0" w:color="auto"/>
          </w:divBdr>
        </w:div>
        <w:div w:id="1460415555">
          <w:marLeft w:val="0"/>
          <w:marRight w:val="0"/>
          <w:marTop w:val="0"/>
          <w:marBottom w:val="0"/>
          <w:divBdr>
            <w:top w:val="none" w:sz="0" w:space="0" w:color="auto"/>
            <w:left w:val="none" w:sz="0" w:space="0" w:color="auto"/>
            <w:bottom w:val="none" w:sz="0" w:space="0" w:color="auto"/>
            <w:right w:val="none" w:sz="0" w:space="0" w:color="auto"/>
          </w:divBdr>
        </w:div>
        <w:div w:id="1659767536">
          <w:marLeft w:val="0"/>
          <w:marRight w:val="0"/>
          <w:marTop w:val="0"/>
          <w:marBottom w:val="0"/>
          <w:divBdr>
            <w:top w:val="none" w:sz="0" w:space="0" w:color="auto"/>
            <w:left w:val="none" w:sz="0" w:space="0" w:color="auto"/>
            <w:bottom w:val="none" w:sz="0" w:space="0" w:color="auto"/>
            <w:right w:val="none" w:sz="0" w:space="0" w:color="auto"/>
          </w:divBdr>
          <w:divsChild>
            <w:div w:id="298267140">
              <w:marLeft w:val="0"/>
              <w:marRight w:val="0"/>
              <w:marTop w:val="30"/>
              <w:marBottom w:val="30"/>
              <w:divBdr>
                <w:top w:val="none" w:sz="0" w:space="0" w:color="auto"/>
                <w:left w:val="none" w:sz="0" w:space="0" w:color="auto"/>
                <w:bottom w:val="none" w:sz="0" w:space="0" w:color="auto"/>
                <w:right w:val="none" w:sz="0" w:space="0" w:color="auto"/>
              </w:divBdr>
              <w:divsChild>
                <w:div w:id="754476688">
                  <w:marLeft w:val="0"/>
                  <w:marRight w:val="0"/>
                  <w:marTop w:val="0"/>
                  <w:marBottom w:val="0"/>
                  <w:divBdr>
                    <w:top w:val="none" w:sz="0" w:space="0" w:color="auto"/>
                    <w:left w:val="none" w:sz="0" w:space="0" w:color="auto"/>
                    <w:bottom w:val="none" w:sz="0" w:space="0" w:color="auto"/>
                    <w:right w:val="none" w:sz="0" w:space="0" w:color="auto"/>
                  </w:divBdr>
                  <w:divsChild>
                    <w:div w:id="389614233">
                      <w:marLeft w:val="0"/>
                      <w:marRight w:val="0"/>
                      <w:marTop w:val="0"/>
                      <w:marBottom w:val="0"/>
                      <w:divBdr>
                        <w:top w:val="none" w:sz="0" w:space="0" w:color="auto"/>
                        <w:left w:val="none" w:sz="0" w:space="0" w:color="auto"/>
                        <w:bottom w:val="none" w:sz="0" w:space="0" w:color="auto"/>
                        <w:right w:val="none" w:sz="0" w:space="0" w:color="auto"/>
                      </w:divBdr>
                    </w:div>
                  </w:divsChild>
                </w:div>
                <w:div w:id="1946185546">
                  <w:marLeft w:val="0"/>
                  <w:marRight w:val="0"/>
                  <w:marTop w:val="0"/>
                  <w:marBottom w:val="0"/>
                  <w:divBdr>
                    <w:top w:val="none" w:sz="0" w:space="0" w:color="auto"/>
                    <w:left w:val="none" w:sz="0" w:space="0" w:color="auto"/>
                    <w:bottom w:val="none" w:sz="0" w:space="0" w:color="auto"/>
                    <w:right w:val="none" w:sz="0" w:space="0" w:color="auto"/>
                  </w:divBdr>
                  <w:divsChild>
                    <w:div w:id="1453670331">
                      <w:marLeft w:val="0"/>
                      <w:marRight w:val="0"/>
                      <w:marTop w:val="0"/>
                      <w:marBottom w:val="0"/>
                      <w:divBdr>
                        <w:top w:val="none" w:sz="0" w:space="0" w:color="auto"/>
                        <w:left w:val="none" w:sz="0" w:space="0" w:color="auto"/>
                        <w:bottom w:val="none" w:sz="0" w:space="0" w:color="auto"/>
                        <w:right w:val="none" w:sz="0" w:space="0" w:color="auto"/>
                      </w:divBdr>
                    </w:div>
                  </w:divsChild>
                </w:div>
                <w:div w:id="1874227763">
                  <w:marLeft w:val="0"/>
                  <w:marRight w:val="0"/>
                  <w:marTop w:val="0"/>
                  <w:marBottom w:val="0"/>
                  <w:divBdr>
                    <w:top w:val="none" w:sz="0" w:space="0" w:color="auto"/>
                    <w:left w:val="none" w:sz="0" w:space="0" w:color="auto"/>
                    <w:bottom w:val="none" w:sz="0" w:space="0" w:color="auto"/>
                    <w:right w:val="none" w:sz="0" w:space="0" w:color="auto"/>
                  </w:divBdr>
                  <w:divsChild>
                    <w:div w:id="462697899">
                      <w:marLeft w:val="0"/>
                      <w:marRight w:val="0"/>
                      <w:marTop w:val="0"/>
                      <w:marBottom w:val="0"/>
                      <w:divBdr>
                        <w:top w:val="none" w:sz="0" w:space="0" w:color="auto"/>
                        <w:left w:val="none" w:sz="0" w:space="0" w:color="auto"/>
                        <w:bottom w:val="none" w:sz="0" w:space="0" w:color="auto"/>
                        <w:right w:val="none" w:sz="0" w:space="0" w:color="auto"/>
                      </w:divBdr>
                    </w:div>
                  </w:divsChild>
                </w:div>
                <w:div w:id="716927416">
                  <w:marLeft w:val="0"/>
                  <w:marRight w:val="0"/>
                  <w:marTop w:val="0"/>
                  <w:marBottom w:val="0"/>
                  <w:divBdr>
                    <w:top w:val="none" w:sz="0" w:space="0" w:color="auto"/>
                    <w:left w:val="none" w:sz="0" w:space="0" w:color="auto"/>
                    <w:bottom w:val="none" w:sz="0" w:space="0" w:color="auto"/>
                    <w:right w:val="none" w:sz="0" w:space="0" w:color="auto"/>
                  </w:divBdr>
                  <w:divsChild>
                    <w:div w:id="1258716106">
                      <w:marLeft w:val="0"/>
                      <w:marRight w:val="0"/>
                      <w:marTop w:val="0"/>
                      <w:marBottom w:val="0"/>
                      <w:divBdr>
                        <w:top w:val="none" w:sz="0" w:space="0" w:color="auto"/>
                        <w:left w:val="none" w:sz="0" w:space="0" w:color="auto"/>
                        <w:bottom w:val="none" w:sz="0" w:space="0" w:color="auto"/>
                        <w:right w:val="none" w:sz="0" w:space="0" w:color="auto"/>
                      </w:divBdr>
                    </w:div>
                  </w:divsChild>
                </w:div>
                <w:div w:id="1859662109">
                  <w:marLeft w:val="0"/>
                  <w:marRight w:val="0"/>
                  <w:marTop w:val="0"/>
                  <w:marBottom w:val="0"/>
                  <w:divBdr>
                    <w:top w:val="none" w:sz="0" w:space="0" w:color="auto"/>
                    <w:left w:val="none" w:sz="0" w:space="0" w:color="auto"/>
                    <w:bottom w:val="none" w:sz="0" w:space="0" w:color="auto"/>
                    <w:right w:val="none" w:sz="0" w:space="0" w:color="auto"/>
                  </w:divBdr>
                  <w:divsChild>
                    <w:div w:id="1354649899">
                      <w:marLeft w:val="0"/>
                      <w:marRight w:val="0"/>
                      <w:marTop w:val="0"/>
                      <w:marBottom w:val="0"/>
                      <w:divBdr>
                        <w:top w:val="none" w:sz="0" w:space="0" w:color="auto"/>
                        <w:left w:val="none" w:sz="0" w:space="0" w:color="auto"/>
                        <w:bottom w:val="none" w:sz="0" w:space="0" w:color="auto"/>
                        <w:right w:val="none" w:sz="0" w:space="0" w:color="auto"/>
                      </w:divBdr>
                    </w:div>
                  </w:divsChild>
                </w:div>
                <w:div w:id="1468162998">
                  <w:marLeft w:val="0"/>
                  <w:marRight w:val="0"/>
                  <w:marTop w:val="0"/>
                  <w:marBottom w:val="0"/>
                  <w:divBdr>
                    <w:top w:val="none" w:sz="0" w:space="0" w:color="auto"/>
                    <w:left w:val="none" w:sz="0" w:space="0" w:color="auto"/>
                    <w:bottom w:val="none" w:sz="0" w:space="0" w:color="auto"/>
                    <w:right w:val="none" w:sz="0" w:space="0" w:color="auto"/>
                  </w:divBdr>
                  <w:divsChild>
                    <w:div w:id="1241646159">
                      <w:marLeft w:val="0"/>
                      <w:marRight w:val="0"/>
                      <w:marTop w:val="0"/>
                      <w:marBottom w:val="0"/>
                      <w:divBdr>
                        <w:top w:val="none" w:sz="0" w:space="0" w:color="auto"/>
                        <w:left w:val="none" w:sz="0" w:space="0" w:color="auto"/>
                        <w:bottom w:val="none" w:sz="0" w:space="0" w:color="auto"/>
                        <w:right w:val="none" w:sz="0" w:space="0" w:color="auto"/>
                      </w:divBdr>
                    </w:div>
                  </w:divsChild>
                </w:div>
                <w:div w:id="739717453">
                  <w:marLeft w:val="0"/>
                  <w:marRight w:val="0"/>
                  <w:marTop w:val="0"/>
                  <w:marBottom w:val="0"/>
                  <w:divBdr>
                    <w:top w:val="none" w:sz="0" w:space="0" w:color="auto"/>
                    <w:left w:val="none" w:sz="0" w:space="0" w:color="auto"/>
                    <w:bottom w:val="none" w:sz="0" w:space="0" w:color="auto"/>
                    <w:right w:val="none" w:sz="0" w:space="0" w:color="auto"/>
                  </w:divBdr>
                  <w:divsChild>
                    <w:div w:id="1365129665">
                      <w:marLeft w:val="0"/>
                      <w:marRight w:val="0"/>
                      <w:marTop w:val="0"/>
                      <w:marBottom w:val="0"/>
                      <w:divBdr>
                        <w:top w:val="none" w:sz="0" w:space="0" w:color="auto"/>
                        <w:left w:val="none" w:sz="0" w:space="0" w:color="auto"/>
                        <w:bottom w:val="none" w:sz="0" w:space="0" w:color="auto"/>
                        <w:right w:val="none" w:sz="0" w:space="0" w:color="auto"/>
                      </w:divBdr>
                    </w:div>
                  </w:divsChild>
                </w:div>
                <w:div w:id="70081581">
                  <w:marLeft w:val="0"/>
                  <w:marRight w:val="0"/>
                  <w:marTop w:val="0"/>
                  <w:marBottom w:val="0"/>
                  <w:divBdr>
                    <w:top w:val="none" w:sz="0" w:space="0" w:color="auto"/>
                    <w:left w:val="none" w:sz="0" w:space="0" w:color="auto"/>
                    <w:bottom w:val="none" w:sz="0" w:space="0" w:color="auto"/>
                    <w:right w:val="none" w:sz="0" w:space="0" w:color="auto"/>
                  </w:divBdr>
                  <w:divsChild>
                    <w:div w:id="2098743518">
                      <w:marLeft w:val="0"/>
                      <w:marRight w:val="0"/>
                      <w:marTop w:val="0"/>
                      <w:marBottom w:val="0"/>
                      <w:divBdr>
                        <w:top w:val="none" w:sz="0" w:space="0" w:color="auto"/>
                        <w:left w:val="none" w:sz="0" w:space="0" w:color="auto"/>
                        <w:bottom w:val="none" w:sz="0" w:space="0" w:color="auto"/>
                        <w:right w:val="none" w:sz="0" w:space="0" w:color="auto"/>
                      </w:divBdr>
                    </w:div>
                  </w:divsChild>
                </w:div>
                <w:div w:id="1951544809">
                  <w:marLeft w:val="0"/>
                  <w:marRight w:val="0"/>
                  <w:marTop w:val="0"/>
                  <w:marBottom w:val="0"/>
                  <w:divBdr>
                    <w:top w:val="none" w:sz="0" w:space="0" w:color="auto"/>
                    <w:left w:val="none" w:sz="0" w:space="0" w:color="auto"/>
                    <w:bottom w:val="none" w:sz="0" w:space="0" w:color="auto"/>
                    <w:right w:val="none" w:sz="0" w:space="0" w:color="auto"/>
                  </w:divBdr>
                  <w:divsChild>
                    <w:div w:id="1354646085">
                      <w:marLeft w:val="0"/>
                      <w:marRight w:val="0"/>
                      <w:marTop w:val="0"/>
                      <w:marBottom w:val="0"/>
                      <w:divBdr>
                        <w:top w:val="none" w:sz="0" w:space="0" w:color="auto"/>
                        <w:left w:val="none" w:sz="0" w:space="0" w:color="auto"/>
                        <w:bottom w:val="none" w:sz="0" w:space="0" w:color="auto"/>
                        <w:right w:val="none" w:sz="0" w:space="0" w:color="auto"/>
                      </w:divBdr>
                    </w:div>
                  </w:divsChild>
                </w:div>
                <w:div w:id="1453942790">
                  <w:marLeft w:val="0"/>
                  <w:marRight w:val="0"/>
                  <w:marTop w:val="0"/>
                  <w:marBottom w:val="0"/>
                  <w:divBdr>
                    <w:top w:val="none" w:sz="0" w:space="0" w:color="auto"/>
                    <w:left w:val="none" w:sz="0" w:space="0" w:color="auto"/>
                    <w:bottom w:val="none" w:sz="0" w:space="0" w:color="auto"/>
                    <w:right w:val="none" w:sz="0" w:space="0" w:color="auto"/>
                  </w:divBdr>
                  <w:divsChild>
                    <w:div w:id="1182814953">
                      <w:marLeft w:val="0"/>
                      <w:marRight w:val="0"/>
                      <w:marTop w:val="0"/>
                      <w:marBottom w:val="0"/>
                      <w:divBdr>
                        <w:top w:val="none" w:sz="0" w:space="0" w:color="auto"/>
                        <w:left w:val="none" w:sz="0" w:space="0" w:color="auto"/>
                        <w:bottom w:val="none" w:sz="0" w:space="0" w:color="auto"/>
                        <w:right w:val="none" w:sz="0" w:space="0" w:color="auto"/>
                      </w:divBdr>
                    </w:div>
                  </w:divsChild>
                </w:div>
                <w:div w:id="1756591954">
                  <w:marLeft w:val="0"/>
                  <w:marRight w:val="0"/>
                  <w:marTop w:val="0"/>
                  <w:marBottom w:val="0"/>
                  <w:divBdr>
                    <w:top w:val="none" w:sz="0" w:space="0" w:color="auto"/>
                    <w:left w:val="none" w:sz="0" w:space="0" w:color="auto"/>
                    <w:bottom w:val="none" w:sz="0" w:space="0" w:color="auto"/>
                    <w:right w:val="none" w:sz="0" w:space="0" w:color="auto"/>
                  </w:divBdr>
                  <w:divsChild>
                    <w:div w:id="1700084850">
                      <w:marLeft w:val="0"/>
                      <w:marRight w:val="0"/>
                      <w:marTop w:val="0"/>
                      <w:marBottom w:val="0"/>
                      <w:divBdr>
                        <w:top w:val="none" w:sz="0" w:space="0" w:color="auto"/>
                        <w:left w:val="none" w:sz="0" w:space="0" w:color="auto"/>
                        <w:bottom w:val="none" w:sz="0" w:space="0" w:color="auto"/>
                        <w:right w:val="none" w:sz="0" w:space="0" w:color="auto"/>
                      </w:divBdr>
                    </w:div>
                  </w:divsChild>
                </w:div>
                <w:div w:id="409040162">
                  <w:marLeft w:val="0"/>
                  <w:marRight w:val="0"/>
                  <w:marTop w:val="0"/>
                  <w:marBottom w:val="0"/>
                  <w:divBdr>
                    <w:top w:val="none" w:sz="0" w:space="0" w:color="auto"/>
                    <w:left w:val="none" w:sz="0" w:space="0" w:color="auto"/>
                    <w:bottom w:val="none" w:sz="0" w:space="0" w:color="auto"/>
                    <w:right w:val="none" w:sz="0" w:space="0" w:color="auto"/>
                  </w:divBdr>
                  <w:divsChild>
                    <w:div w:id="510948728">
                      <w:marLeft w:val="0"/>
                      <w:marRight w:val="0"/>
                      <w:marTop w:val="0"/>
                      <w:marBottom w:val="0"/>
                      <w:divBdr>
                        <w:top w:val="none" w:sz="0" w:space="0" w:color="auto"/>
                        <w:left w:val="none" w:sz="0" w:space="0" w:color="auto"/>
                        <w:bottom w:val="none" w:sz="0" w:space="0" w:color="auto"/>
                        <w:right w:val="none" w:sz="0" w:space="0" w:color="auto"/>
                      </w:divBdr>
                    </w:div>
                  </w:divsChild>
                </w:div>
                <w:div w:id="1614167486">
                  <w:marLeft w:val="0"/>
                  <w:marRight w:val="0"/>
                  <w:marTop w:val="0"/>
                  <w:marBottom w:val="0"/>
                  <w:divBdr>
                    <w:top w:val="none" w:sz="0" w:space="0" w:color="auto"/>
                    <w:left w:val="none" w:sz="0" w:space="0" w:color="auto"/>
                    <w:bottom w:val="none" w:sz="0" w:space="0" w:color="auto"/>
                    <w:right w:val="none" w:sz="0" w:space="0" w:color="auto"/>
                  </w:divBdr>
                  <w:divsChild>
                    <w:div w:id="1286884066">
                      <w:marLeft w:val="0"/>
                      <w:marRight w:val="0"/>
                      <w:marTop w:val="0"/>
                      <w:marBottom w:val="0"/>
                      <w:divBdr>
                        <w:top w:val="none" w:sz="0" w:space="0" w:color="auto"/>
                        <w:left w:val="none" w:sz="0" w:space="0" w:color="auto"/>
                        <w:bottom w:val="none" w:sz="0" w:space="0" w:color="auto"/>
                        <w:right w:val="none" w:sz="0" w:space="0" w:color="auto"/>
                      </w:divBdr>
                    </w:div>
                  </w:divsChild>
                </w:div>
                <w:div w:id="1917860358">
                  <w:marLeft w:val="0"/>
                  <w:marRight w:val="0"/>
                  <w:marTop w:val="0"/>
                  <w:marBottom w:val="0"/>
                  <w:divBdr>
                    <w:top w:val="none" w:sz="0" w:space="0" w:color="auto"/>
                    <w:left w:val="none" w:sz="0" w:space="0" w:color="auto"/>
                    <w:bottom w:val="none" w:sz="0" w:space="0" w:color="auto"/>
                    <w:right w:val="none" w:sz="0" w:space="0" w:color="auto"/>
                  </w:divBdr>
                  <w:divsChild>
                    <w:div w:id="1112162842">
                      <w:marLeft w:val="0"/>
                      <w:marRight w:val="0"/>
                      <w:marTop w:val="0"/>
                      <w:marBottom w:val="0"/>
                      <w:divBdr>
                        <w:top w:val="none" w:sz="0" w:space="0" w:color="auto"/>
                        <w:left w:val="none" w:sz="0" w:space="0" w:color="auto"/>
                        <w:bottom w:val="none" w:sz="0" w:space="0" w:color="auto"/>
                        <w:right w:val="none" w:sz="0" w:space="0" w:color="auto"/>
                      </w:divBdr>
                    </w:div>
                  </w:divsChild>
                </w:div>
                <w:div w:id="758480179">
                  <w:marLeft w:val="0"/>
                  <w:marRight w:val="0"/>
                  <w:marTop w:val="0"/>
                  <w:marBottom w:val="0"/>
                  <w:divBdr>
                    <w:top w:val="none" w:sz="0" w:space="0" w:color="auto"/>
                    <w:left w:val="none" w:sz="0" w:space="0" w:color="auto"/>
                    <w:bottom w:val="none" w:sz="0" w:space="0" w:color="auto"/>
                    <w:right w:val="none" w:sz="0" w:space="0" w:color="auto"/>
                  </w:divBdr>
                  <w:divsChild>
                    <w:div w:id="440146256">
                      <w:marLeft w:val="0"/>
                      <w:marRight w:val="0"/>
                      <w:marTop w:val="0"/>
                      <w:marBottom w:val="0"/>
                      <w:divBdr>
                        <w:top w:val="none" w:sz="0" w:space="0" w:color="auto"/>
                        <w:left w:val="none" w:sz="0" w:space="0" w:color="auto"/>
                        <w:bottom w:val="none" w:sz="0" w:space="0" w:color="auto"/>
                        <w:right w:val="none" w:sz="0" w:space="0" w:color="auto"/>
                      </w:divBdr>
                    </w:div>
                  </w:divsChild>
                </w:div>
                <w:div w:id="1049450244">
                  <w:marLeft w:val="0"/>
                  <w:marRight w:val="0"/>
                  <w:marTop w:val="0"/>
                  <w:marBottom w:val="0"/>
                  <w:divBdr>
                    <w:top w:val="none" w:sz="0" w:space="0" w:color="auto"/>
                    <w:left w:val="none" w:sz="0" w:space="0" w:color="auto"/>
                    <w:bottom w:val="none" w:sz="0" w:space="0" w:color="auto"/>
                    <w:right w:val="none" w:sz="0" w:space="0" w:color="auto"/>
                  </w:divBdr>
                  <w:divsChild>
                    <w:div w:id="1075856390">
                      <w:marLeft w:val="0"/>
                      <w:marRight w:val="0"/>
                      <w:marTop w:val="0"/>
                      <w:marBottom w:val="0"/>
                      <w:divBdr>
                        <w:top w:val="none" w:sz="0" w:space="0" w:color="auto"/>
                        <w:left w:val="none" w:sz="0" w:space="0" w:color="auto"/>
                        <w:bottom w:val="none" w:sz="0" w:space="0" w:color="auto"/>
                        <w:right w:val="none" w:sz="0" w:space="0" w:color="auto"/>
                      </w:divBdr>
                    </w:div>
                  </w:divsChild>
                </w:div>
                <w:div w:id="1257708964">
                  <w:marLeft w:val="0"/>
                  <w:marRight w:val="0"/>
                  <w:marTop w:val="0"/>
                  <w:marBottom w:val="0"/>
                  <w:divBdr>
                    <w:top w:val="none" w:sz="0" w:space="0" w:color="auto"/>
                    <w:left w:val="none" w:sz="0" w:space="0" w:color="auto"/>
                    <w:bottom w:val="none" w:sz="0" w:space="0" w:color="auto"/>
                    <w:right w:val="none" w:sz="0" w:space="0" w:color="auto"/>
                  </w:divBdr>
                  <w:divsChild>
                    <w:div w:id="1224296478">
                      <w:marLeft w:val="0"/>
                      <w:marRight w:val="0"/>
                      <w:marTop w:val="0"/>
                      <w:marBottom w:val="0"/>
                      <w:divBdr>
                        <w:top w:val="none" w:sz="0" w:space="0" w:color="auto"/>
                        <w:left w:val="none" w:sz="0" w:space="0" w:color="auto"/>
                        <w:bottom w:val="none" w:sz="0" w:space="0" w:color="auto"/>
                        <w:right w:val="none" w:sz="0" w:space="0" w:color="auto"/>
                      </w:divBdr>
                    </w:div>
                  </w:divsChild>
                </w:div>
                <w:div w:id="1749577503">
                  <w:marLeft w:val="0"/>
                  <w:marRight w:val="0"/>
                  <w:marTop w:val="0"/>
                  <w:marBottom w:val="0"/>
                  <w:divBdr>
                    <w:top w:val="none" w:sz="0" w:space="0" w:color="auto"/>
                    <w:left w:val="none" w:sz="0" w:space="0" w:color="auto"/>
                    <w:bottom w:val="none" w:sz="0" w:space="0" w:color="auto"/>
                    <w:right w:val="none" w:sz="0" w:space="0" w:color="auto"/>
                  </w:divBdr>
                  <w:divsChild>
                    <w:div w:id="670910822">
                      <w:marLeft w:val="0"/>
                      <w:marRight w:val="0"/>
                      <w:marTop w:val="0"/>
                      <w:marBottom w:val="0"/>
                      <w:divBdr>
                        <w:top w:val="none" w:sz="0" w:space="0" w:color="auto"/>
                        <w:left w:val="none" w:sz="0" w:space="0" w:color="auto"/>
                        <w:bottom w:val="none" w:sz="0" w:space="0" w:color="auto"/>
                        <w:right w:val="none" w:sz="0" w:space="0" w:color="auto"/>
                      </w:divBdr>
                    </w:div>
                  </w:divsChild>
                </w:div>
                <w:div w:id="1280139431">
                  <w:marLeft w:val="0"/>
                  <w:marRight w:val="0"/>
                  <w:marTop w:val="0"/>
                  <w:marBottom w:val="0"/>
                  <w:divBdr>
                    <w:top w:val="none" w:sz="0" w:space="0" w:color="auto"/>
                    <w:left w:val="none" w:sz="0" w:space="0" w:color="auto"/>
                    <w:bottom w:val="none" w:sz="0" w:space="0" w:color="auto"/>
                    <w:right w:val="none" w:sz="0" w:space="0" w:color="auto"/>
                  </w:divBdr>
                  <w:divsChild>
                    <w:div w:id="457451174">
                      <w:marLeft w:val="0"/>
                      <w:marRight w:val="0"/>
                      <w:marTop w:val="0"/>
                      <w:marBottom w:val="0"/>
                      <w:divBdr>
                        <w:top w:val="none" w:sz="0" w:space="0" w:color="auto"/>
                        <w:left w:val="none" w:sz="0" w:space="0" w:color="auto"/>
                        <w:bottom w:val="none" w:sz="0" w:space="0" w:color="auto"/>
                        <w:right w:val="none" w:sz="0" w:space="0" w:color="auto"/>
                      </w:divBdr>
                    </w:div>
                  </w:divsChild>
                </w:div>
                <w:div w:id="639920583">
                  <w:marLeft w:val="0"/>
                  <w:marRight w:val="0"/>
                  <w:marTop w:val="0"/>
                  <w:marBottom w:val="0"/>
                  <w:divBdr>
                    <w:top w:val="none" w:sz="0" w:space="0" w:color="auto"/>
                    <w:left w:val="none" w:sz="0" w:space="0" w:color="auto"/>
                    <w:bottom w:val="none" w:sz="0" w:space="0" w:color="auto"/>
                    <w:right w:val="none" w:sz="0" w:space="0" w:color="auto"/>
                  </w:divBdr>
                  <w:divsChild>
                    <w:div w:id="295524659">
                      <w:marLeft w:val="0"/>
                      <w:marRight w:val="0"/>
                      <w:marTop w:val="0"/>
                      <w:marBottom w:val="0"/>
                      <w:divBdr>
                        <w:top w:val="none" w:sz="0" w:space="0" w:color="auto"/>
                        <w:left w:val="none" w:sz="0" w:space="0" w:color="auto"/>
                        <w:bottom w:val="none" w:sz="0" w:space="0" w:color="auto"/>
                        <w:right w:val="none" w:sz="0" w:space="0" w:color="auto"/>
                      </w:divBdr>
                    </w:div>
                  </w:divsChild>
                </w:div>
                <w:div w:id="615866156">
                  <w:marLeft w:val="0"/>
                  <w:marRight w:val="0"/>
                  <w:marTop w:val="0"/>
                  <w:marBottom w:val="0"/>
                  <w:divBdr>
                    <w:top w:val="none" w:sz="0" w:space="0" w:color="auto"/>
                    <w:left w:val="none" w:sz="0" w:space="0" w:color="auto"/>
                    <w:bottom w:val="none" w:sz="0" w:space="0" w:color="auto"/>
                    <w:right w:val="none" w:sz="0" w:space="0" w:color="auto"/>
                  </w:divBdr>
                  <w:divsChild>
                    <w:div w:id="577399926">
                      <w:marLeft w:val="0"/>
                      <w:marRight w:val="0"/>
                      <w:marTop w:val="0"/>
                      <w:marBottom w:val="0"/>
                      <w:divBdr>
                        <w:top w:val="none" w:sz="0" w:space="0" w:color="auto"/>
                        <w:left w:val="none" w:sz="0" w:space="0" w:color="auto"/>
                        <w:bottom w:val="none" w:sz="0" w:space="0" w:color="auto"/>
                        <w:right w:val="none" w:sz="0" w:space="0" w:color="auto"/>
                      </w:divBdr>
                    </w:div>
                  </w:divsChild>
                </w:div>
                <w:div w:id="588924592">
                  <w:marLeft w:val="0"/>
                  <w:marRight w:val="0"/>
                  <w:marTop w:val="0"/>
                  <w:marBottom w:val="0"/>
                  <w:divBdr>
                    <w:top w:val="none" w:sz="0" w:space="0" w:color="auto"/>
                    <w:left w:val="none" w:sz="0" w:space="0" w:color="auto"/>
                    <w:bottom w:val="none" w:sz="0" w:space="0" w:color="auto"/>
                    <w:right w:val="none" w:sz="0" w:space="0" w:color="auto"/>
                  </w:divBdr>
                  <w:divsChild>
                    <w:div w:id="1039742093">
                      <w:marLeft w:val="0"/>
                      <w:marRight w:val="0"/>
                      <w:marTop w:val="0"/>
                      <w:marBottom w:val="0"/>
                      <w:divBdr>
                        <w:top w:val="none" w:sz="0" w:space="0" w:color="auto"/>
                        <w:left w:val="none" w:sz="0" w:space="0" w:color="auto"/>
                        <w:bottom w:val="none" w:sz="0" w:space="0" w:color="auto"/>
                        <w:right w:val="none" w:sz="0" w:space="0" w:color="auto"/>
                      </w:divBdr>
                    </w:div>
                  </w:divsChild>
                </w:div>
                <w:div w:id="1729719514">
                  <w:marLeft w:val="0"/>
                  <w:marRight w:val="0"/>
                  <w:marTop w:val="0"/>
                  <w:marBottom w:val="0"/>
                  <w:divBdr>
                    <w:top w:val="none" w:sz="0" w:space="0" w:color="auto"/>
                    <w:left w:val="none" w:sz="0" w:space="0" w:color="auto"/>
                    <w:bottom w:val="none" w:sz="0" w:space="0" w:color="auto"/>
                    <w:right w:val="none" w:sz="0" w:space="0" w:color="auto"/>
                  </w:divBdr>
                  <w:divsChild>
                    <w:div w:id="1879656152">
                      <w:marLeft w:val="0"/>
                      <w:marRight w:val="0"/>
                      <w:marTop w:val="0"/>
                      <w:marBottom w:val="0"/>
                      <w:divBdr>
                        <w:top w:val="none" w:sz="0" w:space="0" w:color="auto"/>
                        <w:left w:val="none" w:sz="0" w:space="0" w:color="auto"/>
                        <w:bottom w:val="none" w:sz="0" w:space="0" w:color="auto"/>
                        <w:right w:val="none" w:sz="0" w:space="0" w:color="auto"/>
                      </w:divBdr>
                    </w:div>
                  </w:divsChild>
                </w:div>
                <w:div w:id="1329746940">
                  <w:marLeft w:val="0"/>
                  <w:marRight w:val="0"/>
                  <w:marTop w:val="0"/>
                  <w:marBottom w:val="0"/>
                  <w:divBdr>
                    <w:top w:val="none" w:sz="0" w:space="0" w:color="auto"/>
                    <w:left w:val="none" w:sz="0" w:space="0" w:color="auto"/>
                    <w:bottom w:val="none" w:sz="0" w:space="0" w:color="auto"/>
                    <w:right w:val="none" w:sz="0" w:space="0" w:color="auto"/>
                  </w:divBdr>
                  <w:divsChild>
                    <w:div w:id="348723764">
                      <w:marLeft w:val="0"/>
                      <w:marRight w:val="0"/>
                      <w:marTop w:val="0"/>
                      <w:marBottom w:val="0"/>
                      <w:divBdr>
                        <w:top w:val="none" w:sz="0" w:space="0" w:color="auto"/>
                        <w:left w:val="none" w:sz="0" w:space="0" w:color="auto"/>
                        <w:bottom w:val="none" w:sz="0" w:space="0" w:color="auto"/>
                        <w:right w:val="none" w:sz="0" w:space="0" w:color="auto"/>
                      </w:divBdr>
                    </w:div>
                  </w:divsChild>
                </w:div>
                <w:div w:id="761872986">
                  <w:marLeft w:val="0"/>
                  <w:marRight w:val="0"/>
                  <w:marTop w:val="0"/>
                  <w:marBottom w:val="0"/>
                  <w:divBdr>
                    <w:top w:val="none" w:sz="0" w:space="0" w:color="auto"/>
                    <w:left w:val="none" w:sz="0" w:space="0" w:color="auto"/>
                    <w:bottom w:val="none" w:sz="0" w:space="0" w:color="auto"/>
                    <w:right w:val="none" w:sz="0" w:space="0" w:color="auto"/>
                  </w:divBdr>
                  <w:divsChild>
                    <w:div w:id="156772272">
                      <w:marLeft w:val="0"/>
                      <w:marRight w:val="0"/>
                      <w:marTop w:val="0"/>
                      <w:marBottom w:val="0"/>
                      <w:divBdr>
                        <w:top w:val="none" w:sz="0" w:space="0" w:color="auto"/>
                        <w:left w:val="none" w:sz="0" w:space="0" w:color="auto"/>
                        <w:bottom w:val="none" w:sz="0" w:space="0" w:color="auto"/>
                        <w:right w:val="none" w:sz="0" w:space="0" w:color="auto"/>
                      </w:divBdr>
                    </w:div>
                  </w:divsChild>
                </w:div>
                <w:div w:id="161043829">
                  <w:marLeft w:val="0"/>
                  <w:marRight w:val="0"/>
                  <w:marTop w:val="0"/>
                  <w:marBottom w:val="0"/>
                  <w:divBdr>
                    <w:top w:val="none" w:sz="0" w:space="0" w:color="auto"/>
                    <w:left w:val="none" w:sz="0" w:space="0" w:color="auto"/>
                    <w:bottom w:val="none" w:sz="0" w:space="0" w:color="auto"/>
                    <w:right w:val="none" w:sz="0" w:space="0" w:color="auto"/>
                  </w:divBdr>
                  <w:divsChild>
                    <w:div w:id="316961236">
                      <w:marLeft w:val="0"/>
                      <w:marRight w:val="0"/>
                      <w:marTop w:val="0"/>
                      <w:marBottom w:val="0"/>
                      <w:divBdr>
                        <w:top w:val="none" w:sz="0" w:space="0" w:color="auto"/>
                        <w:left w:val="none" w:sz="0" w:space="0" w:color="auto"/>
                        <w:bottom w:val="none" w:sz="0" w:space="0" w:color="auto"/>
                        <w:right w:val="none" w:sz="0" w:space="0" w:color="auto"/>
                      </w:divBdr>
                    </w:div>
                  </w:divsChild>
                </w:div>
                <w:div w:id="208301163">
                  <w:marLeft w:val="0"/>
                  <w:marRight w:val="0"/>
                  <w:marTop w:val="0"/>
                  <w:marBottom w:val="0"/>
                  <w:divBdr>
                    <w:top w:val="none" w:sz="0" w:space="0" w:color="auto"/>
                    <w:left w:val="none" w:sz="0" w:space="0" w:color="auto"/>
                    <w:bottom w:val="none" w:sz="0" w:space="0" w:color="auto"/>
                    <w:right w:val="none" w:sz="0" w:space="0" w:color="auto"/>
                  </w:divBdr>
                  <w:divsChild>
                    <w:div w:id="2041474413">
                      <w:marLeft w:val="0"/>
                      <w:marRight w:val="0"/>
                      <w:marTop w:val="0"/>
                      <w:marBottom w:val="0"/>
                      <w:divBdr>
                        <w:top w:val="none" w:sz="0" w:space="0" w:color="auto"/>
                        <w:left w:val="none" w:sz="0" w:space="0" w:color="auto"/>
                        <w:bottom w:val="none" w:sz="0" w:space="0" w:color="auto"/>
                        <w:right w:val="none" w:sz="0" w:space="0" w:color="auto"/>
                      </w:divBdr>
                    </w:div>
                  </w:divsChild>
                </w:div>
                <w:div w:id="592666413">
                  <w:marLeft w:val="0"/>
                  <w:marRight w:val="0"/>
                  <w:marTop w:val="0"/>
                  <w:marBottom w:val="0"/>
                  <w:divBdr>
                    <w:top w:val="none" w:sz="0" w:space="0" w:color="auto"/>
                    <w:left w:val="none" w:sz="0" w:space="0" w:color="auto"/>
                    <w:bottom w:val="none" w:sz="0" w:space="0" w:color="auto"/>
                    <w:right w:val="none" w:sz="0" w:space="0" w:color="auto"/>
                  </w:divBdr>
                  <w:divsChild>
                    <w:div w:id="1615672475">
                      <w:marLeft w:val="0"/>
                      <w:marRight w:val="0"/>
                      <w:marTop w:val="0"/>
                      <w:marBottom w:val="0"/>
                      <w:divBdr>
                        <w:top w:val="none" w:sz="0" w:space="0" w:color="auto"/>
                        <w:left w:val="none" w:sz="0" w:space="0" w:color="auto"/>
                        <w:bottom w:val="none" w:sz="0" w:space="0" w:color="auto"/>
                        <w:right w:val="none" w:sz="0" w:space="0" w:color="auto"/>
                      </w:divBdr>
                    </w:div>
                  </w:divsChild>
                </w:div>
                <w:div w:id="175194545">
                  <w:marLeft w:val="0"/>
                  <w:marRight w:val="0"/>
                  <w:marTop w:val="0"/>
                  <w:marBottom w:val="0"/>
                  <w:divBdr>
                    <w:top w:val="none" w:sz="0" w:space="0" w:color="auto"/>
                    <w:left w:val="none" w:sz="0" w:space="0" w:color="auto"/>
                    <w:bottom w:val="none" w:sz="0" w:space="0" w:color="auto"/>
                    <w:right w:val="none" w:sz="0" w:space="0" w:color="auto"/>
                  </w:divBdr>
                  <w:divsChild>
                    <w:div w:id="1404647054">
                      <w:marLeft w:val="0"/>
                      <w:marRight w:val="0"/>
                      <w:marTop w:val="0"/>
                      <w:marBottom w:val="0"/>
                      <w:divBdr>
                        <w:top w:val="none" w:sz="0" w:space="0" w:color="auto"/>
                        <w:left w:val="none" w:sz="0" w:space="0" w:color="auto"/>
                        <w:bottom w:val="none" w:sz="0" w:space="0" w:color="auto"/>
                        <w:right w:val="none" w:sz="0" w:space="0" w:color="auto"/>
                      </w:divBdr>
                    </w:div>
                  </w:divsChild>
                </w:div>
                <w:div w:id="1763716360">
                  <w:marLeft w:val="0"/>
                  <w:marRight w:val="0"/>
                  <w:marTop w:val="0"/>
                  <w:marBottom w:val="0"/>
                  <w:divBdr>
                    <w:top w:val="none" w:sz="0" w:space="0" w:color="auto"/>
                    <w:left w:val="none" w:sz="0" w:space="0" w:color="auto"/>
                    <w:bottom w:val="none" w:sz="0" w:space="0" w:color="auto"/>
                    <w:right w:val="none" w:sz="0" w:space="0" w:color="auto"/>
                  </w:divBdr>
                  <w:divsChild>
                    <w:div w:id="1057820095">
                      <w:marLeft w:val="0"/>
                      <w:marRight w:val="0"/>
                      <w:marTop w:val="0"/>
                      <w:marBottom w:val="0"/>
                      <w:divBdr>
                        <w:top w:val="none" w:sz="0" w:space="0" w:color="auto"/>
                        <w:left w:val="none" w:sz="0" w:space="0" w:color="auto"/>
                        <w:bottom w:val="none" w:sz="0" w:space="0" w:color="auto"/>
                        <w:right w:val="none" w:sz="0" w:space="0" w:color="auto"/>
                      </w:divBdr>
                    </w:div>
                  </w:divsChild>
                </w:div>
                <w:div w:id="1239746604">
                  <w:marLeft w:val="0"/>
                  <w:marRight w:val="0"/>
                  <w:marTop w:val="0"/>
                  <w:marBottom w:val="0"/>
                  <w:divBdr>
                    <w:top w:val="none" w:sz="0" w:space="0" w:color="auto"/>
                    <w:left w:val="none" w:sz="0" w:space="0" w:color="auto"/>
                    <w:bottom w:val="none" w:sz="0" w:space="0" w:color="auto"/>
                    <w:right w:val="none" w:sz="0" w:space="0" w:color="auto"/>
                  </w:divBdr>
                  <w:divsChild>
                    <w:div w:id="566574376">
                      <w:marLeft w:val="0"/>
                      <w:marRight w:val="0"/>
                      <w:marTop w:val="0"/>
                      <w:marBottom w:val="0"/>
                      <w:divBdr>
                        <w:top w:val="none" w:sz="0" w:space="0" w:color="auto"/>
                        <w:left w:val="none" w:sz="0" w:space="0" w:color="auto"/>
                        <w:bottom w:val="none" w:sz="0" w:space="0" w:color="auto"/>
                        <w:right w:val="none" w:sz="0" w:space="0" w:color="auto"/>
                      </w:divBdr>
                    </w:div>
                  </w:divsChild>
                </w:div>
                <w:div w:id="464785861">
                  <w:marLeft w:val="0"/>
                  <w:marRight w:val="0"/>
                  <w:marTop w:val="0"/>
                  <w:marBottom w:val="0"/>
                  <w:divBdr>
                    <w:top w:val="none" w:sz="0" w:space="0" w:color="auto"/>
                    <w:left w:val="none" w:sz="0" w:space="0" w:color="auto"/>
                    <w:bottom w:val="none" w:sz="0" w:space="0" w:color="auto"/>
                    <w:right w:val="none" w:sz="0" w:space="0" w:color="auto"/>
                  </w:divBdr>
                  <w:divsChild>
                    <w:div w:id="2049524191">
                      <w:marLeft w:val="0"/>
                      <w:marRight w:val="0"/>
                      <w:marTop w:val="0"/>
                      <w:marBottom w:val="0"/>
                      <w:divBdr>
                        <w:top w:val="none" w:sz="0" w:space="0" w:color="auto"/>
                        <w:left w:val="none" w:sz="0" w:space="0" w:color="auto"/>
                        <w:bottom w:val="none" w:sz="0" w:space="0" w:color="auto"/>
                        <w:right w:val="none" w:sz="0" w:space="0" w:color="auto"/>
                      </w:divBdr>
                    </w:div>
                  </w:divsChild>
                </w:div>
                <w:div w:id="121002437">
                  <w:marLeft w:val="0"/>
                  <w:marRight w:val="0"/>
                  <w:marTop w:val="0"/>
                  <w:marBottom w:val="0"/>
                  <w:divBdr>
                    <w:top w:val="none" w:sz="0" w:space="0" w:color="auto"/>
                    <w:left w:val="none" w:sz="0" w:space="0" w:color="auto"/>
                    <w:bottom w:val="none" w:sz="0" w:space="0" w:color="auto"/>
                    <w:right w:val="none" w:sz="0" w:space="0" w:color="auto"/>
                  </w:divBdr>
                  <w:divsChild>
                    <w:div w:id="854078688">
                      <w:marLeft w:val="0"/>
                      <w:marRight w:val="0"/>
                      <w:marTop w:val="0"/>
                      <w:marBottom w:val="0"/>
                      <w:divBdr>
                        <w:top w:val="none" w:sz="0" w:space="0" w:color="auto"/>
                        <w:left w:val="none" w:sz="0" w:space="0" w:color="auto"/>
                        <w:bottom w:val="none" w:sz="0" w:space="0" w:color="auto"/>
                        <w:right w:val="none" w:sz="0" w:space="0" w:color="auto"/>
                      </w:divBdr>
                    </w:div>
                  </w:divsChild>
                </w:div>
                <w:div w:id="1662003580">
                  <w:marLeft w:val="0"/>
                  <w:marRight w:val="0"/>
                  <w:marTop w:val="0"/>
                  <w:marBottom w:val="0"/>
                  <w:divBdr>
                    <w:top w:val="none" w:sz="0" w:space="0" w:color="auto"/>
                    <w:left w:val="none" w:sz="0" w:space="0" w:color="auto"/>
                    <w:bottom w:val="none" w:sz="0" w:space="0" w:color="auto"/>
                    <w:right w:val="none" w:sz="0" w:space="0" w:color="auto"/>
                  </w:divBdr>
                  <w:divsChild>
                    <w:div w:id="129246160">
                      <w:marLeft w:val="0"/>
                      <w:marRight w:val="0"/>
                      <w:marTop w:val="0"/>
                      <w:marBottom w:val="0"/>
                      <w:divBdr>
                        <w:top w:val="none" w:sz="0" w:space="0" w:color="auto"/>
                        <w:left w:val="none" w:sz="0" w:space="0" w:color="auto"/>
                        <w:bottom w:val="none" w:sz="0" w:space="0" w:color="auto"/>
                        <w:right w:val="none" w:sz="0" w:space="0" w:color="auto"/>
                      </w:divBdr>
                    </w:div>
                  </w:divsChild>
                </w:div>
                <w:div w:id="1119957894">
                  <w:marLeft w:val="0"/>
                  <w:marRight w:val="0"/>
                  <w:marTop w:val="0"/>
                  <w:marBottom w:val="0"/>
                  <w:divBdr>
                    <w:top w:val="none" w:sz="0" w:space="0" w:color="auto"/>
                    <w:left w:val="none" w:sz="0" w:space="0" w:color="auto"/>
                    <w:bottom w:val="none" w:sz="0" w:space="0" w:color="auto"/>
                    <w:right w:val="none" w:sz="0" w:space="0" w:color="auto"/>
                  </w:divBdr>
                  <w:divsChild>
                    <w:div w:id="334965504">
                      <w:marLeft w:val="0"/>
                      <w:marRight w:val="0"/>
                      <w:marTop w:val="0"/>
                      <w:marBottom w:val="0"/>
                      <w:divBdr>
                        <w:top w:val="none" w:sz="0" w:space="0" w:color="auto"/>
                        <w:left w:val="none" w:sz="0" w:space="0" w:color="auto"/>
                        <w:bottom w:val="none" w:sz="0" w:space="0" w:color="auto"/>
                        <w:right w:val="none" w:sz="0" w:space="0" w:color="auto"/>
                      </w:divBdr>
                    </w:div>
                  </w:divsChild>
                </w:div>
                <w:div w:id="275991804">
                  <w:marLeft w:val="0"/>
                  <w:marRight w:val="0"/>
                  <w:marTop w:val="0"/>
                  <w:marBottom w:val="0"/>
                  <w:divBdr>
                    <w:top w:val="none" w:sz="0" w:space="0" w:color="auto"/>
                    <w:left w:val="none" w:sz="0" w:space="0" w:color="auto"/>
                    <w:bottom w:val="none" w:sz="0" w:space="0" w:color="auto"/>
                    <w:right w:val="none" w:sz="0" w:space="0" w:color="auto"/>
                  </w:divBdr>
                  <w:divsChild>
                    <w:div w:id="1130317572">
                      <w:marLeft w:val="0"/>
                      <w:marRight w:val="0"/>
                      <w:marTop w:val="0"/>
                      <w:marBottom w:val="0"/>
                      <w:divBdr>
                        <w:top w:val="none" w:sz="0" w:space="0" w:color="auto"/>
                        <w:left w:val="none" w:sz="0" w:space="0" w:color="auto"/>
                        <w:bottom w:val="none" w:sz="0" w:space="0" w:color="auto"/>
                        <w:right w:val="none" w:sz="0" w:space="0" w:color="auto"/>
                      </w:divBdr>
                    </w:div>
                  </w:divsChild>
                </w:div>
                <w:div w:id="300159396">
                  <w:marLeft w:val="0"/>
                  <w:marRight w:val="0"/>
                  <w:marTop w:val="0"/>
                  <w:marBottom w:val="0"/>
                  <w:divBdr>
                    <w:top w:val="none" w:sz="0" w:space="0" w:color="auto"/>
                    <w:left w:val="none" w:sz="0" w:space="0" w:color="auto"/>
                    <w:bottom w:val="none" w:sz="0" w:space="0" w:color="auto"/>
                    <w:right w:val="none" w:sz="0" w:space="0" w:color="auto"/>
                  </w:divBdr>
                  <w:divsChild>
                    <w:div w:id="249435271">
                      <w:marLeft w:val="0"/>
                      <w:marRight w:val="0"/>
                      <w:marTop w:val="0"/>
                      <w:marBottom w:val="0"/>
                      <w:divBdr>
                        <w:top w:val="none" w:sz="0" w:space="0" w:color="auto"/>
                        <w:left w:val="none" w:sz="0" w:space="0" w:color="auto"/>
                        <w:bottom w:val="none" w:sz="0" w:space="0" w:color="auto"/>
                        <w:right w:val="none" w:sz="0" w:space="0" w:color="auto"/>
                      </w:divBdr>
                    </w:div>
                  </w:divsChild>
                </w:div>
                <w:div w:id="1266112464">
                  <w:marLeft w:val="0"/>
                  <w:marRight w:val="0"/>
                  <w:marTop w:val="0"/>
                  <w:marBottom w:val="0"/>
                  <w:divBdr>
                    <w:top w:val="none" w:sz="0" w:space="0" w:color="auto"/>
                    <w:left w:val="none" w:sz="0" w:space="0" w:color="auto"/>
                    <w:bottom w:val="none" w:sz="0" w:space="0" w:color="auto"/>
                    <w:right w:val="none" w:sz="0" w:space="0" w:color="auto"/>
                  </w:divBdr>
                  <w:divsChild>
                    <w:div w:id="1099058720">
                      <w:marLeft w:val="0"/>
                      <w:marRight w:val="0"/>
                      <w:marTop w:val="0"/>
                      <w:marBottom w:val="0"/>
                      <w:divBdr>
                        <w:top w:val="none" w:sz="0" w:space="0" w:color="auto"/>
                        <w:left w:val="none" w:sz="0" w:space="0" w:color="auto"/>
                        <w:bottom w:val="none" w:sz="0" w:space="0" w:color="auto"/>
                        <w:right w:val="none" w:sz="0" w:space="0" w:color="auto"/>
                      </w:divBdr>
                    </w:div>
                  </w:divsChild>
                </w:div>
                <w:div w:id="1320764384">
                  <w:marLeft w:val="0"/>
                  <w:marRight w:val="0"/>
                  <w:marTop w:val="0"/>
                  <w:marBottom w:val="0"/>
                  <w:divBdr>
                    <w:top w:val="none" w:sz="0" w:space="0" w:color="auto"/>
                    <w:left w:val="none" w:sz="0" w:space="0" w:color="auto"/>
                    <w:bottom w:val="none" w:sz="0" w:space="0" w:color="auto"/>
                    <w:right w:val="none" w:sz="0" w:space="0" w:color="auto"/>
                  </w:divBdr>
                  <w:divsChild>
                    <w:div w:id="1747722748">
                      <w:marLeft w:val="0"/>
                      <w:marRight w:val="0"/>
                      <w:marTop w:val="0"/>
                      <w:marBottom w:val="0"/>
                      <w:divBdr>
                        <w:top w:val="none" w:sz="0" w:space="0" w:color="auto"/>
                        <w:left w:val="none" w:sz="0" w:space="0" w:color="auto"/>
                        <w:bottom w:val="none" w:sz="0" w:space="0" w:color="auto"/>
                        <w:right w:val="none" w:sz="0" w:space="0" w:color="auto"/>
                      </w:divBdr>
                    </w:div>
                  </w:divsChild>
                </w:div>
                <w:div w:id="331227330">
                  <w:marLeft w:val="0"/>
                  <w:marRight w:val="0"/>
                  <w:marTop w:val="0"/>
                  <w:marBottom w:val="0"/>
                  <w:divBdr>
                    <w:top w:val="none" w:sz="0" w:space="0" w:color="auto"/>
                    <w:left w:val="none" w:sz="0" w:space="0" w:color="auto"/>
                    <w:bottom w:val="none" w:sz="0" w:space="0" w:color="auto"/>
                    <w:right w:val="none" w:sz="0" w:space="0" w:color="auto"/>
                  </w:divBdr>
                  <w:divsChild>
                    <w:div w:id="2102489527">
                      <w:marLeft w:val="0"/>
                      <w:marRight w:val="0"/>
                      <w:marTop w:val="0"/>
                      <w:marBottom w:val="0"/>
                      <w:divBdr>
                        <w:top w:val="none" w:sz="0" w:space="0" w:color="auto"/>
                        <w:left w:val="none" w:sz="0" w:space="0" w:color="auto"/>
                        <w:bottom w:val="none" w:sz="0" w:space="0" w:color="auto"/>
                        <w:right w:val="none" w:sz="0" w:space="0" w:color="auto"/>
                      </w:divBdr>
                    </w:div>
                  </w:divsChild>
                </w:div>
                <w:div w:id="742027609">
                  <w:marLeft w:val="0"/>
                  <w:marRight w:val="0"/>
                  <w:marTop w:val="0"/>
                  <w:marBottom w:val="0"/>
                  <w:divBdr>
                    <w:top w:val="none" w:sz="0" w:space="0" w:color="auto"/>
                    <w:left w:val="none" w:sz="0" w:space="0" w:color="auto"/>
                    <w:bottom w:val="none" w:sz="0" w:space="0" w:color="auto"/>
                    <w:right w:val="none" w:sz="0" w:space="0" w:color="auto"/>
                  </w:divBdr>
                  <w:divsChild>
                    <w:div w:id="1023170527">
                      <w:marLeft w:val="0"/>
                      <w:marRight w:val="0"/>
                      <w:marTop w:val="0"/>
                      <w:marBottom w:val="0"/>
                      <w:divBdr>
                        <w:top w:val="none" w:sz="0" w:space="0" w:color="auto"/>
                        <w:left w:val="none" w:sz="0" w:space="0" w:color="auto"/>
                        <w:bottom w:val="none" w:sz="0" w:space="0" w:color="auto"/>
                        <w:right w:val="none" w:sz="0" w:space="0" w:color="auto"/>
                      </w:divBdr>
                    </w:div>
                  </w:divsChild>
                </w:div>
                <w:div w:id="904873986">
                  <w:marLeft w:val="0"/>
                  <w:marRight w:val="0"/>
                  <w:marTop w:val="0"/>
                  <w:marBottom w:val="0"/>
                  <w:divBdr>
                    <w:top w:val="none" w:sz="0" w:space="0" w:color="auto"/>
                    <w:left w:val="none" w:sz="0" w:space="0" w:color="auto"/>
                    <w:bottom w:val="none" w:sz="0" w:space="0" w:color="auto"/>
                    <w:right w:val="none" w:sz="0" w:space="0" w:color="auto"/>
                  </w:divBdr>
                  <w:divsChild>
                    <w:div w:id="448017373">
                      <w:marLeft w:val="0"/>
                      <w:marRight w:val="0"/>
                      <w:marTop w:val="0"/>
                      <w:marBottom w:val="0"/>
                      <w:divBdr>
                        <w:top w:val="none" w:sz="0" w:space="0" w:color="auto"/>
                        <w:left w:val="none" w:sz="0" w:space="0" w:color="auto"/>
                        <w:bottom w:val="none" w:sz="0" w:space="0" w:color="auto"/>
                        <w:right w:val="none" w:sz="0" w:space="0" w:color="auto"/>
                      </w:divBdr>
                    </w:div>
                  </w:divsChild>
                </w:div>
                <w:div w:id="597370255">
                  <w:marLeft w:val="0"/>
                  <w:marRight w:val="0"/>
                  <w:marTop w:val="0"/>
                  <w:marBottom w:val="0"/>
                  <w:divBdr>
                    <w:top w:val="none" w:sz="0" w:space="0" w:color="auto"/>
                    <w:left w:val="none" w:sz="0" w:space="0" w:color="auto"/>
                    <w:bottom w:val="none" w:sz="0" w:space="0" w:color="auto"/>
                    <w:right w:val="none" w:sz="0" w:space="0" w:color="auto"/>
                  </w:divBdr>
                  <w:divsChild>
                    <w:div w:id="163473229">
                      <w:marLeft w:val="0"/>
                      <w:marRight w:val="0"/>
                      <w:marTop w:val="0"/>
                      <w:marBottom w:val="0"/>
                      <w:divBdr>
                        <w:top w:val="none" w:sz="0" w:space="0" w:color="auto"/>
                        <w:left w:val="none" w:sz="0" w:space="0" w:color="auto"/>
                        <w:bottom w:val="none" w:sz="0" w:space="0" w:color="auto"/>
                        <w:right w:val="none" w:sz="0" w:space="0" w:color="auto"/>
                      </w:divBdr>
                    </w:div>
                  </w:divsChild>
                </w:div>
                <w:div w:id="1532912842">
                  <w:marLeft w:val="0"/>
                  <w:marRight w:val="0"/>
                  <w:marTop w:val="0"/>
                  <w:marBottom w:val="0"/>
                  <w:divBdr>
                    <w:top w:val="none" w:sz="0" w:space="0" w:color="auto"/>
                    <w:left w:val="none" w:sz="0" w:space="0" w:color="auto"/>
                    <w:bottom w:val="none" w:sz="0" w:space="0" w:color="auto"/>
                    <w:right w:val="none" w:sz="0" w:space="0" w:color="auto"/>
                  </w:divBdr>
                  <w:divsChild>
                    <w:div w:id="1847016718">
                      <w:marLeft w:val="0"/>
                      <w:marRight w:val="0"/>
                      <w:marTop w:val="0"/>
                      <w:marBottom w:val="0"/>
                      <w:divBdr>
                        <w:top w:val="none" w:sz="0" w:space="0" w:color="auto"/>
                        <w:left w:val="none" w:sz="0" w:space="0" w:color="auto"/>
                        <w:bottom w:val="none" w:sz="0" w:space="0" w:color="auto"/>
                        <w:right w:val="none" w:sz="0" w:space="0" w:color="auto"/>
                      </w:divBdr>
                    </w:div>
                  </w:divsChild>
                </w:div>
                <w:div w:id="1643457823">
                  <w:marLeft w:val="0"/>
                  <w:marRight w:val="0"/>
                  <w:marTop w:val="0"/>
                  <w:marBottom w:val="0"/>
                  <w:divBdr>
                    <w:top w:val="none" w:sz="0" w:space="0" w:color="auto"/>
                    <w:left w:val="none" w:sz="0" w:space="0" w:color="auto"/>
                    <w:bottom w:val="none" w:sz="0" w:space="0" w:color="auto"/>
                    <w:right w:val="none" w:sz="0" w:space="0" w:color="auto"/>
                  </w:divBdr>
                  <w:divsChild>
                    <w:div w:id="778336260">
                      <w:marLeft w:val="0"/>
                      <w:marRight w:val="0"/>
                      <w:marTop w:val="0"/>
                      <w:marBottom w:val="0"/>
                      <w:divBdr>
                        <w:top w:val="none" w:sz="0" w:space="0" w:color="auto"/>
                        <w:left w:val="none" w:sz="0" w:space="0" w:color="auto"/>
                        <w:bottom w:val="none" w:sz="0" w:space="0" w:color="auto"/>
                        <w:right w:val="none" w:sz="0" w:space="0" w:color="auto"/>
                      </w:divBdr>
                    </w:div>
                  </w:divsChild>
                </w:div>
                <w:div w:id="558438581">
                  <w:marLeft w:val="0"/>
                  <w:marRight w:val="0"/>
                  <w:marTop w:val="0"/>
                  <w:marBottom w:val="0"/>
                  <w:divBdr>
                    <w:top w:val="none" w:sz="0" w:space="0" w:color="auto"/>
                    <w:left w:val="none" w:sz="0" w:space="0" w:color="auto"/>
                    <w:bottom w:val="none" w:sz="0" w:space="0" w:color="auto"/>
                    <w:right w:val="none" w:sz="0" w:space="0" w:color="auto"/>
                  </w:divBdr>
                  <w:divsChild>
                    <w:div w:id="163515390">
                      <w:marLeft w:val="0"/>
                      <w:marRight w:val="0"/>
                      <w:marTop w:val="0"/>
                      <w:marBottom w:val="0"/>
                      <w:divBdr>
                        <w:top w:val="none" w:sz="0" w:space="0" w:color="auto"/>
                        <w:left w:val="none" w:sz="0" w:space="0" w:color="auto"/>
                        <w:bottom w:val="none" w:sz="0" w:space="0" w:color="auto"/>
                        <w:right w:val="none" w:sz="0" w:space="0" w:color="auto"/>
                      </w:divBdr>
                    </w:div>
                  </w:divsChild>
                </w:div>
                <w:div w:id="1060589856">
                  <w:marLeft w:val="0"/>
                  <w:marRight w:val="0"/>
                  <w:marTop w:val="0"/>
                  <w:marBottom w:val="0"/>
                  <w:divBdr>
                    <w:top w:val="none" w:sz="0" w:space="0" w:color="auto"/>
                    <w:left w:val="none" w:sz="0" w:space="0" w:color="auto"/>
                    <w:bottom w:val="none" w:sz="0" w:space="0" w:color="auto"/>
                    <w:right w:val="none" w:sz="0" w:space="0" w:color="auto"/>
                  </w:divBdr>
                  <w:divsChild>
                    <w:div w:id="1420909139">
                      <w:marLeft w:val="0"/>
                      <w:marRight w:val="0"/>
                      <w:marTop w:val="0"/>
                      <w:marBottom w:val="0"/>
                      <w:divBdr>
                        <w:top w:val="none" w:sz="0" w:space="0" w:color="auto"/>
                        <w:left w:val="none" w:sz="0" w:space="0" w:color="auto"/>
                        <w:bottom w:val="none" w:sz="0" w:space="0" w:color="auto"/>
                        <w:right w:val="none" w:sz="0" w:space="0" w:color="auto"/>
                      </w:divBdr>
                    </w:div>
                  </w:divsChild>
                </w:div>
                <w:div w:id="1635866118">
                  <w:marLeft w:val="0"/>
                  <w:marRight w:val="0"/>
                  <w:marTop w:val="0"/>
                  <w:marBottom w:val="0"/>
                  <w:divBdr>
                    <w:top w:val="none" w:sz="0" w:space="0" w:color="auto"/>
                    <w:left w:val="none" w:sz="0" w:space="0" w:color="auto"/>
                    <w:bottom w:val="none" w:sz="0" w:space="0" w:color="auto"/>
                    <w:right w:val="none" w:sz="0" w:space="0" w:color="auto"/>
                  </w:divBdr>
                  <w:divsChild>
                    <w:div w:id="1179389155">
                      <w:marLeft w:val="0"/>
                      <w:marRight w:val="0"/>
                      <w:marTop w:val="0"/>
                      <w:marBottom w:val="0"/>
                      <w:divBdr>
                        <w:top w:val="none" w:sz="0" w:space="0" w:color="auto"/>
                        <w:left w:val="none" w:sz="0" w:space="0" w:color="auto"/>
                        <w:bottom w:val="none" w:sz="0" w:space="0" w:color="auto"/>
                        <w:right w:val="none" w:sz="0" w:space="0" w:color="auto"/>
                      </w:divBdr>
                    </w:div>
                  </w:divsChild>
                </w:div>
                <w:div w:id="376247459">
                  <w:marLeft w:val="0"/>
                  <w:marRight w:val="0"/>
                  <w:marTop w:val="0"/>
                  <w:marBottom w:val="0"/>
                  <w:divBdr>
                    <w:top w:val="none" w:sz="0" w:space="0" w:color="auto"/>
                    <w:left w:val="none" w:sz="0" w:space="0" w:color="auto"/>
                    <w:bottom w:val="none" w:sz="0" w:space="0" w:color="auto"/>
                    <w:right w:val="none" w:sz="0" w:space="0" w:color="auto"/>
                  </w:divBdr>
                  <w:divsChild>
                    <w:div w:id="1409033332">
                      <w:marLeft w:val="0"/>
                      <w:marRight w:val="0"/>
                      <w:marTop w:val="0"/>
                      <w:marBottom w:val="0"/>
                      <w:divBdr>
                        <w:top w:val="none" w:sz="0" w:space="0" w:color="auto"/>
                        <w:left w:val="none" w:sz="0" w:space="0" w:color="auto"/>
                        <w:bottom w:val="none" w:sz="0" w:space="0" w:color="auto"/>
                        <w:right w:val="none" w:sz="0" w:space="0" w:color="auto"/>
                      </w:divBdr>
                    </w:div>
                  </w:divsChild>
                </w:div>
                <w:div w:id="587152348">
                  <w:marLeft w:val="0"/>
                  <w:marRight w:val="0"/>
                  <w:marTop w:val="0"/>
                  <w:marBottom w:val="0"/>
                  <w:divBdr>
                    <w:top w:val="none" w:sz="0" w:space="0" w:color="auto"/>
                    <w:left w:val="none" w:sz="0" w:space="0" w:color="auto"/>
                    <w:bottom w:val="none" w:sz="0" w:space="0" w:color="auto"/>
                    <w:right w:val="none" w:sz="0" w:space="0" w:color="auto"/>
                  </w:divBdr>
                  <w:divsChild>
                    <w:div w:id="1244072718">
                      <w:marLeft w:val="0"/>
                      <w:marRight w:val="0"/>
                      <w:marTop w:val="0"/>
                      <w:marBottom w:val="0"/>
                      <w:divBdr>
                        <w:top w:val="none" w:sz="0" w:space="0" w:color="auto"/>
                        <w:left w:val="none" w:sz="0" w:space="0" w:color="auto"/>
                        <w:bottom w:val="none" w:sz="0" w:space="0" w:color="auto"/>
                        <w:right w:val="none" w:sz="0" w:space="0" w:color="auto"/>
                      </w:divBdr>
                    </w:div>
                  </w:divsChild>
                </w:div>
                <w:div w:id="1187256140">
                  <w:marLeft w:val="0"/>
                  <w:marRight w:val="0"/>
                  <w:marTop w:val="0"/>
                  <w:marBottom w:val="0"/>
                  <w:divBdr>
                    <w:top w:val="none" w:sz="0" w:space="0" w:color="auto"/>
                    <w:left w:val="none" w:sz="0" w:space="0" w:color="auto"/>
                    <w:bottom w:val="none" w:sz="0" w:space="0" w:color="auto"/>
                    <w:right w:val="none" w:sz="0" w:space="0" w:color="auto"/>
                  </w:divBdr>
                  <w:divsChild>
                    <w:div w:id="80028333">
                      <w:marLeft w:val="0"/>
                      <w:marRight w:val="0"/>
                      <w:marTop w:val="0"/>
                      <w:marBottom w:val="0"/>
                      <w:divBdr>
                        <w:top w:val="none" w:sz="0" w:space="0" w:color="auto"/>
                        <w:left w:val="none" w:sz="0" w:space="0" w:color="auto"/>
                        <w:bottom w:val="none" w:sz="0" w:space="0" w:color="auto"/>
                        <w:right w:val="none" w:sz="0" w:space="0" w:color="auto"/>
                      </w:divBdr>
                    </w:div>
                  </w:divsChild>
                </w:div>
                <w:div w:id="1128626621">
                  <w:marLeft w:val="0"/>
                  <w:marRight w:val="0"/>
                  <w:marTop w:val="0"/>
                  <w:marBottom w:val="0"/>
                  <w:divBdr>
                    <w:top w:val="none" w:sz="0" w:space="0" w:color="auto"/>
                    <w:left w:val="none" w:sz="0" w:space="0" w:color="auto"/>
                    <w:bottom w:val="none" w:sz="0" w:space="0" w:color="auto"/>
                    <w:right w:val="none" w:sz="0" w:space="0" w:color="auto"/>
                  </w:divBdr>
                  <w:divsChild>
                    <w:div w:id="1590965457">
                      <w:marLeft w:val="0"/>
                      <w:marRight w:val="0"/>
                      <w:marTop w:val="0"/>
                      <w:marBottom w:val="0"/>
                      <w:divBdr>
                        <w:top w:val="none" w:sz="0" w:space="0" w:color="auto"/>
                        <w:left w:val="none" w:sz="0" w:space="0" w:color="auto"/>
                        <w:bottom w:val="none" w:sz="0" w:space="0" w:color="auto"/>
                        <w:right w:val="none" w:sz="0" w:space="0" w:color="auto"/>
                      </w:divBdr>
                    </w:div>
                  </w:divsChild>
                </w:div>
                <w:div w:id="566694488">
                  <w:marLeft w:val="0"/>
                  <w:marRight w:val="0"/>
                  <w:marTop w:val="0"/>
                  <w:marBottom w:val="0"/>
                  <w:divBdr>
                    <w:top w:val="none" w:sz="0" w:space="0" w:color="auto"/>
                    <w:left w:val="none" w:sz="0" w:space="0" w:color="auto"/>
                    <w:bottom w:val="none" w:sz="0" w:space="0" w:color="auto"/>
                    <w:right w:val="none" w:sz="0" w:space="0" w:color="auto"/>
                  </w:divBdr>
                  <w:divsChild>
                    <w:div w:id="1860655408">
                      <w:marLeft w:val="0"/>
                      <w:marRight w:val="0"/>
                      <w:marTop w:val="0"/>
                      <w:marBottom w:val="0"/>
                      <w:divBdr>
                        <w:top w:val="none" w:sz="0" w:space="0" w:color="auto"/>
                        <w:left w:val="none" w:sz="0" w:space="0" w:color="auto"/>
                        <w:bottom w:val="none" w:sz="0" w:space="0" w:color="auto"/>
                        <w:right w:val="none" w:sz="0" w:space="0" w:color="auto"/>
                      </w:divBdr>
                    </w:div>
                  </w:divsChild>
                </w:div>
                <w:div w:id="402993643">
                  <w:marLeft w:val="0"/>
                  <w:marRight w:val="0"/>
                  <w:marTop w:val="0"/>
                  <w:marBottom w:val="0"/>
                  <w:divBdr>
                    <w:top w:val="none" w:sz="0" w:space="0" w:color="auto"/>
                    <w:left w:val="none" w:sz="0" w:space="0" w:color="auto"/>
                    <w:bottom w:val="none" w:sz="0" w:space="0" w:color="auto"/>
                    <w:right w:val="none" w:sz="0" w:space="0" w:color="auto"/>
                  </w:divBdr>
                  <w:divsChild>
                    <w:div w:id="1162238359">
                      <w:marLeft w:val="0"/>
                      <w:marRight w:val="0"/>
                      <w:marTop w:val="0"/>
                      <w:marBottom w:val="0"/>
                      <w:divBdr>
                        <w:top w:val="none" w:sz="0" w:space="0" w:color="auto"/>
                        <w:left w:val="none" w:sz="0" w:space="0" w:color="auto"/>
                        <w:bottom w:val="none" w:sz="0" w:space="0" w:color="auto"/>
                        <w:right w:val="none" w:sz="0" w:space="0" w:color="auto"/>
                      </w:divBdr>
                    </w:div>
                  </w:divsChild>
                </w:div>
                <w:div w:id="576286047">
                  <w:marLeft w:val="0"/>
                  <w:marRight w:val="0"/>
                  <w:marTop w:val="0"/>
                  <w:marBottom w:val="0"/>
                  <w:divBdr>
                    <w:top w:val="none" w:sz="0" w:space="0" w:color="auto"/>
                    <w:left w:val="none" w:sz="0" w:space="0" w:color="auto"/>
                    <w:bottom w:val="none" w:sz="0" w:space="0" w:color="auto"/>
                    <w:right w:val="none" w:sz="0" w:space="0" w:color="auto"/>
                  </w:divBdr>
                  <w:divsChild>
                    <w:div w:id="641931647">
                      <w:marLeft w:val="0"/>
                      <w:marRight w:val="0"/>
                      <w:marTop w:val="0"/>
                      <w:marBottom w:val="0"/>
                      <w:divBdr>
                        <w:top w:val="none" w:sz="0" w:space="0" w:color="auto"/>
                        <w:left w:val="none" w:sz="0" w:space="0" w:color="auto"/>
                        <w:bottom w:val="none" w:sz="0" w:space="0" w:color="auto"/>
                        <w:right w:val="none" w:sz="0" w:space="0" w:color="auto"/>
                      </w:divBdr>
                    </w:div>
                  </w:divsChild>
                </w:div>
                <w:div w:id="176501829">
                  <w:marLeft w:val="0"/>
                  <w:marRight w:val="0"/>
                  <w:marTop w:val="0"/>
                  <w:marBottom w:val="0"/>
                  <w:divBdr>
                    <w:top w:val="none" w:sz="0" w:space="0" w:color="auto"/>
                    <w:left w:val="none" w:sz="0" w:space="0" w:color="auto"/>
                    <w:bottom w:val="none" w:sz="0" w:space="0" w:color="auto"/>
                    <w:right w:val="none" w:sz="0" w:space="0" w:color="auto"/>
                  </w:divBdr>
                  <w:divsChild>
                    <w:div w:id="142240042">
                      <w:marLeft w:val="0"/>
                      <w:marRight w:val="0"/>
                      <w:marTop w:val="0"/>
                      <w:marBottom w:val="0"/>
                      <w:divBdr>
                        <w:top w:val="none" w:sz="0" w:space="0" w:color="auto"/>
                        <w:left w:val="none" w:sz="0" w:space="0" w:color="auto"/>
                        <w:bottom w:val="none" w:sz="0" w:space="0" w:color="auto"/>
                        <w:right w:val="none" w:sz="0" w:space="0" w:color="auto"/>
                      </w:divBdr>
                    </w:div>
                  </w:divsChild>
                </w:div>
                <w:div w:id="1444424996">
                  <w:marLeft w:val="0"/>
                  <w:marRight w:val="0"/>
                  <w:marTop w:val="0"/>
                  <w:marBottom w:val="0"/>
                  <w:divBdr>
                    <w:top w:val="none" w:sz="0" w:space="0" w:color="auto"/>
                    <w:left w:val="none" w:sz="0" w:space="0" w:color="auto"/>
                    <w:bottom w:val="none" w:sz="0" w:space="0" w:color="auto"/>
                    <w:right w:val="none" w:sz="0" w:space="0" w:color="auto"/>
                  </w:divBdr>
                  <w:divsChild>
                    <w:div w:id="1598172789">
                      <w:marLeft w:val="0"/>
                      <w:marRight w:val="0"/>
                      <w:marTop w:val="0"/>
                      <w:marBottom w:val="0"/>
                      <w:divBdr>
                        <w:top w:val="none" w:sz="0" w:space="0" w:color="auto"/>
                        <w:left w:val="none" w:sz="0" w:space="0" w:color="auto"/>
                        <w:bottom w:val="none" w:sz="0" w:space="0" w:color="auto"/>
                        <w:right w:val="none" w:sz="0" w:space="0" w:color="auto"/>
                      </w:divBdr>
                    </w:div>
                  </w:divsChild>
                </w:div>
                <w:div w:id="468744371">
                  <w:marLeft w:val="0"/>
                  <w:marRight w:val="0"/>
                  <w:marTop w:val="0"/>
                  <w:marBottom w:val="0"/>
                  <w:divBdr>
                    <w:top w:val="none" w:sz="0" w:space="0" w:color="auto"/>
                    <w:left w:val="none" w:sz="0" w:space="0" w:color="auto"/>
                    <w:bottom w:val="none" w:sz="0" w:space="0" w:color="auto"/>
                    <w:right w:val="none" w:sz="0" w:space="0" w:color="auto"/>
                  </w:divBdr>
                  <w:divsChild>
                    <w:div w:id="1526555178">
                      <w:marLeft w:val="0"/>
                      <w:marRight w:val="0"/>
                      <w:marTop w:val="0"/>
                      <w:marBottom w:val="0"/>
                      <w:divBdr>
                        <w:top w:val="none" w:sz="0" w:space="0" w:color="auto"/>
                        <w:left w:val="none" w:sz="0" w:space="0" w:color="auto"/>
                        <w:bottom w:val="none" w:sz="0" w:space="0" w:color="auto"/>
                        <w:right w:val="none" w:sz="0" w:space="0" w:color="auto"/>
                      </w:divBdr>
                    </w:div>
                  </w:divsChild>
                </w:div>
                <w:div w:id="321203708">
                  <w:marLeft w:val="0"/>
                  <w:marRight w:val="0"/>
                  <w:marTop w:val="0"/>
                  <w:marBottom w:val="0"/>
                  <w:divBdr>
                    <w:top w:val="none" w:sz="0" w:space="0" w:color="auto"/>
                    <w:left w:val="none" w:sz="0" w:space="0" w:color="auto"/>
                    <w:bottom w:val="none" w:sz="0" w:space="0" w:color="auto"/>
                    <w:right w:val="none" w:sz="0" w:space="0" w:color="auto"/>
                  </w:divBdr>
                  <w:divsChild>
                    <w:div w:id="81032277">
                      <w:marLeft w:val="0"/>
                      <w:marRight w:val="0"/>
                      <w:marTop w:val="0"/>
                      <w:marBottom w:val="0"/>
                      <w:divBdr>
                        <w:top w:val="none" w:sz="0" w:space="0" w:color="auto"/>
                        <w:left w:val="none" w:sz="0" w:space="0" w:color="auto"/>
                        <w:bottom w:val="none" w:sz="0" w:space="0" w:color="auto"/>
                        <w:right w:val="none" w:sz="0" w:space="0" w:color="auto"/>
                      </w:divBdr>
                    </w:div>
                  </w:divsChild>
                </w:div>
                <w:div w:id="258802125">
                  <w:marLeft w:val="0"/>
                  <w:marRight w:val="0"/>
                  <w:marTop w:val="0"/>
                  <w:marBottom w:val="0"/>
                  <w:divBdr>
                    <w:top w:val="none" w:sz="0" w:space="0" w:color="auto"/>
                    <w:left w:val="none" w:sz="0" w:space="0" w:color="auto"/>
                    <w:bottom w:val="none" w:sz="0" w:space="0" w:color="auto"/>
                    <w:right w:val="none" w:sz="0" w:space="0" w:color="auto"/>
                  </w:divBdr>
                  <w:divsChild>
                    <w:div w:id="1052730712">
                      <w:marLeft w:val="0"/>
                      <w:marRight w:val="0"/>
                      <w:marTop w:val="0"/>
                      <w:marBottom w:val="0"/>
                      <w:divBdr>
                        <w:top w:val="none" w:sz="0" w:space="0" w:color="auto"/>
                        <w:left w:val="none" w:sz="0" w:space="0" w:color="auto"/>
                        <w:bottom w:val="none" w:sz="0" w:space="0" w:color="auto"/>
                        <w:right w:val="none" w:sz="0" w:space="0" w:color="auto"/>
                      </w:divBdr>
                    </w:div>
                  </w:divsChild>
                </w:div>
                <w:div w:id="1132404718">
                  <w:marLeft w:val="0"/>
                  <w:marRight w:val="0"/>
                  <w:marTop w:val="0"/>
                  <w:marBottom w:val="0"/>
                  <w:divBdr>
                    <w:top w:val="none" w:sz="0" w:space="0" w:color="auto"/>
                    <w:left w:val="none" w:sz="0" w:space="0" w:color="auto"/>
                    <w:bottom w:val="none" w:sz="0" w:space="0" w:color="auto"/>
                    <w:right w:val="none" w:sz="0" w:space="0" w:color="auto"/>
                  </w:divBdr>
                  <w:divsChild>
                    <w:div w:id="419331763">
                      <w:marLeft w:val="0"/>
                      <w:marRight w:val="0"/>
                      <w:marTop w:val="0"/>
                      <w:marBottom w:val="0"/>
                      <w:divBdr>
                        <w:top w:val="none" w:sz="0" w:space="0" w:color="auto"/>
                        <w:left w:val="none" w:sz="0" w:space="0" w:color="auto"/>
                        <w:bottom w:val="none" w:sz="0" w:space="0" w:color="auto"/>
                        <w:right w:val="none" w:sz="0" w:space="0" w:color="auto"/>
                      </w:divBdr>
                    </w:div>
                  </w:divsChild>
                </w:div>
                <w:div w:id="620456113">
                  <w:marLeft w:val="0"/>
                  <w:marRight w:val="0"/>
                  <w:marTop w:val="0"/>
                  <w:marBottom w:val="0"/>
                  <w:divBdr>
                    <w:top w:val="none" w:sz="0" w:space="0" w:color="auto"/>
                    <w:left w:val="none" w:sz="0" w:space="0" w:color="auto"/>
                    <w:bottom w:val="none" w:sz="0" w:space="0" w:color="auto"/>
                    <w:right w:val="none" w:sz="0" w:space="0" w:color="auto"/>
                  </w:divBdr>
                  <w:divsChild>
                    <w:div w:id="1911577380">
                      <w:marLeft w:val="0"/>
                      <w:marRight w:val="0"/>
                      <w:marTop w:val="0"/>
                      <w:marBottom w:val="0"/>
                      <w:divBdr>
                        <w:top w:val="none" w:sz="0" w:space="0" w:color="auto"/>
                        <w:left w:val="none" w:sz="0" w:space="0" w:color="auto"/>
                        <w:bottom w:val="none" w:sz="0" w:space="0" w:color="auto"/>
                        <w:right w:val="none" w:sz="0" w:space="0" w:color="auto"/>
                      </w:divBdr>
                    </w:div>
                  </w:divsChild>
                </w:div>
                <w:div w:id="1176649610">
                  <w:marLeft w:val="0"/>
                  <w:marRight w:val="0"/>
                  <w:marTop w:val="0"/>
                  <w:marBottom w:val="0"/>
                  <w:divBdr>
                    <w:top w:val="none" w:sz="0" w:space="0" w:color="auto"/>
                    <w:left w:val="none" w:sz="0" w:space="0" w:color="auto"/>
                    <w:bottom w:val="none" w:sz="0" w:space="0" w:color="auto"/>
                    <w:right w:val="none" w:sz="0" w:space="0" w:color="auto"/>
                  </w:divBdr>
                  <w:divsChild>
                    <w:div w:id="1680426895">
                      <w:marLeft w:val="0"/>
                      <w:marRight w:val="0"/>
                      <w:marTop w:val="0"/>
                      <w:marBottom w:val="0"/>
                      <w:divBdr>
                        <w:top w:val="none" w:sz="0" w:space="0" w:color="auto"/>
                        <w:left w:val="none" w:sz="0" w:space="0" w:color="auto"/>
                        <w:bottom w:val="none" w:sz="0" w:space="0" w:color="auto"/>
                        <w:right w:val="none" w:sz="0" w:space="0" w:color="auto"/>
                      </w:divBdr>
                    </w:div>
                  </w:divsChild>
                </w:div>
                <w:div w:id="1954942027">
                  <w:marLeft w:val="0"/>
                  <w:marRight w:val="0"/>
                  <w:marTop w:val="0"/>
                  <w:marBottom w:val="0"/>
                  <w:divBdr>
                    <w:top w:val="none" w:sz="0" w:space="0" w:color="auto"/>
                    <w:left w:val="none" w:sz="0" w:space="0" w:color="auto"/>
                    <w:bottom w:val="none" w:sz="0" w:space="0" w:color="auto"/>
                    <w:right w:val="none" w:sz="0" w:space="0" w:color="auto"/>
                  </w:divBdr>
                  <w:divsChild>
                    <w:div w:id="606352040">
                      <w:marLeft w:val="0"/>
                      <w:marRight w:val="0"/>
                      <w:marTop w:val="0"/>
                      <w:marBottom w:val="0"/>
                      <w:divBdr>
                        <w:top w:val="none" w:sz="0" w:space="0" w:color="auto"/>
                        <w:left w:val="none" w:sz="0" w:space="0" w:color="auto"/>
                        <w:bottom w:val="none" w:sz="0" w:space="0" w:color="auto"/>
                        <w:right w:val="none" w:sz="0" w:space="0" w:color="auto"/>
                      </w:divBdr>
                    </w:div>
                  </w:divsChild>
                </w:div>
                <w:div w:id="692415250">
                  <w:marLeft w:val="0"/>
                  <w:marRight w:val="0"/>
                  <w:marTop w:val="0"/>
                  <w:marBottom w:val="0"/>
                  <w:divBdr>
                    <w:top w:val="none" w:sz="0" w:space="0" w:color="auto"/>
                    <w:left w:val="none" w:sz="0" w:space="0" w:color="auto"/>
                    <w:bottom w:val="none" w:sz="0" w:space="0" w:color="auto"/>
                    <w:right w:val="none" w:sz="0" w:space="0" w:color="auto"/>
                  </w:divBdr>
                  <w:divsChild>
                    <w:div w:id="923100992">
                      <w:marLeft w:val="0"/>
                      <w:marRight w:val="0"/>
                      <w:marTop w:val="0"/>
                      <w:marBottom w:val="0"/>
                      <w:divBdr>
                        <w:top w:val="none" w:sz="0" w:space="0" w:color="auto"/>
                        <w:left w:val="none" w:sz="0" w:space="0" w:color="auto"/>
                        <w:bottom w:val="none" w:sz="0" w:space="0" w:color="auto"/>
                        <w:right w:val="none" w:sz="0" w:space="0" w:color="auto"/>
                      </w:divBdr>
                    </w:div>
                  </w:divsChild>
                </w:div>
                <w:div w:id="1049647117">
                  <w:marLeft w:val="0"/>
                  <w:marRight w:val="0"/>
                  <w:marTop w:val="0"/>
                  <w:marBottom w:val="0"/>
                  <w:divBdr>
                    <w:top w:val="none" w:sz="0" w:space="0" w:color="auto"/>
                    <w:left w:val="none" w:sz="0" w:space="0" w:color="auto"/>
                    <w:bottom w:val="none" w:sz="0" w:space="0" w:color="auto"/>
                    <w:right w:val="none" w:sz="0" w:space="0" w:color="auto"/>
                  </w:divBdr>
                  <w:divsChild>
                    <w:div w:id="1079792397">
                      <w:marLeft w:val="0"/>
                      <w:marRight w:val="0"/>
                      <w:marTop w:val="0"/>
                      <w:marBottom w:val="0"/>
                      <w:divBdr>
                        <w:top w:val="none" w:sz="0" w:space="0" w:color="auto"/>
                        <w:left w:val="none" w:sz="0" w:space="0" w:color="auto"/>
                        <w:bottom w:val="none" w:sz="0" w:space="0" w:color="auto"/>
                        <w:right w:val="none" w:sz="0" w:space="0" w:color="auto"/>
                      </w:divBdr>
                    </w:div>
                  </w:divsChild>
                </w:div>
                <w:div w:id="1763574839">
                  <w:marLeft w:val="0"/>
                  <w:marRight w:val="0"/>
                  <w:marTop w:val="0"/>
                  <w:marBottom w:val="0"/>
                  <w:divBdr>
                    <w:top w:val="none" w:sz="0" w:space="0" w:color="auto"/>
                    <w:left w:val="none" w:sz="0" w:space="0" w:color="auto"/>
                    <w:bottom w:val="none" w:sz="0" w:space="0" w:color="auto"/>
                    <w:right w:val="none" w:sz="0" w:space="0" w:color="auto"/>
                  </w:divBdr>
                  <w:divsChild>
                    <w:div w:id="2136825905">
                      <w:marLeft w:val="0"/>
                      <w:marRight w:val="0"/>
                      <w:marTop w:val="0"/>
                      <w:marBottom w:val="0"/>
                      <w:divBdr>
                        <w:top w:val="none" w:sz="0" w:space="0" w:color="auto"/>
                        <w:left w:val="none" w:sz="0" w:space="0" w:color="auto"/>
                        <w:bottom w:val="none" w:sz="0" w:space="0" w:color="auto"/>
                        <w:right w:val="none" w:sz="0" w:space="0" w:color="auto"/>
                      </w:divBdr>
                    </w:div>
                  </w:divsChild>
                </w:div>
                <w:div w:id="176432460">
                  <w:marLeft w:val="0"/>
                  <w:marRight w:val="0"/>
                  <w:marTop w:val="0"/>
                  <w:marBottom w:val="0"/>
                  <w:divBdr>
                    <w:top w:val="none" w:sz="0" w:space="0" w:color="auto"/>
                    <w:left w:val="none" w:sz="0" w:space="0" w:color="auto"/>
                    <w:bottom w:val="none" w:sz="0" w:space="0" w:color="auto"/>
                    <w:right w:val="none" w:sz="0" w:space="0" w:color="auto"/>
                  </w:divBdr>
                  <w:divsChild>
                    <w:div w:id="1178614508">
                      <w:marLeft w:val="0"/>
                      <w:marRight w:val="0"/>
                      <w:marTop w:val="0"/>
                      <w:marBottom w:val="0"/>
                      <w:divBdr>
                        <w:top w:val="none" w:sz="0" w:space="0" w:color="auto"/>
                        <w:left w:val="none" w:sz="0" w:space="0" w:color="auto"/>
                        <w:bottom w:val="none" w:sz="0" w:space="0" w:color="auto"/>
                        <w:right w:val="none" w:sz="0" w:space="0" w:color="auto"/>
                      </w:divBdr>
                    </w:div>
                  </w:divsChild>
                </w:div>
                <w:div w:id="1471753794">
                  <w:marLeft w:val="0"/>
                  <w:marRight w:val="0"/>
                  <w:marTop w:val="0"/>
                  <w:marBottom w:val="0"/>
                  <w:divBdr>
                    <w:top w:val="none" w:sz="0" w:space="0" w:color="auto"/>
                    <w:left w:val="none" w:sz="0" w:space="0" w:color="auto"/>
                    <w:bottom w:val="none" w:sz="0" w:space="0" w:color="auto"/>
                    <w:right w:val="none" w:sz="0" w:space="0" w:color="auto"/>
                  </w:divBdr>
                  <w:divsChild>
                    <w:div w:id="2036534338">
                      <w:marLeft w:val="0"/>
                      <w:marRight w:val="0"/>
                      <w:marTop w:val="0"/>
                      <w:marBottom w:val="0"/>
                      <w:divBdr>
                        <w:top w:val="none" w:sz="0" w:space="0" w:color="auto"/>
                        <w:left w:val="none" w:sz="0" w:space="0" w:color="auto"/>
                        <w:bottom w:val="none" w:sz="0" w:space="0" w:color="auto"/>
                        <w:right w:val="none" w:sz="0" w:space="0" w:color="auto"/>
                      </w:divBdr>
                    </w:div>
                  </w:divsChild>
                </w:div>
                <w:div w:id="1405487700">
                  <w:marLeft w:val="0"/>
                  <w:marRight w:val="0"/>
                  <w:marTop w:val="0"/>
                  <w:marBottom w:val="0"/>
                  <w:divBdr>
                    <w:top w:val="none" w:sz="0" w:space="0" w:color="auto"/>
                    <w:left w:val="none" w:sz="0" w:space="0" w:color="auto"/>
                    <w:bottom w:val="none" w:sz="0" w:space="0" w:color="auto"/>
                    <w:right w:val="none" w:sz="0" w:space="0" w:color="auto"/>
                  </w:divBdr>
                  <w:divsChild>
                    <w:div w:id="548881969">
                      <w:marLeft w:val="0"/>
                      <w:marRight w:val="0"/>
                      <w:marTop w:val="0"/>
                      <w:marBottom w:val="0"/>
                      <w:divBdr>
                        <w:top w:val="none" w:sz="0" w:space="0" w:color="auto"/>
                        <w:left w:val="none" w:sz="0" w:space="0" w:color="auto"/>
                        <w:bottom w:val="none" w:sz="0" w:space="0" w:color="auto"/>
                        <w:right w:val="none" w:sz="0" w:space="0" w:color="auto"/>
                      </w:divBdr>
                    </w:div>
                  </w:divsChild>
                </w:div>
                <w:div w:id="1312948742">
                  <w:marLeft w:val="0"/>
                  <w:marRight w:val="0"/>
                  <w:marTop w:val="0"/>
                  <w:marBottom w:val="0"/>
                  <w:divBdr>
                    <w:top w:val="none" w:sz="0" w:space="0" w:color="auto"/>
                    <w:left w:val="none" w:sz="0" w:space="0" w:color="auto"/>
                    <w:bottom w:val="none" w:sz="0" w:space="0" w:color="auto"/>
                    <w:right w:val="none" w:sz="0" w:space="0" w:color="auto"/>
                  </w:divBdr>
                  <w:divsChild>
                    <w:div w:id="1382553420">
                      <w:marLeft w:val="0"/>
                      <w:marRight w:val="0"/>
                      <w:marTop w:val="0"/>
                      <w:marBottom w:val="0"/>
                      <w:divBdr>
                        <w:top w:val="none" w:sz="0" w:space="0" w:color="auto"/>
                        <w:left w:val="none" w:sz="0" w:space="0" w:color="auto"/>
                        <w:bottom w:val="none" w:sz="0" w:space="0" w:color="auto"/>
                        <w:right w:val="none" w:sz="0" w:space="0" w:color="auto"/>
                      </w:divBdr>
                    </w:div>
                  </w:divsChild>
                </w:div>
                <w:div w:id="811755541">
                  <w:marLeft w:val="0"/>
                  <w:marRight w:val="0"/>
                  <w:marTop w:val="0"/>
                  <w:marBottom w:val="0"/>
                  <w:divBdr>
                    <w:top w:val="none" w:sz="0" w:space="0" w:color="auto"/>
                    <w:left w:val="none" w:sz="0" w:space="0" w:color="auto"/>
                    <w:bottom w:val="none" w:sz="0" w:space="0" w:color="auto"/>
                    <w:right w:val="none" w:sz="0" w:space="0" w:color="auto"/>
                  </w:divBdr>
                  <w:divsChild>
                    <w:div w:id="523203350">
                      <w:marLeft w:val="0"/>
                      <w:marRight w:val="0"/>
                      <w:marTop w:val="0"/>
                      <w:marBottom w:val="0"/>
                      <w:divBdr>
                        <w:top w:val="none" w:sz="0" w:space="0" w:color="auto"/>
                        <w:left w:val="none" w:sz="0" w:space="0" w:color="auto"/>
                        <w:bottom w:val="none" w:sz="0" w:space="0" w:color="auto"/>
                        <w:right w:val="none" w:sz="0" w:space="0" w:color="auto"/>
                      </w:divBdr>
                    </w:div>
                  </w:divsChild>
                </w:div>
                <w:div w:id="1898201733">
                  <w:marLeft w:val="0"/>
                  <w:marRight w:val="0"/>
                  <w:marTop w:val="0"/>
                  <w:marBottom w:val="0"/>
                  <w:divBdr>
                    <w:top w:val="none" w:sz="0" w:space="0" w:color="auto"/>
                    <w:left w:val="none" w:sz="0" w:space="0" w:color="auto"/>
                    <w:bottom w:val="none" w:sz="0" w:space="0" w:color="auto"/>
                    <w:right w:val="none" w:sz="0" w:space="0" w:color="auto"/>
                  </w:divBdr>
                  <w:divsChild>
                    <w:div w:id="353725050">
                      <w:marLeft w:val="0"/>
                      <w:marRight w:val="0"/>
                      <w:marTop w:val="0"/>
                      <w:marBottom w:val="0"/>
                      <w:divBdr>
                        <w:top w:val="none" w:sz="0" w:space="0" w:color="auto"/>
                        <w:left w:val="none" w:sz="0" w:space="0" w:color="auto"/>
                        <w:bottom w:val="none" w:sz="0" w:space="0" w:color="auto"/>
                        <w:right w:val="none" w:sz="0" w:space="0" w:color="auto"/>
                      </w:divBdr>
                    </w:div>
                  </w:divsChild>
                </w:div>
                <w:div w:id="1301231339">
                  <w:marLeft w:val="0"/>
                  <w:marRight w:val="0"/>
                  <w:marTop w:val="0"/>
                  <w:marBottom w:val="0"/>
                  <w:divBdr>
                    <w:top w:val="none" w:sz="0" w:space="0" w:color="auto"/>
                    <w:left w:val="none" w:sz="0" w:space="0" w:color="auto"/>
                    <w:bottom w:val="none" w:sz="0" w:space="0" w:color="auto"/>
                    <w:right w:val="none" w:sz="0" w:space="0" w:color="auto"/>
                  </w:divBdr>
                  <w:divsChild>
                    <w:div w:id="1986350421">
                      <w:marLeft w:val="0"/>
                      <w:marRight w:val="0"/>
                      <w:marTop w:val="0"/>
                      <w:marBottom w:val="0"/>
                      <w:divBdr>
                        <w:top w:val="none" w:sz="0" w:space="0" w:color="auto"/>
                        <w:left w:val="none" w:sz="0" w:space="0" w:color="auto"/>
                        <w:bottom w:val="none" w:sz="0" w:space="0" w:color="auto"/>
                        <w:right w:val="none" w:sz="0" w:space="0" w:color="auto"/>
                      </w:divBdr>
                    </w:div>
                  </w:divsChild>
                </w:div>
                <w:div w:id="1846095137">
                  <w:marLeft w:val="0"/>
                  <w:marRight w:val="0"/>
                  <w:marTop w:val="0"/>
                  <w:marBottom w:val="0"/>
                  <w:divBdr>
                    <w:top w:val="none" w:sz="0" w:space="0" w:color="auto"/>
                    <w:left w:val="none" w:sz="0" w:space="0" w:color="auto"/>
                    <w:bottom w:val="none" w:sz="0" w:space="0" w:color="auto"/>
                    <w:right w:val="none" w:sz="0" w:space="0" w:color="auto"/>
                  </w:divBdr>
                  <w:divsChild>
                    <w:div w:id="1735471574">
                      <w:marLeft w:val="0"/>
                      <w:marRight w:val="0"/>
                      <w:marTop w:val="0"/>
                      <w:marBottom w:val="0"/>
                      <w:divBdr>
                        <w:top w:val="none" w:sz="0" w:space="0" w:color="auto"/>
                        <w:left w:val="none" w:sz="0" w:space="0" w:color="auto"/>
                        <w:bottom w:val="none" w:sz="0" w:space="0" w:color="auto"/>
                        <w:right w:val="none" w:sz="0" w:space="0" w:color="auto"/>
                      </w:divBdr>
                    </w:div>
                  </w:divsChild>
                </w:div>
                <w:div w:id="1045907160">
                  <w:marLeft w:val="0"/>
                  <w:marRight w:val="0"/>
                  <w:marTop w:val="0"/>
                  <w:marBottom w:val="0"/>
                  <w:divBdr>
                    <w:top w:val="none" w:sz="0" w:space="0" w:color="auto"/>
                    <w:left w:val="none" w:sz="0" w:space="0" w:color="auto"/>
                    <w:bottom w:val="none" w:sz="0" w:space="0" w:color="auto"/>
                    <w:right w:val="none" w:sz="0" w:space="0" w:color="auto"/>
                  </w:divBdr>
                  <w:divsChild>
                    <w:div w:id="1295525065">
                      <w:marLeft w:val="0"/>
                      <w:marRight w:val="0"/>
                      <w:marTop w:val="0"/>
                      <w:marBottom w:val="0"/>
                      <w:divBdr>
                        <w:top w:val="none" w:sz="0" w:space="0" w:color="auto"/>
                        <w:left w:val="none" w:sz="0" w:space="0" w:color="auto"/>
                        <w:bottom w:val="none" w:sz="0" w:space="0" w:color="auto"/>
                        <w:right w:val="none" w:sz="0" w:space="0" w:color="auto"/>
                      </w:divBdr>
                    </w:div>
                  </w:divsChild>
                </w:div>
                <w:div w:id="477455587">
                  <w:marLeft w:val="0"/>
                  <w:marRight w:val="0"/>
                  <w:marTop w:val="0"/>
                  <w:marBottom w:val="0"/>
                  <w:divBdr>
                    <w:top w:val="none" w:sz="0" w:space="0" w:color="auto"/>
                    <w:left w:val="none" w:sz="0" w:space="0" w:color="auto"/>
                    <w:bottom w:val="none" w:sz="0" w:space="0" w:color="auto"/>
                    <w:right w:val="none" w:sz="0" w:space="0" w:color="auto"/>
                  </w:divBdr>
                  <w:divsChild>
                    <w:div w:id="1529441322">
                      <w:marLeft w:val="0"/>
                      <w:marRight w:val="0"/>
                      <w:marTop w:val="0"/>
                      <w:marBottom w:val="0"/>
                      <w:divBdr>
                        <w:top w:val="none" w:sz="0" w:space="0" w:color="auto"/>
                        <w:left w:val="none" w:sz="0" w:space="0" w:color="auto"/>
                        <w:bottom w:val="none" w:sz="0" w:space="0" w:color="auto"/>
                        <w:right w:val="none" w:sz="0" w:space="0" w:color="auto"/>
                      </w:divBdr>
                    </w:div>
                  </w:divsChild>
                </w:div>
                <w:div w:id="1616249211">
                  <w:marLeft w:val="0"/>
                  <w:marRight w:val="0"/>
                  <w:marTop w:val="0"/>
                  <w:marBottom w:val="0"/>
                  <w:divBdr>
                    <w:top w:val="none" w:sz="0" w:space="0" w:color="auto"/>
                    <w:left w:val="none" w:sz="0" w:space="0" w:color="auto"/>
                    <w:bottom w:val="none" w:sz="0" w:space="0" w:color="auto"/>
                    <w:right w:val="none" w:sz="0" w:space="0" w:color="auto"/>
                  </w:divBdr>
                  <w:divsChild>
                    <w:div w:id="76488932">
                      <w:marLeft w:val="0"/>
                      <w:marRight w:val="0"/>
                      <w:marTop w:val="0"/>
                      <w:marBottom w:val="0"/>
                      <w:divBdr>
                        <w:top w:val="none" w:sz="0" w:space="0" w:color="auto"/>
                        <w:left w:val="none" w:sz="0" w:space="0" w:color="auto"/>
                        <w:bottom w:val="none" w:sz="0" w:space="0" w:color="auto"/>
                        <w:right w:val="none" w:sz="0" w:space="0" w:color="auto"/>
                      </w:divBdr>
                    </w:div>
                  </w:divsChild>
                </w:div>
                <w:div w:id="803889634">
                  <w:marLeft w:val="0"/>
                  <w:marRight w:val="0"/>
                  <w:marTop w:val="0"/>
                  <w:marBottom w:val="0"/>
                  <w:divBdr>
                    <w:top w:val="none" w:sz="0" w:space="0" w:color="auto"/>
                    <w:left w:val="none" w:sz="0" w:space="0" w:color="auto"/>
                    <w:bottom w:val="none" w:sz="0" w:space="0" w:color="auto"/>
                    <w:right w:val="none" w:sz="0" w:space="0" w:color="auto"/>
                  </w:divBdr>
                  <w:divsChild>
                    <w:div w:id="1300188023">
                      <w:marLeft w:val="0"/>
                      <w:marRight w:val="0"/>
                      <w:marTop w:val="0"/>
                      <w:marBottom w:val="0"/>
                      <w:divBdr>
                        <w:top w:val="none" w:sz="0" w:space="0" w:color="auto"/>
                        <w:left w:val="none" w:sz="0" w:space="0" w:color="auto"/>
                        <w:bottom w:val="none" w:sz="0" w:space="0" w:color="auto"/>
                        <w:right w:val="none" w:sz="0" w:space="0" w:color="auto"/>
                      </w:divBdr>
                    </w:div>
                  </w:divsChild>
                </w:div>
                <w:div w:id="994719812">
                  <w:marLeft w:val="0"/>
                  <w:marRight w:val="0"/>
                  <w:marTop w:val="0"/>
                  <w:marBottom w:val="0"/>
                  <w:divBdr>
                    <w:top w:val="none" w:sz="0" w:space="0" w:color="auto"/>
                    <w:left w:val="none" w:sz="0" w:space="0" w:color="auto"/>
                    <w:bottom w:val="none" w:sz="0" w:space="0" w:color="auto"/>
                    <w:right w:val="none" w:sz="0" w:space="0" w:color="auto"/>
                  </w:divBdr>
                  <w:divsChild>
                    <w:div w:id="866598864">
                      <w:marLeft w:val="0"/>
                      <w:marRight w:val="0"/>
                      <w:marTop w:val="0"/>
                      <w:marBottom w:val="0"/>
                      <w:divBdr>
                        <w:top w:val="none" w:sz="0" w:space="0" w:color="auto"/>
                        <w:left w:val="none" w:sz="0" w:space="0" w:color="auto"/>
                        <w:bottom w:val="none" w:sz="0" w:space="0" w:color="auto"/>
                        <w:right w:val="none" w:sz="0" w:space="0" w:color="auto"/>
                      </w:divBdr>
                    </w:div>
                  </w:divsChild>
                </w:div>
                <w:div w:id="1610972634">
                  <w:marLeft w:val="0"/>
                  <w:marRight w:val="0"/>
                  <w:marTop w:val="0"/>
                  <w:marBottom w:val="0"/>
                  <w:divBdr>
                    <w:top w:val="none" w:sz="0" w:space="0" w:color="auto"/>
                    <w:left w:val="none" w:sz="0" w:space="0" w:color="auto"/>
                    <w:bottom w:val="none" w:sz="0" w:space="0" w:color="auto"/>
                    <w:right w:val="none" w:sz="0" w:space="0" w:color="auto"/>
                  </w:divBdr>
                  <w:divsChild>
                    <w:div w:id="879322648">
                      <w:marLeft w:val="0"/>
                      <w:marRight w:val="0"/>
                      <w:marTop w:val="0"/>
                      <w:marBottom w:val="0"/>
                      <w:divBdr>
                        <w:top w:val="none" w:sz="0" w:space="0" w:color="auto"/>
                        <w:left w:val="none" w:sz="0" w:space="0" w:color="auto"/>
                        <w:bottom w:val="none" w:sz="0" w:space="0" w:color="auto"/>
                        <w:right w:val="none" w:sz="0" w:space="0" w:color="auto"/>
                      </w:divBdr>
                    </w:div>
                  </w:divsChild>
                </w:div>
                <w:div w:id="779879486">
                  <w:marLeft w:val="0"/>
                  <w:marRight w:val="0"/>
                  <w:marTop w:val="0"/>
                  <w:marBottom w:val="0"/>
                  <w:divBdr>
                    <w:top w:val="none" w:sz="0" w:space="0" w:color="auto"/>
                    <w:left w:val="none" w:sz="0" w:space="0" w:color="auto"/>
                    <w:bottom w:val="none" w:sz="0" w:space="0" w:color="auto"/>
                    <w:right w:val="none" w:sz="0" w:space="0" w:color="auto"/>
                  </w:divBdr>
                  <w:divsChild>
                    <w:div w:id="787158833">
                      <w:marLeft w:val="0"/>
                      <w:marRight w:val="0"/>
                      <w:marTop w:val="0"/>
                      <w:marBottom w:val="0"/>
                      <w:divBdr>
                        <w:top w:val="none" w:sz="0" w:space="0" w:color="auto"/>
                        <w:left w:val="none" w:sz="0" w:space="0" w:color="auto"/>
                        <w:bottom w:val="none" w:sz="0" w:space="0" w:color="auto"/>
                        <w:right w:val="none" w:sz="0" w:space="0" w:color="auto"/>
                      </w:divBdr>
                    </w:div>
                  </w:divsChild>
                </w:div>
                <w:div w:id="302274885">
                  <w:marLeft w:val="0"/>
                  <w:marRight w:val="0"/>
                  <w:marTop w:val="0"/>
                  <w:marBottom w:val="0"/>
                  <w:divBdr>
                    <w:top w:val="none" w:sz="0" w:space="0" w:color="auto"/>
                    <w:left w:val="none" w:sz="0" w:space="0" w:color="auto"/>
                    <w:bottom w:val="none" w:sz="0" w:space="0" w:color="auto"/>
                    <w:right w:val="none" w:sz="0" w:space="0" w:color="auto"/>
                  </w:divBdr>
                  <w:divsChild>
                    <w:div w:id="1099982522">
                      <w:marLeft w:val="0"/>
                      <w:marRight w:val="0"/>
                      <w:marTop w:val="0"/>
                      <w:marBottom w:val="0"/>
                      <w:divBdr>
                        <w:top w:val="none" w:sz="0" w:space="0" w:color="auto"/>
                        <w:left w:val="none" w:sz="0" w:space="0" w:color="auto"/>
                        <w:bottom w:val="none" w:sz="0" w:space="0" w:color="auto"/>
                        <w:right w:val="none" w:sz="0" w:space="0" w:color="auto"/>
                      </w:divBdr>
                    </w:div>
                  </w:divsChild>
                </w:div>
                <w:div w:id="1177698962">
                  <w:marLeft w:val="0"/>
                  <w:marRight w:val="0"/>
                  <w:marTop w:val="0"/>
                  <w:marBottom w:val="0"/>
                  <w:divBdr>
                    <w:top w:val="none" w:sz="0" w:space="0" w:color="auto"/>
                    <w:left w:val="none" w:sz="0" w:space="0" w:color="auto"/>
                    <w:bottom w:val="none" w:sz="0" w:space="0" w:color="auto"/>
                    <w:right w:val="none" w:sz="0" w:space="0" w:color="auto"/>
                  </w:divBdr>
                  <w:divsChild>
                    <w:div w:id="1363625020">
                      <w:marLeft w:val="0"/>
                      <w:marRight w:val="0"/>
                      <w:marTop w:val="0"/>
                      <w:marBottom w:val="0"/>
                      <w:divBdr>
                        <w:top w:val="none" w:sz="0" w:space="0" w:color="auto"/>
                        <w:left w:val="none" w:sz="0" w:space="0" w:color="auto"/>
                        <w:bottom w:val="none" w:sz="0" w:space="0" w:color="auto"/>
                        <w:right w:val="none" w:sz="0" w:space="0" w:color="auto"/>
                      </w:divBdr>
                    </w:div>
                  </w:divsChild>
                </w:div>
                <w:div w:id="561909582">
                  <w:marLeft w:val="0"/>
                  <w:marRight w:val="0"/>
                  <w:marTop w:val="0"/>
                  <w:marBottom w:val="0"/>
                  <w:divBdr>
                    <w:top w:val="none" w:sz="0" w:space="0" w:color="auto"/>
                    <w:left w:val="none" w:sz="0" w:space="0" w:color="auto"/>
                    <w:bottom w:val="none" w:sz="0" w:space="0" w:color="auto"/>
                    <w:right w:val="none" w:sz="0" w:space="0" w:color="auto"/>
                  </w:divBdr>
                  <w:divsChild>
                    <w:div w:id="1780025442">
                      <w:marLeft w:val="0"/>
                      <w:marRight w:val="0"/>
                      <w:marTop w:val="0"/>
                      <w:marBottom w:val="0"/>
                      <w:divBdr>
                        <w:top w:val="none" w:sz="0" w:space="0" w:color="auto"/>
                        <w:left w:val="none" w:sz="0" w:space="0" w:color="auto"/>
                        <w:bottom w:val="none" w:sz="0" w:space="0" w:color="auto"/>
                        <w:right w:val="none" w:sz="0" w:space="0" w:color="auto"/>
                      </w:divBdr>
                    </w:div>
                  </w:divsChild>
                </w:div>
                <w:div w:id="924679986">
                  <w:marLeft w:val="0"/>
                  <w:marRight w:val="0"/>
                  <w:marTop w:val="0"/>
                  <w:marBottom w:val="0"/>
                  <w:divBdr>
                    <w:top w:val="none" w:sz="0" w:space="0" w:color="auto"/>
                    <w:left w:val="none" w:sz="0" w:space="0" w:color="auto"/>
                    <w:bottom w:val="none" w:sz="0" w:space="0" w:color="auto"/>
                    <w:right w:val="none" w:sz="0" w:space="0" w:color="auto"/>
                  </w:divBdr>
                  <w:divsChild>
                    <w:div w:id="930117815">
                      <w:marLeft w:val="0"/>
                      <w:marRight w:val="0"/>
                      <w:marTop w:val="0"/>
                      <w:marBottom w:val="0"/>
                      <w:divBdr>
                        <w:top w:val="none" w:sz="0" w:space="0" w:color="auto"/>
                        <w:left w:val="none" w:sz="0" w:space="0" w:color="auto"/>
                        <w:bottom w:val="none" w:sz="0" w:space="0" w:color="auto"/>
                        <w:right w:val="none" w:sz="0" w:space="0" w:color="auto"/>
                      </w:divBdr>
                    </w:div>
                  </w:divsChild>
                </w:div>
                <w:div w:id="1469668324">
                  <w:marLeft w:val="0"/>
                  <w:marRight w:val="0"/>
                  <w:marTop w:val="0"/>
                  <w:marBottom w:val="0"/>
                  <w:divBdr>
                    <w:top w:val="none" w:sz="0" w:space="0" w:color="auto"/>
                    <w:left w:val="none" w:sz="0" w:space="0" w:color="auto"/>
                    <w:bottom w:val="none" w:sz="0" w:space="0" w:color="auto"/>
                    <w:right w:val="none" w:sz="0" w:space="0" w:color="auto"/>
                  </w:divBdr>
                  <w:divsChild>
                    <w:div w:id="1272014003">
                      <w:marLeft w:val="0"/>
                      <w:marRight w:val="0"/>
                      <w:marTop w:val="0"/>
                      <w:marBottom w:val="0"/>
                      <w:divBdr>
                        <w:top w:val="none" w:sz="0" w:space="0" w:color="auto"/>
                        <w:left w:val="none" w:sz="0" w:space="0" w:color="auto"/>
                        <w:bottom w:val="none" w:sz="0" w:space="0" w:color="auto"/>
                        <w:right w:val="none" w:sz="0" w:space="0" w:color="auto"/>
                      </w:divBdr>
                    </w:div>
                  </w:divsChild>
                </w:div>
                <w:div w:id="2145999986">
                  <w:marLeft w:val="0"/>
                  <w:marRight w:val="0"/>
                  <w:marTop w:val="0"/>
                  <w:marBottom w:val="0"/>
                  <w:divBdr>
                    <w:top w:val="none" w:sz="0" w:space="0" w:color="auto"/>
                    <w:left w:val="none" w:sz="0" w:space="0" w:color="auto"/>
                    <w:bottom w:val="none" w:sz="0" w:space="0" w:color="auto"/>
                    <w:right w:val="none" w:sz="0" w:space="0" w:color="auto"/>
                  </w:divBdr>
                  <w:divsChild>
                    <w:div w:id="1551767610">
                      <w:marLeft w:val="0"/>
                      <w:marRight w:val="0"/>
                      <w:marTop w:val="0"/>
                      <w:marBottom w:val="0"/>
                      <w:divBdr>
                        <w:top w:val="none" w:sz="0" w:space="0" w:color="auto"/>
                        <w:left w:val="none" w:sz="0" w:space="0" w:color="auto"/>
                        <w:bottom w:val="none" w:sz="0" w:space="0" w:color="auto"/>
                        <w:right w:val="none" w:sz="0" w:space="0" w:color="auto"/>
                      </w:divBdr>
                    </w:div>
                  </w:divsChild>
                </w:div>
                <w:div w:id="1734044026">
                  <w:marLeft w:val="0"/>
                  <w:marRight w:val="0"/>
                  <w:marTop w:val="0"/>
                  <w:marBottom w:val="0"/>
                  <w:divBdr>
                    <w:top w:val="none" w:sz="0" w:space="0" w:color="auto"/>
                    <w:left w:val="none" w:sz="0" w:space="0" w:color="auto"/>
                    <w:bottom w:val="none" w:sz="0" w:space="0" w:color="auto"/>
                    <w:right w:val="none" w:sz="0" w:space="0" w:color="auto"/>
                  </w:divBdr>
                  <w:divsChild>
                    <w:div w:id="498469291">
                      <w:marLeft w:val="0"/>
                      <w:marRight w:val="0"/>
                      <w:marTop w:val="0"/>
                      <w:marBottom w:val="0"/>
                      <w:divBdr>
                        <w:top w:val="none" w:sz="0" w:space="0" w:color="auto"/>
                        <w:left w:val="none" w:sz="0" w:space="0" w:color="auto"/>
                        <w:bottom w:val="none" w:sz="0" w:space="0" w:color="auto"/>
                        <w:right w:val="none" w:sz="0" w:space="0" w:color="auto"/>
                      </w:divBdr>
                    </w:div>
                  </w:divsChild>
                </w:div>
                <w:div w:id="1736315194">
                  <w:marLeft w:val="0"/>
                  <w:marRight w:val="0"/>
                  <w:marTop w:val="0"/>
                  <w:marBottom w:val="0"/>
                  <w:divBdr>
                    <w:top w:val="none" w:sz="0" w:space="0" w:color="auto"/>
                    <w:left w:val="none" w:sz="0" w:space="0" w:color="auto"/>
                    <w:bottom w:val="none" w:sz="0" w:space="0" w:color="auto"/>
                    <w:right w:val="none" w:sz="0" w:space="0" w:color="auto"/>
                  </w:divBdr>
                  <w:divsChild>
                    <w:div w:id="439765613">
                      <w:marLeft w:val="0"/>
                      <w:marRight w:val="0"/>
                      <w:marTop w:val="0"/>
                      <w:marBottom w:val="0"/>
                      <w:divBdr>
                        <w:top w:val="none" w:sz="0" w:space="0" w:color="auto"/>
                        <w:left w:val="none" w:sz="0" w:space="0" w:color="auto"/>
                        <w:bottom w:val="none" w:sz="0" w:space="0" w:color="auto"/>
                        <w:right w:val="none" w:sz="0" w:space="0" w:color="auto"/>
                      </w:divBdr>
                    </w:div>
                  </w:divsChild>
                </w:div>
                <w:div w:id="561411697">
                  <w:marLeft w:val="0"/>
                  <w:marRight w:val="0"/>
                  <w:marTop w:val="0"/>
                  <w:marBottom w:val="0"/>
                  <w:divBdr>
                    <w:top w:val="none" w:sz="0" w:space="0" w:color="auto"/>
                    <w:left w:val="none" w:sz="0" w:space="0" w:color="auto"/>
                    <w:bottom w:val="none" w:sz="0" w:space="0" w:color="auto"/>
                    <w:right w:val="none" w:sz="0" w:space="0" w:color="auto"/>
                  </w:divBdr>
                  <w:divsChild>
                    <w:div w:id="1928464856">
                      <w:marLeft w:val="0"/>
                      <w:marRight w:val="0"/>
                      <w:marTop w:val="0"/>
                      <w:marBottom w:val="0"/>
                      <w:divBdr>
                        <w:top w:val="none" w:sz="0" w:space="0" w:color="auto"/>
                        <w:left w:val="none" w:sz="0" w:space="0" w:color="auto"/>
                        <w:bottom w:val="none" w:sz="0" w:space="0" w:color="auto"/>
                        <w:right w:val="none" w:sz="0" w:space="0" w:color="auto"/>
                      </w:divBdr>
                    </w:div>
                  </w:divsChild>
                </w:div>
                <w:div w:id="1405373193">
                  <w:marLeft w:val="0"/>
                  <w:marRight w:val="0"/>
                  <w:marTop w:val="0"/>
                  <w:marBottom w:val="0"/>
                  <w:divBdr>
                    <w:top w:val="none" w:sz="0" w:space="0" w:color="auto"/>
                    <w:left w:val="none" w:sz="0" w:space="0" w:color="auto"/>
                    <w:bottom w:val="none" w:sz="0" w:space="0" w:color="auto"/>
                    <w:right w:val="none" w:sz="0" w:space="0" w:color="auto"/>
                  </w:divBdr>
                  <w:divsChild>
                    <w:div w:id="19859685">
                      <w:marLeft w:val="0"/>
                      <w:marRight w:val="0"/>
                      <w:marTop w:val="0"/>
                      <w:marBottom w:val="0"/>
                      <w:divBdr>
                        <w:top w:val="none" w:sz="0" w:space="0" w:color="auto"/>
                        <w:left w:val="none" w:sz="0" w:space="0" w:color="auto"/>
                        <w:bottom w:val="none" w:sz="0" w:space="0" w:color="auto"/>
                        <w:right w:val="none" w:sz="0" w:space="0" w:color="auto"/>
                      </w:divBdr>
                    </w:div>
                  </w:divsChild>
                </w:div>
                <w:div w:id="997655111">
                  <w:marLeft w:val="0"/>
                  <w:marRight w:val="0"/>
                  <w:marTop w:val="0"/>
                  <w:marBottom w:val="0"/>
                  <w:divBdr>
                    <w:top w:val="none" w:sz="0" w:space="0" w:color="auto"/>
                    <w:left w:val="none" w:sz="0" w:space="0" w:color="auto"/>
                    <w:bottom w:val="none" w:sz="0" w:space="0" w:color="auto"/>
                    <w:right w:val="none" w:sz="0" w:space="0" w:color="auto"/>
                  </w:divBdr>
                  <w:divsChild>
                    <w:div w:id="683672047">
                      <w:marLeft w:val="0"/>
                      <w:marRight w:val="0"/>
                      <w:marTop w:val="0"/>
                      <w:marBottom w:val="0"/>
                      <w:divBdr>
                        <w:top w:val="none" w:sz="0" w:space="0" w:color="auto"/>
                        <w:left w:val="none" w:sz="0" w:space="0" w:color="auto"/>
                        <w:bottom w:val="none" w:sz="0" w:space="0" w:color="auto"/>
                        <w:right w:val="none" w:sz="0" w:space="0" w:color="auto"/>
                      </w:divBdr>
                    </w:div>
                  </w:divsChild>
                </w:div>
                <w:div w:id="2018270441">
                  <w:marLeft w:val="0"/>
                  <w:marRight w:val="0"/>
                  <w:marTop w:val="0"/>
                  <w:marBottom w:val="0"/>
                  <w:divBdr>
                    <w:top w:val="none" w:sz="0" w:space="0" w:color="auto"/>
                    <w:left w:val="none" w:sz="0" w:space="0" w:color="auto"/>
                    <w:bottom w:val="none" w:sz="0" w:space="0" w:color="auto"/>
                    <w:right w:val="none" w:sz="0" w:space="0" w:color="auto"/>
                  </w:divBdr>
                  <w:divsChild>
                    <w:div w:id="1869874987">
                      <w:marLeft w:val="0"/>
                      <w:marRight w:val="0"/>
                      <w:marTop w:val="0"/>
                      <w:marBottom w:val="0"/>
                      <w:divBdr>
                        <w:top w:val="none" w:sz="0" w:space="0" w:color="auto"/>
                        <w:left w:val="none" w:sz="0" w:space="0" w:color="auto"/>
                        <w:bottom w:val="none" w:sz="0" w:space="0" w:color="auto"/>
                        <w:right w:val="none" w:sz="0" w:space="0" w:color="auto"/>
                      </w:divBdr>
                    </w:div>
                  </w:divsChild>
                </w:div>
                <w:div w:id="1110126758">
                  <w:marLeft w:val="0"/>
                  <w:marRight w:val="0"/>
                  <w:marTop w:val="0"/>
                  <w:marBottom w:val="0"/>
                  <w:divBdr>
                    <w:top w:val="none" w:sz="0" w:space="0" w:color="auto"/>
                    <w:left w:val="none" w:sz="0" w:space="0" w:color="auto"/>
                    <w:bottom w:val="none" w:sz="0" w:space="0" w:color="auto"/>
                    <w:right w:val="none" w:sz="0" w:space="0" w:color="auto"/>
                  </w:divBdr>
                  <w:divsChild>
                    <w:div w:id="176121024">
                      <w:marLeft w:val="0"/>
                      <w:marRight w:val="0"/>
                      <w:marTop w:val="0"/>
                      <w:marBottom w:val="0"/>
                      <w:divBdr>
                        <w:top w:val="none" w:sz="0" w:space="0" w:color="auto"/>
                        <w:left w:val="none" w:sz="0" w:space="0" w:color="auto"/>
                        <w:bottom w:val="none" w:sz="0" w:space="0" w:color="auto"/>
                        <w:right w:val="none" w:sz="0" w:space="0" w:color="auto"/>
                      </w:divBdr>
                    </w:div>
                  </w:divsChild>
                </w:div>
                <w:div w:id="34819423">
                  <w:marLeft w:val="0"/>
                  <w:marRight w:val="0"/>
                  <w:marTop w:val="0"/>
                  <w:marBottom w:val="0"/>
                  <w:divBdr>
                    <w:top w:val="none" w:sz="0" w:space="0" w:color="auto"/>
                    <w:left w:val="none" w:sz="0" w:space="0" w:color="auto"/>
                    <w:bottom w:val="none" w:sz="0" w:space="0" w:color="auto"/>
                    <w:right w:val="none" w:sz="0" w:space="0" w:color="auto"/>
                  </w:divBdr>
                  <w:divsChild>
                    <w:div w:id="1555434133">
                      <w:marLeft w:val="0"/>
                      <w:marRight w:val="0"/>
                      <w:marTop w:val="0"/>
                      <w:marBottom w:val="0"/>
                      <w:divBdr>
                        <w:top w:val="none" w:sz="0" w:space="0" w:color="auto"/>
                        <w:left w:val="none" w:sz="0" w:space="0" w:color="auto"/>
                        <w:bottom w:val="none" w:sz="0" w:space="0" w:color="auto"/>
                        <w:right w:val="none" w:sz="0" w:space="0" w:color="auto"/>
                      </w:divBdr>
                    </w:div>
                  </w:divsChild>
                </w:div>
                <w:div w:id="53167522">
                  <w:marLeft w:val="0"/>
                  <w:marRight w:val="0"/>
                  <w:marTop w:val="0"/>
                  <w:marBottom w:val="0"/>
                  <w:divBdr>
                    <w:top w:val="none" w:sz="0" w:space="0" w:color="auto"/>
                    <w:left w:val="none" w:sz="0" w:space="0" w:color="auto"/>
                    <w:bottom w:val="none" w:sz="0" w:space="0" w:color="auto"/>
                    <w:right w:val="none" w:sz="0" w:space="0" w:color="auto"/>
                  </w:divBdr>
                  <w:divsChild>
                    <w:div w:id="1591770895">
                      <w:marLeft w:val="0"/>
                      <w:marRight w:val="0"/>
                      <w:marTop w:val="0"/>
                      <w:marBottom w:val="0"/>
                      <w:divBdr>
                        <w:top w:val="none" w:sz="0" w:space="0" w:color="auto"/>
                        <w:left w:val="none" w:sz="0" w:space="0" w:color="auto"/>
                        <w:bottom w:val="none" w:sz="0" w:space="0" w:color="auto"/>
                        <w:right w:val="none" w:sz="0" w:space="0" w:color="auto"/>
                      </w:divBdr>
                    </w:div>
                  </w:divsChild>
                </w:div>
                <w:div w:id="1401755607">
                  <w:marLeft w:val="0"/>
                  <w:marRight w:val="0"/>
                  <w:marTop w:val="0"/>
                  <w:marBottom w:val="0"/>
                  <w:divBdr>
                    <w:top w:val="none" w:sz="0" w:space="0" w:color="auto"/>
                    <w:left w:val="none" w:sz="0" w:space="0" w:color="auto"/>
                    <w:bottom w:val="none" w:sz="0" w:space="0" w:color="auto"/>
                    <w:right w:val="none" w:sz="0" w:space="0" w:color="auto"/>
                  </w:divBdr>
                  <w:divsChild>
                    <w:div w:id="1953897846">
                      <w:marLeft w:val="0"/>
                      <w:marRight w:val="0"/>
                      <w:marTop w:val="0"/>
                      <w:marBottom w:val="0"/>
                      <w:divBdr>
                        <w:top w:val="none" w:sz="0" w:space="0" w:color="auto"/>
                        <w:left w:val="none" w:sz="0" w:space="0" w:color="auto"/>
                        <w:bottom w:val="none" w:sz="0" w:space="0" w:color="auto"/>
                        <w:right w:val="none" w:sz="0" w:space="0" w:color="auto"/>
                      </w:divBdr>
                    </w:div>
                  </w:divsChild>
                </w:div>
                <w:div w:id="1359888720">
                  <w:marLeft w:val="0"/>
                  <w:marRight w:val="0"/>
                  <w:marTop w:val="0"/>
                  <w:marBottom w:val="0"/>
                  <w:divBdr>
                    <w:top w:val="none" w:sz="0" w:space="0" w:color="auto"/>
                    <w:left w:val="none" w:sz="0" w:space="0" w:color="auto"/>
                    <w:bottom w:val="none" w:sz="0" w:space="0" w:color="auto"/>
                    <w:right w:val="none" w:sz="0" w:space="0" w:color="auto"/>
                  </w:divBdr>
                  <w:divsChild>
                    <w:div w:id="540484863">
                      <w:marLeft w:val="0"/>
                      <w:marRight w:val="0"/>
                      <w:marTop w:val="0"/>
                      <w:marBottom w:val="0"/>
                      <w:divBdr>
                        <w:top w:val="none" w:sz="0" w:space="0" w:color="auto"/>
                        <w:left w:val="none" w:sz="0" w:space="0" w:color="auto"/>
                        <w:bottom w:val="none" w:sz="0" w:space="0" w:color="auto"/>
                        <w:right w:val="none" w:sz="0" w:space="0" w:color="auto"/>
                      </w:divBdr>
                    </w:div>
                  </w:divsChild>
                </w:div>
                <w:div w:id="786660611">
                  <w:marLeft w:val="0"/>
                  <w:marRight w:val="0"/>
                  <w:marTop w:val="0"/>
                  <w:marBottom w:val="0"/>
                  <w:divBdr>
                    <w:top w:val="none" w:sz="0" w:space="0" w:color="auto"/>
                    <w:left w:val="none" w:sz="0" w:space="0" w:color="auto"/>
                    <w:bottom w:val="none" w:sz="0" w:space="0" w:color="auto"/>
                    <w:right w:val="none" w:sz="0" w:space="0" w:color="auto"/>
                  </w:divBdr>
                  <w:divsChild>
                    <w:div w:id="1130783799">
                      <w:marLeft w:val="0"/>
                      <w:marRight w:val="0"/>
                      <w:marTop w:val="0"/>
                      <w:marBottom w:val="0"/>
                      <w:divBdr>
                        <w:top w:val="none" w:sz="0" w:space="0" w:color="auto"/>
                        <w:left w:val="none" w:sz="0" w:space="0" w:color="auto"/>
                        <w:bottom w:val="none" w:sz="0" w:space="0" w:color="auto"/>
                        <w:right w:val="none" w:sz="0" w:space="0" w:color="auto"/>
                      </w:divBdr>
                    </w:div>
                  </w:divsChild>
                </w:div>
                <w:div w:id="1899823797">
                  <w:marLeft w:val="0"/>
                  <w:marRight w:val="0"/>
                  <w:marTop w:val="0"/>
                  <w:marBottom w:val="0"/>
                  <w:divBdr>
                    <w:top w:val="none" w:sz="0" w:space="0" w:color="auto"/>
                    <w:left w:val="none" w:sz="0" w:space="0" w:color="auto"/>
                    <w:bottom w:val="none" w:sz="0" w:space="0" w:color="auto"/>
                    <w:right w:val="none" w:sz="0" w:space="0" w:color="auto"/>
                  </w:divBdr>
                  <w:divsChild>
                    <w:div w:id="1991134780">
                      <w:marLeft w:val="0"/>
                      <w:marRight w:val="0"/>
                      <w:marTop w:val="0"/>
                      <w:marBottom w:val="0"/>
                      <w:divBdr>
                        <w:top w:val="none" w:sz="0" w:space="0" w:color="auto"/>
                        <w:left w:val="none" w:sz="0" w:space="0" w:color="auto"/>
                        <w:bottom w:val="none" w:sz="0" w:space="0" w:color="auto"/>
                        <w:right w:val="none" w:sz="0" w:space="0" w:color="auto"/>
                      </w:divBdr>
                    </w:div>
                  </w:divsChild>
                </w:div>
                <w:div w:id="465045537">
                  <w:marLeft w:val="0"/>
                  <w:marRight w:val="0"/>
                  <w:marTop w:val="0"/>
                  <w:marBottom w:val="0"/>
                  <w:divBdr>
                    <w:top w:val="none" w:sz="0" w:space="0" w:color="auto"/>
                    <w:left w:val="none" w:sz="0" w:space="0" w:color="auto"/>
                    <w:bottom w:val="none" w:sz="0" w:space="0" w:color="auto"/>
                    <w:right w:val="none" w:sz="0" w:space="0" w:color="auto"/>
                  </w:divBdr>
                  <w:divsChild>
                    <w:div w:id="1703436255">
                      <w:marLeft w:val="0"/>
                      <w:marRight w:val="0"/>
                      <w:marTop w:val="0"/>
                      <w:marBottom w:val="0"/>
                      <w:divBdr>
                        <w:top w:val="none" w:sz="0" w:space="0" w:color="auto"/>
                        <w:left w:val="none" w:sz="0" w:space="0" w:color="auto"/>
                        <w:bottom w:val="none" w:sz="0" w:space="0" w:color="auto"/>
                        <w:right w:val="none" w:sz="0" w:space="0" w:color="auto"/>
                      </w:divBdr>
                    </w:div>
                  </w:divsChild>
                </w:div>
                <w:div w:id="271665933">
                  <w:marLeft w:val="0"/>
                  <w:marRight w:val="0"/>
                  <w:marTop w:val="0"/>
                  <w:marBottom w:val="0"/>
                  <w:divBdr>
                    <w:top w:val="none" w:sz="0" w:space="0" w:color="auto"/>
                    <w:left w:val="none" w:sz="0" w:space="0" w:color="auto"/>
                    <w:bottom w:val="none" w:sz="0" w:space="0" w:color="auto"/>
                    <w:right w:val="none" w:sz="0" w:space="0" w:color="auto"/>
                  </w:divBdr>
                  <w:divsChild>
                    <w:div w:id="1724673199">
                      <w:marLeft w:val="0"/>
                      <w:marRight w:val="0"/>
                      <w:marTop w:val="0"/>
                      <w:marBottom w:val="0"/>
                      <w:divBdr>
                        <w:top w:val="none" w:sz="0" w:space="0" w:color="auto"/>
                        <w:left w:val="none" w:sz="0" w:space="0" w:color="auto"/>
                        <w:bottom w:val="none" w:sz="0" w:space="0" w:color="auto"/>
                        <w:right w:val="none" w:sz="0" w:space="0" w:color="auto"/>
                      </w:divBdr>
                    </w:div>
                  </w:divsChild>
                </w:div>
                <w:div w:id="700588026">
                  <w:marLeft w:val="0"/>
                  <w:marRight w:val="0"/>
                  <w:marTop w:val="0"/>
                  <w:marBottom w:val="0"/>
                  <w:divBdr>
                    <w:top w:val="none" w:sz="0" w:space="0" w:color="auto"/>
                    <w:left w:val="none" w:sz="0" w:space="0" w:color="auto"/>
                    <w:bottom w:val="none" w:sz="0" w:space="0" w:color="auto"/>
                    <w:right w:val="none" w:sz="0" w:space="0" w:color="auto"/>
                  </w:divBdr>
                  <w:divsChild>
                    <w:div w:id="1419593844">
                      <w:marLeft w:val="0"/>
                      <w:marRight w:val="0"/>
                      <w:marTop w:val="0"/>
                      <w:marBottom w:val="0"/>
                      <w:divBdr>
                        <w:top w:val="none" w:sz="0" w:space="0" w:color="auto"/>
                        <w:left w:val="none" w:sz="0" w:space="0" w:color="auto"/>
                        <w:bottom w:val="none" w:sz="0" w:space="0" w:color="auto"/>
                        <w:right w:val="none" w:sz="0" w:space="0" w:color="auto"/>
                      </w:divBdr>
                    </w:div>
                  </w:divsChild>
                </w:div>
                <w:div w:id="1826124764">
                  <w:marLeft w:val="0"/>
                  <w:marRight w:val="0"/>
                  <w:marTop w:val="0"/>
                  <w:marBottom w:val="0"/>
                  <w:divBdr>
                    <w:top w:val="none" w:sz="0" w:space="0" w:color="auto"/>
                    <w:left w:val="none" w:sz="0" w:space="0" w:color="auto"/>
                    <w:bottom w:val="none" w:sz="0" w:space="0" w:color="auto"/>
                    <w:right w:val="none" w:sz="0" w:space="0" w:color="auto"/>
                  </w:divBdr>
                  <w:divsChild>
                    <w:div w:id="1548839619">
                      <w:marLeft w:val="0"/>
                      <w:marRight w:val="0"/>
                      <w:marTop w:val="0"/>
                      <w:marBottom w:val="0"/>
                      <w:divBdr>
                        <w:top w:val="none" w:sz="0" w:space="0" w:color="auto"/>
                        <w:left w:val="none" w:sz="0" w:space="0" w:color="auto"/>
                        <w:bottom w:val="none" w:sz="0" w:space="0" w:color="auto"/>
                        <w:right w:val="none" w:sz="0" w:space="0" w:color="auto"/>
                      </w:divBdr>
                    </w:div>
                  </w:divsChild>
                </w:div>
                <w:div w:id="1185635275">
                  <w:marLeft w:val="0"/>
                  <w:marRight w:val="0"/>
                  <w:marTop w:val="0"/>
                  <w:marBottom w:val="0"/>
                  <w:divBdr>
                    <w:top w:val="none" w:sz="0" w:space="0" w:color="auto"/>
                    <w:left w:val="none" w:sz="0" w:space="0" w:color="auto"/>
                    <w:bottom w:val="none" w:sz="0" w:space="0" w:color="auto"/>
                    <w:right w:val="none" w:sz="0" w:space="0" w:color="auto"/>
                  </w:divBdr>
                  <w:divsChild>
                    <w:div w:id="1660426897">
                      <w:marLeft w:val="0"/>
                      <w:marRight w:val="0"/>
                      <w:marTop w:val="0"/>
                      <w:marBottom w:val="0"/>
                      <w:divBdr>
                        <w:top w:val="none" w:sz="0" w:space="0" w:color="auto"/>
                        <w:left w:val="none" w:sz="0" w:space="0" w:color="auto"/>
                        <w:bottom w:val="none" w:sz="0" w:space="0" w:color="auto"/>
                        <w:right w:val="none" w:sz="0" w:space="0" w:color="auto"/>
                      </w:divBdr>
                    </w:div>
                  </w:divsChild>
                </w:div>
                <w:div w:id="221327837">
                  <w:marLeft w:val="0"/>
                  <w:marRight w:val="0"/>
                  <w:marTop w:val="0"/>
                  <w:marBottom w:val="0"/>
                  <w:divBdr>
                    <w:top w:val="none" w:sz="0" w:space="0" w:color="auto"/>
                    <w:left w:val="none" w:sz="0" w:space="0" w:color="auto"/>
                    <w:bottom w:val="none" w:sz="0" w:space="0" w:color="auto"/>
                    <w:right w:val="none" w:sz="0" w:space="0" w:color="auto"/>
                  </w:divBdr>
                  <w:divsChild>
                    <w:div w:id="497691311">
                      <w:marLeft w:val="0"/>
                      <w:marRight w:val="0"/>
                      <w:marTop w:val="0"/>
                      <w:marBottom w:val="0"/>
                      <w:divBdr>
                        <w:top w:val="none" w:sz="0" w:space="0" w:color="auto"/>
                        <w:left w:val="none" w:sz="0" w:space="0" w:color="auto"/>
                        <w:bottom w:val="none" w:sz="0" w:space="0" w:color="auto"/>
                        <w:right w:val="none" w:sz="0" w:space="0" w:color="auto"/>
                      </w:divBdr>
                    </w:div>
                  </w:divsChild>
                </w:div>
                <w:div w:id="735736982">
                  <w:marLeft w:val="0"/>
                  <w:marRight w:val="0"/>
                  <w:marTop w:val="0"/>
                  <w:marBottom w:val="0"/>
                  <w:divBdr>
                    <w:top w:val="none" w:sz="0" w:space="0" w:color="auto"/>
                    <w:left w:val="none" w:sz="0" w:space="0" w:color="auto"/>
                    <w:bottom w:val="none" w:sz="0" w:space="0" w:color="auto"/>
                    <w:right w:val="none" w:sz="0" w:space="0" w:color="auto"/>
                  </w:divBdr>
                  <w:divsChild>
                    <w:div w:id="264655412">
                      <w:marLeft w:val="0"/>
                      <w:marRight w:val="0"/>
                      <w:marTop w:val="0"/>
                      <w:marBottom w:val="0"/>
                      <w:divBdr>
                        <w:top w:val="none" w:sz="0" w:space="0" w:color="auto"/>
                        <w:left w:val="none" w:sz="0" w:space="0" w:color="auto"/>
                        <w:bottom w:val="none" w:sz="0" w:space="0" w:color="auto"/>
                        <w:right w:val="none" w:sz="0" w:space="0" w:color="auto"/>
                      </w:divBdr>
                    </w:div>
                  </w:divsChild>
                </w:div>
                <w:div w:id="418407626">
                  <w:marLeft w:val="0"/>
                  <w:marRight w:val="0"/>
                  <w:marTop w:val="0"/>
                  <w:marBottom w:val="0"/>
                  <w:divBdr>
                    <w:top w:val="none" w:sz="0" w:space="0" w:color="auto"/>
                    <w:left w:val="none" w:sz="0" w:space="0" w:color="auto"/>
                    <w:bottom w:val="none" w:sz="0" w:space="0" w:color="auto"/>
                    <w:right w:val="none" w:sz="0" w:space="0" w:color="auto"/>
                  </w:divBdr>
                  <w:divsChild>
                    <w:div w:id="1071461160">
                      <w:marLeft w:val="0"/>
                      <w:marRight w:val="0"/>
                      <w:marTop w:val="0"/>
                      <w:marBottom w:val="0"/>
                      <w:divBdr>
                        <w:top w:val="none" w:sz="0" w:space="0" w:color="auto"/>
                        <w:left w:val="none" w:sz="0" w:space="0" w:color="auto"/>
                        <w:bottom w:val="none" w:sz="0" w:space="0" w:color="auto"/>
                        <w:right w:val="none" w:sz="0" w:space="0" w:color="auto"/>
                      </w:divBdr>
                    </w:div>
                  </w:divsChild>
                </w:div>
                <w:div w:id="893347003">
                  <w:marLeft w:val="0"/>
                  <w:marRight w:val="0"/>
                  <w:marTop w:val="0"/>
                  <w:marBottom w:val="0"/>
                  <w:divBdr>
                    <w:top w:val="none" w:sz="0" w:space="0" w:color="auto"/>
                    <w:left w:val="none" w:sz="0" w:space="0" w:color="auto"/>
                    <w:bottom w:val="none" w:sz="0" w:space="0" w:color="auto"/>
                    <w:right w:val="none" w:sz="0" w:space="0" w:color="auto"/>
                  </w:divBdr>
                  <w:divsChild>
                    <w:div w:id="761341722">
                      <w:marLeft w:val="0"/>
                      <w:marRight w:val="0"/>
                      <w:marTop w:val="0"/>
                      <w:marBottom w:val="0"/>
                      <w:divBdr>
                        <w:top w:val="none" w:sz="0" w:space="0" w:color="auto"/>
                        <w:left w:val="none" w:sz="0" w:space="0" w:color="auto"/>
                        <w:bottom w:val="none" w:sz="0" w:space="0" w:color="auto"/>
                        <w:right w:val="none" w:sz="0" w:space="0" w:color="auto"/>
                      </w:divBdr>
                    </w:div>
                  </w:divsChild>
                </w:div>
                <w:div w:id="162625050">
                  <w:marLeft w:val="0"/>
                  <w:marRight w:val="0"/>
                  <w:marTop w:val="0"/>
                  <w:marBottom w:val="0"/>
                  <w:divBdr>
                    <w:top w:val="none" w:sz="0" w:space="0" w:color="auto"/>
                    <w:left w:val="none" w:sz="0" w:space="0" w:color="auto"/>
                    <w:bottom w:val="none" w:sz="0" w:space="0" w:color="auto"/>
                    <w:right w:val="none" w:sz="0" w:space="0" w:color="auto"/>
                  </w:divBdr>
                  <w:divsChild>
                    <w:div w:id="190386127">
                      <w:marLeft w:val="0"/>
                      <w:marRight w:val="0"/>
                      <w:marTop w:val="0"/>
                      <w:marBottom w:val="0"/>
                      <w:divBdr>
                        <w:top w:val="none" w:sz="0" w:space="0" w:color="auto"/>
                        <w:left w:val="none" w:sz="0" w:space="0" w:color="auto"/>
                        <w:bottom w:val="none" w:sz="0" w:space="0" w:color="auto"/>
                        <w:right w:val="none" w:sz="0" w:space="0" w:color="auto"/>
                      </w:divBdr>
                    </w:div>
                  </w:divsChild>
                </w:div>
                <w:div w:id="2013795803">
                  <w:marLeft w:val="0"/>
                  <w:marRight w:val="0"/>
                  <w:marTop w:val="0"/>
                  <w:marBottom w:val="0"/>
                  <w:divBdr>
                    <w:top w:val="none" w:sz="0" w:space="0" w:color="auto"/>
                    <w:left w:val="none" w:sz="0" w:space="0" w:color="auto"/>
                    <w:bottom w:val="none" w:sz="0" w:space="0" w:color="auto"/>
                    <w:right w:val="none" w:sz="0" w:space="0" w:color="auto"/>
                  </w:divBdr>
                  <w:divsChild>
                    <w:div w:id="16109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89654257">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52325913">
      <w:bodyDiv w:val="1"/>
      <w:marLeft w:val="0"/>
      <w:marRight w:val="0"/>
      <w:marTop w:val="0"/>
      <w:marBottom w:val="0"/>
      <w:divBdr>
        <w:top w:val="none" w:sz="0" w:space="0" w:color="auto"/>
        <w:left w:val="none" w:sz="0" w:space="0" w:color="auto"/>
        <w:bottom w:val="none" w:sz="0" w:space="0" w:color="auto"/>
        <w:right w:val="none" w:sz="0" w:space="0" w:color="auto"/>
      </w:divBdr>
      <w:divsChild>
        <w:div w:id="741105874">
          <w:marLeft w:val="0"/>
          <w:marRight w:val="0"/>
          <w:marTop w:val="0"/>
          <w:marBottom w:val="0"/>
          <w:divBdr>
            <w:top w:val="none" w:sz="0" w:space="0" w:color="auto"/>
            <w:left w:val="none" w:sz="0" w:space="0" w:color="auto"/>
            <w:bottom w:val="none" w:sz="0" w:space="0" w:color="auto"/>
            <w:right w:val="none" w:sz="0" w:space="0" w:color="auto"/>
          </w:divBdr>
        </w:div>
        <w:div w:id="1258951855">
          <w:marLeft w:val="0"/>
          <w:marRight w:val="0"/>
          <w:marTop w:val="0"/>
          <w:marBottom w:val="0"/>
          <w:divBdr>
            <w:top w:val="none" w:sz="0" w:space="0" w:color="auto"/>
            <w:left w:val="none" w:sz="0" w:space="0" w:color="auto"/>
            <w:bottom w:val="none" w:sz="0" w:space="0" w:color="auto"/>
            <w:right w:val="none" w:sz="0" w:space="0" w:color="auto"/>
          </w:divBdr>
        </w:div>
        <w:div w:id="1175992186">
          <w:marLeft w:val="0"/>
          <w:marRight w:val="0"/>
          <w:marTop w:val="0"/>
          <w:marBottom w:val="0"/>
          <w:divBdr>
            <w:top w:val="none" w:sz="0" w:space="0" w:color="auto"/>
            <w:left w:val="none" w:sz="0" w:space="0" w:color="auto"/>
            <w:bottom w:val="none" w:sz="0" w:space="0" w:color="auto"/>
            <w:right w:val="none" w:sz="0" w:space="0" w:color="auto"/>
          </w:divBdr>
        </w:div>
        <w:div w:id="1475758752">
          <w:marLeft w:val="0"/>
          <w:marRight w:val="0"/>
          <w:marTop w:val="0"/>
          <w:marBottom w:val="0"/>
          <w:divBdr>
            <w:top w:val="none" w:sz="0" w:space="0" w:color="auto"/>
            <w:left w:val="none" w:sz="0" w:space="0" w:color="auto"/>
            <w:bottom w:val="none" w:sz="0" w:space="0" w:color="auto"/>
            <w:right w:val="none" w:sz="0" w:space="0" w:color="auto"/>
          </w:divBdr>
        </w:div>
        <w:div w:id="2011329490">
          <w:marLeft w:val="0"/>
          <w:marRight w:val="0"/>
          <w:marTop w:val="0"/>
          <w:marBottom w:val="0"/>
          <w:divBdr>
            <w:top w:val="none" w:sz="0" w:space="0" w:color="auto"/>
            <w:left w:val="none" w:sz="0" w:space="0" w:color="auto"/>
            <w:bottom w:val="none" w:sz="0" w:space="0" w:color="auto"/>
            <w:right w:val="none" w:sz="0" w:space="0" w:color="auto"/>
          </w:divBdr>
        </w:div>
        <w:div w:id="1270164338">
          <w:marLeft w:val="0"/>
          <w:marRight w:val="0"/>
          <w:marTop w:val="0"/>
          <w:marBottom w:val="0"/>
          <w:divBdr>
            <w:top w:val="none" w:sz="0" w:space="0" w:color="auto"/>
            <w:left w:val="none" w:sz="0" w:space="0" w:color="auto"/>
            <w:bottom w:val="none" w:sz="0" w:space="0" w:color="auto"/>
            <w:right w:val="none" w:sz="0" w:space="0" w:color="auto"/>
          </w:divBdr>
        </w:div>
        <w:div w:id="1340355377">
          <w:marLeft w:val="0"/>
          <w:marRight w:val="0"/>
          <w:marTop w:val="0"/>
          <w:marBottom w:val="0"/>
          <w:divBdr>
            <w:top w:val="none" w:sz="0" w:space="0" w:color="auto"/>
            <w:left w:val="none" w:sz="0" w:space="0" w:color="auto"/>
            <w:bottom w:val="none" w:sz="0" w:space="0" w:color="auto"/>
            <w:right w:val="none" w:sz="0" w:space="0" w:color="auto"/>
          </w:divBdr>
        </w:div>
        <w:div w:id="1951475872">
          <w:marLeft w:val="0"/>
          <w:marRight w:val="0"/>
          <w:marTop w:val="0"/>
          <w:marBottom w:val="0"/>
          <w:divBdr>
            <w:top w:val="none" w:sz="0" w:space="0" w:color="auto"/>
            <w:left w:val="none" w:sz="0" w:space="0" w:color="auto"/>
            <w:bottom w:val="none" w:sz="0" w:space="0" w:color="auto"/>
            <w:right w:val="none" w:sz="0" w:space="0" w:color="auto"/>
          </w:divBdr>
        </w:div>
        <w:div w:id="452287876">
          <w:marLeft w:val="0"/>
          <w:marRight w:val="0"/>
          <w:marTop w:val="0"/>
          <w:marBottom w:val="0"/>
          <w:divBdr>
            <w:top w:val="none" w:sz="0" w:space="0" w:color="auto"/>
            <w:left w:val="none" w:sz="0" w:space="0" w:color="auto"/>
            <w:bottom w:val="none" w:sz="0" w:space="0" w:color="auto"/>
            <w:right w:val="none" w:sz="0" w:space="0" w:color="auto"/>
          </w:divBdr>
        </w:div>
      </w:divsChild>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45271382">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02137006">
      <w:bodyDiv w:val="1"/>
      <w:marLeft w:val="0"/>
      <w:marRight w:val="0"/>
      <w:marTop w:val="0"/>
      <w:marBottom w:val="0"/>
      <w:divBdr>
        <w:top w:val="none" w:sz="0" w:space="0" w:color="auto"/>
        <w:left w:val="none" w:sz="0" w:space="0" w:color="auto"/>
        <w:bottom w:val="none" w:sz="0" w:space="0" w:color="auto"/>
        <w:right w:val="none" w:sz="0" w:space="0" w:color="auto"/>
      </w:divBdr>
      <w:divsChild>
        <w:div w:id="1297101933">
          <w:marLeft w:val="0"/>
          <w:marRight w:val="0"/>
          <w:marTop w:val="0"/>
          <w:marBottom w:val="0"/>
          <w:divBdr>
            <w:top w:val="none" w:sz="0" w:space="0" w:color="auto"/>
            <w:left w:val="none" w:sz="0" w:space="0" w:color="auto"/>
            <w:bottom w:val="none" w:sz="0" w:space="0" w:color="auto"/>
            <w:right w:val="none" w:sz="0" w:space="0" w:color="auto"/>
          </w:divBdr>
        </w:div>
        <w:div w:id="1211110197">
          <w:marLeft w:val="0"/>
          <w:marRight w:val="0"/>
          <w:marTop w:val="0"/>
          <w:marBottom w:val="0"/>
          <w:divBdr>
            <w:top w:val="none" w:sz="0" w:space="0" w:color="auto"/>
            <w:left w:val="none" w:sz="0" w:space="0" w:color="auto"/>
            <w:bottom w:val="none" w:sz="0" w:space="0" w:color="auto"/>
            <w:right w:val="none" w:sz="0" w:space="0" w:color="auto"/>
          </w:divBdr>
        </w:div>
        <w:div w:id="1873876932">
          <w:marLeft w:val="0"/>
          <w:marRight w:val="0"/>
          <w:marTop w:val="0"/>
          <w:marBottom w:val="0"/>
          <w:divBdr>
            <w:top w:val="none" w:sz="0" w:space="0" w:color="auto"/>
            <w:left w:val="none" w:sz="0" w:space="0" w:color="auto"/>
            <w:bottom w:val="none" w:sz="0" w:space="0" w:color="auto"/>
            <w:right w:val="none" w:sz="0" w:space="0" w:color="auto"/>
          </w:divBdr>
        </w:div>
        <w:div w:id="1472282375">
          <w:marLeft w:val="0"/>
          <w:marRight w:val="0"/>
          <w:marTop w:val="0"/>
          <w:marBottom w:val="0"/>
          <w:divBdr>
            <w:top w:val="none" w:sz="0" w:space="0" w:color="auto"/>
            <w:left w:val="none" w:sz="0" w:space="0" w:color="auto"/>
            <w:bottom w:val="none" w:sz="0" w:space="0" w:color="auto"/>
            <w:right w:val="none" w:sz="0" w:space="0" w:color="auto"/>
          </w:divBdr>
        </w:div>
        <w:div w:id="2117480183">
          <w:marLeft w:val="0"/>
          <w:marRight w:val="0"/>
          <w:marTop w:val="0"/>
          <w:marBottom w:val="0"/>
          <w:divBdr>
            <w:top w:val="none" w:sz="0" w:space="0" w:color="auto"/>
            <w:left w:val="none" w:sz="0" w:space="0" w:color="auto"/>
            <w:bottom w:val="none" w:sz="0" w:space="0" w:color="auto"/>
            <w:right w:val="none" w:sz="0" w:space="0" w:color="auto"/>
          </w:divBdr>
        </w:div>
        <w:div w:id="1631590704">
          <w:marLeft w:val="0"/>
          <w:marRight w:val="0"/>
          <w:marTop w:val="0"/>
          <w:marBottom w:val="0"/>
          <w:divBdr>
            <w:top w:val="none" w:sz="0" w:space="0" w:color="auto"/>
            <w:left w:val="none" w:sz="0" w:space="0" w:color="auto"/>
            <w:bottom w:val="none" w:sz="0" w:space="0" w:color="auto"/>
            <w:right w:val="none" w:sz="0" w:space="0" w:color="auto"/>
          </w:divBdr>
        </w:div>
        <w:div w:id="1539854002">
          <w:marLeft w:val="0"/>
          <w:marRight w:val="0"/>
          <w:marTop w:val="0"/>
          <w:marBottom w:val="0"/>
          <w:divBdr>
            <w:top w:val="none" w:sz="0" w:space="0" w:color="auto"/>
            <w:left w:val="none" w:sz="0" w:space="0" w:color="auto"/>
            <w:bottom w:val="none" w:sz="0" w:space="0" w:color="auto"/>
            <w:right w:val="none" w:sz="0" w:space="0" w:color="auto"/>
          </w:divBdr>
        </w:div>
        <w:div w:id="860781552">
          <w:marLeft w:val="0"/>
          <w:marRight w:val="0"/>
          <w:marTop w:val="0"/>
          <w:marBottom w:val="0"/>
          <w:divBdr>
            <w:top w:val="none" w:sz="0" w:space="0" w:color="auto"/>
            <w:left w:val="none" w:sz="0" w:space="0" w:color="auto"/>
            <w:bottom w:val="none" w:sz="0" w:space="0" w:color="auto"/>
            <w:right w:val="none" w:sz="0" w:space="0" w:color="auto"/>
          </w:divBdr>
        </w:div>
      </w:divsChild>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60159850">
      <w:bodyDiv w:val="1"/>
      <w:marLeft w:val="0"/>
      <w:marRight w:val="0"/>
      <w:marTop w:val="0"/>
      <w:marBottom w:val="0"/>
      <w:divBdr>
        <w:top w:val="none" w:sz="0" w:space="0" w:color="auto"/>
        <w:left w:val="none" w:sz="0" w:space="0" w:color="auto"/>
        <w:bottom w:val="none" w:sz="0" w:space="0" w:color="auto"/>
        <w:right w:val="none" w:sz="0" w:space="0" w:color="auto"/>
      </w:divBdr>
      <w:divsChild>
        <w:div w:id="1898659310">
          <w:marLeft w:val="0"/>
          <w:marRight w:val="0"/>
          <w:marTop w:val="0"/>
          <w:marBottom w:val="0"/>
          <w:divBdr>
            <w:top w:val="none" w:sz="0" w:space="0" w:color="auto"/>
            <w:left w:val="none" w:sz="0" w:space="0" w:color="auto"/>
            <w:bottom w:val="none" w:sz="0" w:space="0" w:color="auto"/>
            <w:right w:val="none" w:sz="0" w:space="0" w:color="auto"/>
          </w:divBdr>
        </w:div>
        <w:div w:id="421269472">
          <w:marLeft w:val="0"/>
          <w:marRight w:val="0"/>
          <w:marTop w:val="0"/>
          <w:marBottom w:val="0"/>
          <w:divBdr>
            <w:top w:val="none" w:sz="0" w:space="0" w:color="auto"/>
            <w:left w:val="none" w:sz="0" w:space="0" w:color="auto"/>
            <w:bottom w:val="none" w:sz="0" w:space="0" w:color="auto"/>
            <w:right w:val="none" w:sz="0" w:space="0" w:color="auto"/>
          </w:divBdr>
        </w:div>
        <w:div w:id="1860582302">
          <w:marLeft w:val="0"/>
          <w:marRight w:val="0"/>
          <w:marTop w:val="0"/>
          <w:marBottom w:val="0"/>
          <w:divBdr>
            <w:top w:val="none" w:sz="0" w:space="0" w:color="auto"/>
            <w:left w:val="none" w:sz="0" w:space="0" w:color="auto"/>
            <w:bottom w:val="none" w:sz="0" w:space="0" w:color="auto"/>
            <w:right w:val="none" w:sz="0" w:space="0" w:color="auto"/>
          </w:divBdr>
        </w:div>
        <w:div w:id="601227579">
          <w:marLeft w:val="0"/>
          <w:marRight w:val="0"/>
          <w:marTop w:val="0"/>
          <w:marBottom w:val="0"/>
          <w:divBdr>
            <w:top w:val="none" w:sz="0" w:space="0" w:color="auto"/>
            <w:left w:val="none" w:sz="0" w:space="0" w:color="auto"/>
            <w:bottom w:val="none" w:sz="0" w:space="0" w:color="auto"/>
            <w:right w:val="none" w:sz="0" w:space="0" w:color="auto"/>
          </w:divBdr>
        </w:div>
        <w:div w:id="1461268228">
          <w:marLeft w:val="0"/>
          <w:marRight w:val="0"/>
          <w:marTop w:val="0"/>
          <w:marBottom w:val="0"/>
          <w:divBdr>
            <w:top w:val="none" w:sz="0" w:space="0" w:color="auto"/>
            <w:left w:val="none" w:sz="0" w:space="0" w:color="auto"/>
            <w:bottom w:val="none" w:sz="0" w:space="0" w:color="auto"/>
            <w:right w:val="none" w:sz="0" w:space="0" w:color="auto"/>
          </w:divBdr>
        </w:div>
        <w:div w:id="620772348">
          <w:marLeft w:val="0"/>
          <w:marRight w:val="0"/>
          <w:marTop w:val="0"/>
          <w:marBottom w:val="0"/>
          <w:divBdr>
            <w:top w:val="none" w:sz="0" w:space="0" w:color="auto"/>
            <w:left w:val="none" w:sz="0" w:space="0" w:color="auto"/>
            <w:bottom w:val="none" w:sz="0" w:space="0" w:color="auto"/>
            <w:right w:val="none" w:sz="0" w:space="0" w:color="auto"/>
          </w:divBdr>
        </w:div>
        <w:div w:id="1174804011">
          <w:marLeft w:val="0"/>
          <w:marRight w:val="0"/>
          <w:marTop w:val="0"/>
          <w:marBottom w:val="0"/>
          <w:divBdr>
            <w:top w:val="none" w:sz="0" w:space="0" w:color="auto"/>
            <w:left w:val="none" w:sz="0" w:space="0" w:color="auto"/>
            <w:bottom w:val="none" w:sz="0" w:space="0" w:color="auto"/>
            <w:right w:val="none" w:sz="0" w:space="0" w:color="auto"/>
          </w:divBdr>
        </w:div>
        <w:div w:id="141044675">
          <w:marLeft w:val="0"/>
          <w:marRight w:val="0"/>
          <w:marTop w:val="0"/>
          <w:marBottom w:val="0"/>
          <w:divBdr>
            <w:top w:val="none" w:sz="0" w:space="0" w:color="auto"/>
            <w:left w:val="none" w:sz="0" w:space="0" w:color="auto"/>
            <w:bottom w:val="none" w:sz="0" w:space="0" w:color="auto"/>
            <w:right w:val="none" w:sz="0" w:space="0" w:color="auto"/>
          </w:divBdr>
        </w:div>
        <w:div w:id="1903951957">
          <w:marLeft w:val="0"/>
          <w:marRight w:val="0"/>
          <w:marTop w:val="0"/>
          <w:marBottom w:val="0"/>
          <w:divBdr>
            <w:top w:val="none" w:sz="0" w:space="0" w:color="auto"/>
            <w:left w:val="none" w:sz="0" w:space="0" w:color="auto"/>
            <w:bottom w:val="none" w:sz="0" w:space="0" w:color="auto"/>
            <w:right w:val="none" w:sz="0" w:space="0" w:color="auto"/>
          </w:divBdr>
        </w:div>
      </w:divsChild>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59762703">
      <w:bodyDiv w:val="1"/>
      <w:marLeft w:val="0"/>
      <w:marRight w:val="0"/>
      <w:marTop w:val="0"/>
      <w:marBottom w:val="0"/>
      <w:divBdr>
        <w:top w:val="none" w:sz="0" w:space="0" w:color="auto"/>
        <w:left w:val="none" w:sz="0" w:space="0" w:color="auto"/>
        <w:bottom w:val="none" w:sz="0" w:space="0" w:color="auto"/>
        <w:right w:val="none" w:sz="0" w:space="0" w:color="auto"/>
      </w:divBdr>
      <w:divsChild>
        <w:div w:id="888227429">
          <w:marLeft w:val="0"/>
          <w:marRight w:val="0"/>
          <w:marTop w:val="0"/>
          <w:marBottom w:val="0"/>
          <w:divBdr>
            <w:top w:val="none" w:sz="0" w:space="0" w:color="auto"/>
            <w:left w:val="none" w:sz="0" w:space="0" w:color="auto"/>
            <w:bottom w:val="none" w:sz="0" w:space="0" w:color="auto"/>
            <w:right w:val="none" w:sz="0" w:space="0" w:color="auto"/>
          </w:divBdr>
        </w:div>
        <w:div w:id="669523199">
          <w:marLeft w:val="0"/>
          <w:marRight w:val="0"/>
          <w:marTop w:val="0"/>
          <w:marBottom w:val="0"/>
          <w:divBdr>
            <w:top w:val="none" w:sz="0" w:space="0" w:color="auto"/>
            <w:left w:val="none" w:sz="0" w:space="0" w:color="auto"/>
            <w:bottom w:val="none" w:sz="0" w:space="0" w:color="auto"/>
            <w:right w:val="none" w:sz="0" w:space="0" w:color="auto"/>
          </w:divBdr>
        </w:div>
        <w:div w:id="2076781793">
          <w:marLeft w:val="0"/>
          <w:marRight w:val="0"/>
          <w:marTop w:val="0"/>
          <w:marBottom w:val="0"/>
          <w:divBdr>
            <w:top w:val="none" w:sz="0" w:space="0" w:color="auto"/>
            <w:left w:val="none" w:sz="0" w:space="0" w:color="auto"/>
            <w:bottom w:val="none" w:sz="0" w:space="0" w:color="auto"/>
            <w:right w:val="none" w:sz="0" w:space="0" w:color="auto"/>
          </w:divBdr>
        </w:div>
        <w:div w:id="1400177449">
          <w:marLeft w:val="0"/>
          <w:marRight w:val="0"/>
          <w:marTop w:val="0"/>
          <w:marBottom w:val="0"/>
          <w:divBdr>
            <w:top w:val="none" w:sz="0" w:space="0" w:color="auto"/>
            <w:left w:val="none" w:sz="0" w:space="0" w:color="auto"/>
            <w:bottom w:val="none" w:sz="0" w:space="0" w:color="auto"/>
            <w:right w:val="none" w:sz="0" w:space="0" w:color="auto"/>
          </w:divBdr>
        </w:div>
      </w:divsChild>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477262124">
      <w:bodyDiv w:val="1"/>
      <w:marLeft w:val="0"/>
      <w:marRight w:val="0"/>
      <w:marTop w:val="0"/>
      <w:marBottom w:val="0"/>
      <w:divBdr>
        <w:top w:val="none" w:sz="0" w:space="0" w:color="auto"/>
        <w:left w:val="none" w:sz="0" w:space="0" w:color="auto"/>
        <w:bottom w:val="none" w:sz="0" w:space="0" w:color="auto"/>
        <w:right w:val="none" w:sz="0" w:space="0" w:color="auto"/>
      </w:divBdr>
      <w:divsChild>
        <w:div w:id="261842716">
          <w:marLeft w:val="0"/>
          <w:marRight w:val="0"/>
          <w:marTop w:val="0"/>
          <w:marBottom w:val="0"/>
          <w:divBdr>
            <w:top w:val="none" w:sz="0" w:space="0" w:color="auto"/>
            <w:left w:val="none" w:sz="0" w:space="0" w:color="auto"/>
            <w:bottom w:val="none" w:sz="0" w:space="0" w:color="auto"/>
            <w:right w:val="none" w:sz="0" w:space="0" w:color="auto"/>
          </w:divBdr>
        </w:div>
        <w:div w:id="1366444857">
          <w:marLeft w:val="0"/>
          <w:marRight w:val="0"/>
          <w:marTop w:val="0"/>
          <w:marBottom w:val="0"/>
          <w:divBdr>
            <w:top w:val="none" w:sz="0" w:space="0" w:color="auto"/>
            <w:left w:val="none" w:sz="0" w:space="0" w:color="auto"/>
            <w:bottom w:val="none" w:sz="0" w:space="0" w:color="auto"/>
            <w:right w:val="none" w:sz="0" w:space="0" w:color="auto"/>
          </w:divBdr>
        </w:div>
        <w:div w:id="308824658">
          <w:marLeft w:val="0"/>
          <w:marRight w:val="0"/>
          <w:marTop w:val="0"/>
          <w:marBottom w:val="0"/>
          <w:divBdr>
            <w:top w:val="none" w:sz="0" w:space="0" w:color="auto"/>
            <w:left w:val="none" w:sz="0" w:space="0" w:color="auto"/>
            <w:bottom w:val="none" w:sz="0" w:space="0" w:color="auto"/>
            <w:right w:val="none" w:sz="0" w:space="0" w:color="auto"/>
          </w:divBdr>
          <w:divsChild>
            <w:div w:id="1947809426">
              <w:marLeft w:val="0"/>
              <w:marRight w:val="0"/>
              <w:marTop w:val="30"/>
              <w:marBottom w:val="30"/>
              <w:divBdr>
                <w:top w:val="none" w:sz="0" w:space="0" w:color="auto"/>
                <w:left w:val="none" w:sz="0" w:space="0" w:color="auto"/>
                <w:bottom w:val="none" w:sz="0" w:space="0" w:color="auto"/>
                <w:right w:val="none" w:sz="0" w:space="0" w:color="auto"/>
              </w:divBdr>
              <w:divsChild>
                <w:div w:id="712576372">
                  <w:marLeft w:val="0"/>
                  <w:marRight w:val="0"/>
                  <w:marTop w:val="0"/>
                  <w:marBottom w:val="0"/>
                  <w:divBdr>
                    <w:top w:val="none" w:sz="0" w:space="0" w:color="auto"/>
                    <w:left w:val="none" w:sz="0" w:space="0" w:color="auto"/>
                    <w:bottom w:val="none" w:sz="0" w:space="0" w:color="auto"/>
                    <w:right w:val="none" w:sz="0" w:space="0" w:color="auto"/>
                  </w:divBdr>
                  <w:divsChild>
                    <w:div w:id="1804542323">
                      <w:marLeft w:val="0"/>
                      <w:marRight w:val="0"/>
                      <w:marTop w:val="0"/>
                      <w:marBottom w:val="0"/>
                      <w:divBdr>
                        <w:top w:val="none" w:sz="0" w:space="0" w:color="auto"/>
                        <w:left w:val="none" w:sz="0" w:space="0" w:color="auto"/>
                        <w:bottom w:val="none" w:sz="0" w:space="0" w:color="auto"/>
                        <w:right w:val="none" w:sz="0" w:space="0" w:color="auto"/>
                      </w:divBdr>
                    </w:div>
                    <w:div w:id="1532067800">
                      <w:marLeft w:val="0"/>
                      <w:marRight w:val="0"/>
                      <w:marTop w:val="0"/>
                      <w:marBottom w:val="0"/>
                      <w:divBdr>
                        <w:top w:val="none" w:sz="0" w:space="0" w:color="auto"/>
                        <w:left w:val="none" w:sz="0" w:space="0" w:color="auto"/>
                        <w:bottom w:val="none" w:sz="0" w:space="0" w:color="auto"/>
                        <w:right w:val="none" w:sz="0" w:space="0" w:color="auto"/>
                      </w:divBdr>
                    </w:div>
                  </w:divsChild>
                </w:div>
                <w:div w:id="7799889">
                  <w:marLeft w:val="0"/>
                  <w:marRight w:val="0"/>
                  <w:marTop w:val="0"/>
                  <w:marBottom w:val="0"/>
                  <w:divBdr>
                    <w:top w:val="none" w:sz="0" w:space="0" w:color="auto"/>
                    <w:left w:val="none" w:sz="0" w:space="0" w:color="auto"/>
                    <w:bottom w:val="none" w:sz="0" w:space="0" w:color="auto"/>
                    <w:right w:val="none" w:sz="0" w:space="0" w:color="auto"/>
                  </w:divBdr>
                  <w:divsChild>
                    <w:div w:id="399518506">
                      <w:marLeft w:val="0"/>
                      <w:marRight w:val="0"/>
                      <w:marTop w:val="0"/>
                      <w:marBottom w:val="0"/>
                      <w:divBdr>
                        <w:top w:val="none" w:sz="0" w:space="0" w:color="auto"/>
                        <w:left w:val="none" w:sz="0" w:space="0" w:color="auto"/>
                        <w:bottom w:val="none" w:sz="0" w:space="0" w:color="auto"/>
                        <w:right w:val="none" w:sz="0" w:space="0" w:color="auto"/>
                      </w:divBdr>
                    </w:div>
                  </w:divsChild>
                </w:div>
                <w:div w:id="1384871843">
                  <w:marLeft w:val="0"/>
                  <w:marRight w:val="0"/>
                  <w:marTop w:val="0"/>
                  <w:marBottom w:val="0"/>
                  <w:divBdr>
                    <w:top w:val="none" w:sz="0" w:space="0" w:color="auto"/>
                    <w:left w:val="none" w:sz="0" w:space="0" w:color="auto"/>
                    <w:bottom w:val="none" w:sz="0" w:space="0" w:color="auto"/>
                    <w:right w:val="none" w:sz="0" w:space="0" w:color="auto"/>
                  </w:divBdr>
                  <w:divsChild>
                    <w:div w:id="409695502">
                      <w:marLeft w:val="0"/>
                      <w:marRight w:val="0"/>
                      <w:marTop w:val="0"/>
                      <w:marBottom w:val="0"/>
                      <w:divBdr>
                        <w:top w:val="none" w:sz="0" w:space="0" w:color="auto"/>
                        <w:left w:val="none" w:sz="0" w:space="0" w:color="auto"/>
                        <w:bottom w:val="none" w:sz="0" w:space="0" w:color="auto"/>
                        <w:right w:val="none" w:sz="0" w:space="0" w:color="auto"/>
                      </w:divBdr>
                    </w:div>
                  </w:divsChild>
                </w:div>
                <w:div w:id="284040767">
                  <w:marLeft w:val="0"/>
                  <w:marRight w:val="0"/>
                  <w:marTop w:val="0"/>
                  <w:marBottom w:val="0"/>
                  <w:divBdr>
                    <w:top w:val="none" w:sz="0" w:space="0" w:color="auto"/>
                    <w:left w:val="none" w:sz="0" w:space="0" w:color="auto"/>
                    <w:bottom w:val="none" w:sz="0" w:space="0" w:color="auto"/>
                    <w:right w:val="none" w:sz="0" w:space="0" w:color="auto"/>
                  </w:divBdr>
                  <w:divsChild>
                    <w:div w:id="1729066913">
                      <w:marLeft w:val="0"/>
                      <w:marRight w:val="0"/>
                      <w:marTop w:val="0"/>
                      <w:marBottom w:val="0"/>
                      <w:divBdr>
                        <w:top w:val="none" w:sz="0" w:space="0" w:color="auto"/>
                        <w:left w:val="none" w:sz="0" w:space="0" w:color="auto"/>
                        <w:bottom w:val="none" w:sz="0" w:space="0" w:color="auto"/>
                        <w:right w:val="none" w:sz="0" w:space="0" w:color="auto"/>
                      </w:divBdr>
                    </w:div>
                  </w:divsChild>
                </w:div>
                <w:div w:id="127364351">
                  <w:marLeft w:val="0"/>
                  <w:marRight w:val="0"/>
                  <w:marTop w:val="0"/>
                  <w:marBottom w:val="0"/>
                  <w:divBdr>
                    <w:top w:val="none" w:sz="0" w:space="0" w:color="auto"/>
                    <w:left w:val="none" w:sz="0" w:space="0" w:color="auto"/>
                    <w:bottom w:val="none" w:sz="0" w:space="0" w:color="auto"/>
                    <w:right w:val="none" w:sz="0" w:space="0" w:color="auto"/>
                  </w:divBdr>
                  <w:divsChild>
                    <w:div w:id="1603339124">
                      <w:marLeft w:val="0"/>
                      <w:marRight w:val="0"/>
                      <w:marTop w:val="0"/>
                      <w:marBottom w:val="0"/>
                      <w:divBdr>
                        <w:top w:val="none" w:sz="0" w:space="0" w:color="auto"/>
                        <w:left w:val="none" w:sz="0" w:space="0" w:color="auto"/>
                        <w:bottom w:val="none" w:sz="0" w:space="0" w:color="auto"/>
                        <w:right w:val="none" w:sz="0" w:space="0" w:color="auto"/>
                      </w:divBdr>
                    </w:div>
                  </w:divsChild>
                </w:div>
                <w:div w:id="102118681">
                  <w:marLeft w:val="0"/>
                  <w:marRight w:val="0"/>
                  <w:marTop w:val="0"/>
                  <w:marBottom w:val="0"/>
                  <w:divBdr>
                    <w:top w:val="none" w:sz="0" w:space="0" w:color="auto"/>
                    <w:left w:val="none" w:sz="0" w:space="0" w:color="auto"/>
                    <w:bottom w:val="none" w:sz="0" w:space="0" w:color="auto"/>
                    <w:right w:val="none" w:sz="0" w:space="0" w:color="auto"/>
                  </w:divBdr>
                  <w:divsChild>
                    <w:div w:id="445270215">
                      <w:marLeft w:val="0"/>
                      <w:marRight w:val="0"/>
                      <w:marTop w:val="0"/>
                      <w:marBottom w:val="0"/>
                      <w:divBdr>
                        <w:top w:val="none" w:sz="0" w:space="0" w:color="auto"/>
                        <w:left w:val="none" w:sz="0" w:space="0" w:color="auto"/>
                        <w:bottom w:val="none" w:sz="0" w:space="0" w:color="auto"/>
                        <w:right w:val="none" w:sz="0" w:space="0" w:color="auto"/>
                      </w:divBdr>
                    </w:div>
                  </w:divsChild>
                </w:div>
                <w:div w:id="1072655823">
                  <w:marLeft w:val="0"/>
                  <w:marRight w:val="0"/>
                  <w:marTop w:val="0"/>
                  <w:marBottom w:val="0"/>
                  <w:divBdr>
                    <w:top w:val="none" w:sz="0" w:space="0" w:color="auto"/>
                    <w:left w:val="none" w:sz="0" w:space="0" w:color="auto"/>
                    <w:bottom w:val="none" w:sz="0" w:space="0" w:color="auto"/>
                    <w:right w:val="none" w:sz="0" w:space="0" w:color="auto"/>
                  </w:divBdr>
                  <w:divsChild>
                    <w:div w:id="154957517">
                      <w:marLeft w:val="0"/>
                      <w:marRight w:val="0"/>
                      <w:marTop w:val="0"/>
                      <w:marBottom w:val="0"/>
                      <w:divBdr>
                        <w:top w:val="none" w:sz="0" w:space="0" w:color="auto"/>
                        <w:left w:val="none" w:sz="0" w:space="0" w:color="auto"/>
                        <w:bottom w:val="none" w:sz="0" w:space="0" w:color="auto"/>
                        <w:right w:val="none" w:sz="0" w:space="0" w:color="auto"/>
                      </w:divBdr>
                    </w:div>
                  </w:divsChild>
                </w:div>
                <w:div w:id="502741127">
                  <w:marLeft w:val="0"/>
                  <w:marRight w:val="0"/>
                  <w:marTop w:val="0"/>
                  <w:marBottom w:val="0"/>
                  <w:divBdr>
                    <w:top w:val="none" w:sz="0" w:space="0" w:color="auto"/>
                    <w:left w:val="none" w:sz="0" w:space="0" w:color="auto"/>
                    <w:bottom w:val="none" w:sz="0" w:space="0" w:color="auto"/>
                    <w:right w:val="none" w:sz="0" w:space="0" w:color="auto"/>
                  </w:divBdr>
                  <w:divsChild>
                    <w:div w:id="1056975866">
                      <w:marLeft w:val="0"/>
                      <w:marRight w:val="0"/>
                      <w:marTop w:val="0"/>
                      <w:marBottom w:val="0"/>
                      <w:divBdr>
                        <w:top w:val="none" w:sz="0" w:space="0" w:color="auto"/>
                        <w:left w:val="none" w:sz="0" w:space="0" w:color="auto"/>
                        <w:bottom w:val="none" w:sz="0" w:space="0" w:color="auto"/>
                        <w:right w:val="none" w:sz="0" w:space="0" w:color="auto"/>
                      </w:divBdr>
                    </w:div>
                  </w:divsChild>
                </w:div>
                <w:div w:id="2052420504">
                  <w:marLeft w:val="0"/>
                  <w:marRight w:val="0"/>
                  <w:marTop w:val="0"/>
                  <w:marBottom w:val="0"/>
                  <w:divBdr>
                    <w:top w:val="none" w:sz="0" w:space="0" w:color="auto"/>
                    <w:left w:val="none" w:sz="0" w:space="0" w:color="auto"/>
                    <w:bottom w:val="none" w:sz="0" w:space="0" w:color="auto"/>
                    <w:right w:val="none" w:sz="0" w:space="0" w:color="auto"/>
                  </w:divBdr>
                  <w:divsChild>
                    <w:div w:id="645744017">
                      <w:marLeft w:val="0"/>
                      <w:marRight w:val="0"/>
                      <w:marTop w:val="0"/>
                      <w:marBottom w:val="0"/>
                      <w:divBdr>
                        <w:top w:val="none" w:sz="0" w:space="0" w:color="auto"/>
                        <w:left w:val="none" w:sz="0" w:space="0" w:color="auto"/>
                        <w:bottom w:val="none" w:sz="0" w:space="0" w:color="auto"/>
                        <w:right w:val="none" w:sz="0" w:space="0" w:color="auto"/>
                      </w:divBdr>
                    </w:div>
                  </w:divsChild>
                </w:div>
                <w:div w:id="103351284">
                  <w:marLeft w:val="0"/>
                  <w:marRight w:val="0"/>
                  <w:marTop w:val="0"/>
                  <w:marBottom w:val="0"/>
                  <w:divBdr>
                    <w:top w:val="none" w:sz="0" w:space="0" w:color="auto"/>
                    <w:left w:val="none" w:sz="0" w:space="0" w:color="auto"/>
                    <w:bottom w:val="none" w:sz="0" w:space="0" w:color="auto"/>
                    <w:right w:val="none" w:sz="0" w:space="0" w:color="auto"/>
                  </w:divBdr>
                  <w:divsChild>
                    <w:div w:id="790905907">
                      <w:marLeft w:val="0"/>
                      <w:marRight w:val="0"/>
                      <w:marTop w:val="0"/>
                      <w:marBottom w:val="0"/>
                      <w:divBdr>
                        <w:top w:val="none" w:sz="0" w:space="0" w:color="auto"/>
                        <w:left w:val="none" w:sz="0" w:space="0" w:color="auto"/>
                        <w:bottom w:val="none" w:sz="0" w:space="0" w:color="auto"/>
                        <w:right w:val="none" w:sz="0" w:space="0" w:color="auto"/>
                      </w:divBdr>
                    </w:div>
                  </w:divsChild>
                </w:div>
                <w:div w:id="860318590">
                  <w:marLeft w:val="0"/>
                  <w:marRight w:val="0"/>
                  <w:marTop w:val="0"/>
                  <w:marBottom w:val="0"/>
                  <w:divBdr>
                    <w:top w:val="none" w:sz="0" w:space="0" w:color="auto"/>
                    <w:left w:val="none" w:sz="0" w:space="0" w:color="auto"/>
                    <w:bottom w:val="none" w:sz="0" w:space="0" w:color="auto"/>
                    <w:right w:val="none" w:sz="0" w:space="0" w:color="auto"/>
                  </w:divBdr>
                  <w:divsChild>
                    <w:div w:id="757214222">
                      <w:marLeft w:val="0"/>
                      <w:marRight w:val="0"/>
                      <w:marTop w:val="0"/>
                      <w:marBottom w:val="0"/>
                      <w:divBdr>
                        <w:top w:val="none" w:sz="0" w:space="0" w:color="auto"/>
                        <w:left w:val="none" w:sz="0" w:space="0" w:color="auto"/>
                        <w:bottom w:val="none" w:sz="0" w:space="0" w:color="auto"/>
                        <w:right w:val="none" w:sz="0" w:space="0" w:color="auto"/>
                      </w:divBdr>
                    </w:div>
                  </w:divsChild>
                </w:div>
                <w:div w:id="2119787283">
                  <w:marLeft w:val="0"/>
                  <w:marRight w:val="0"/>
                  <w:marTop w:val="0"/>
                  <w:marBottom w:val="0"/>
                  <w:divBdr>
                    <w:top w:val="none" w:sz="0" w:space="0" w:color="auto"/>
                    <w:left w:val="none" w:sz="0" w:space="0" w:color="auto"/>
                    <w:bottom w:val="none" w:sz="0" w:space="0" w:color="auto"/>
                    <w:right w:val="none" w:sz="0" w:space="0" w:color="auto"/>
                  </w:divBdr>
                  <w:divsChild>
                    <w:div w:id="1600870683">
                      <w:marLeft w:val="0"/>
                      <w:marRight w:val="0"/>
                      <w:marTop w:val="0"/>
                      <w:marBottom w:val="0"/>
                      <w:divBdr>
                        <w:top w:val="none" w:sz="0" w:space="0" w:color="auto"/>
                        <w:left w:val="none" w:sz="0" w:space="0" w:color="auto"/>
                        <w:bottom w:val="none" w:sz="0" w:space="0" w:color="auto"/>
                        <w:right w:val="none" w:sz="0" w:space="0" w:color="auto"/>
                      </w:divBdr>
                    </w:div>
                  </w:divsChild>
                </w:div>
                <w:div w:id="18511671">
                  <w:marLeft w:val="0"/>
                  <w:marRight w:val="0"/>
                  <w:marTop w:val="0"/>
                  <w:marBottom w:val="0"/>
                  <w:divBdr>
                    <w:top w:val="none" w:sz="0" w:space="0" w:color="auto"/>
                    <w:left w:val="none" w:sz="0" w:space="0" w:color="auto"/>
                    <w:bottom w:val="none" w:sz="0" w:space="0" w:color="auto"/>
                    <w:right w:val="none" w:sz="0" w:space="0" w:color="auto"/>
                  </w:divBdr>
                  <w:divsChild>
                    <w:div w:id="1995865927">
                      <w:marLeft w:val="0"/>
                      <w:marRight w:val="0"/>
                      <w:marTop w:val="0"/>
                      <w:marBottom w:val="0"/>
                      <w:divBdr>
                        <w:top w:val="none" w:sz="0" w:space="0" w:color="auto"/>
                        <w:left w:val="none" w:sz="0" w:space="0" w:color="auto"/>
                        <w:bottom w:val="none" w:sz="0" w:space="0" w:color="auto"/>
                        <w:right w:val="none" w:sz="0" w:space="0" w:color="auto"/>
                      </w:divBdr>
                    </w:div>
                  </w:divsChild>
                </w:div>
                <w:div w:id="45764692">
                  <w:marLeft w:val="0"/>
                  <w:marRight w:val="0"/>
                  <w:marTop w:val="0"/>
                  <w:marBottom w:val="0"/>
                  <w:divBdr>
                    <w:top w:val="none" w:sz="0" w:space="0" w:color="auto"/>
                    <w:left w:val="none" w:sz="0" w:space="0" w:color="auto"/>
                    <w:bottom w:val="none" w:sz="0" w:space="0" w:color="auto"/>
                    <w:right w:val="none" w:sz="0" w:space="0" w:color="auto"/>
                  </w:divBdr>
                  <w:divsChild>
                    <w:div w:id="684554071">
                      <w:marLeft w:val="0"/>
                      <w:marRight w:val="0"/>
                      <w:marTop w:val="0"/>
                      <w:marBottom w:val="0"/>
                      <w:divBdr>
                        <w:top w:val="none" w:sz="0" w:space="0" w:color="auto"/>
                        <w:left w:val="none" w:sz="0" w:space="0" w:color="auto"/>
                        <w:bottom w:val="none" w:sz="0" w:space="0" w:color="auto"/>
                        <w:right w:val="none" w:sz="0" w:space="0" w:color="auto"/>
                      </w:divBdr>
                    </w:div>
                  </w:divsChild>
                </w:div>
                <w:div w:id="745151008">
                  <w:marLeft w:val="0"/>
                  <w:marRight w:val="0"/>
                  <w:marTop w:val="0"/>
                  <w:marBottom w:val="0"/>
                  <w:divBdr>
                    <w:top w:val="none" w:sz="0" w:space="0" w:color="auto"/>
                    <w:left w:val="none" w:sz="0" w:space="0" w:color="auto"/>
                    <w:bottom w:val="none" w:sz="0" w:space="0" w:color="auto"/>
                    <w:right w:val="none" w:sz="0" w:space="0" w:color="auto"/>
                  </w:divBdr>
                  <w:divsChild>
                    <w:div w:id="1425570122">
                      <w:marLeft w:val="0"/>
                      <w:marRight w:val="0"/>
                      <w:marTop w:val="0"/>
                      <w:marBottom w:val="0"/>
                      <w:divBdr>
                        <w:top w:val="none" w:sz="0" w:space="0" w:color="auto"/>
                        <w:left w:val="none" w:sz="0" w:space="0" w:color="auto"/>
                        <w:bottom w:val="none" w:sz="0" w:space="0" w:color="auto"/>
                        <w:right w:val="none" w:sz="0" w:space="0" w:color="auto"/>
                      </w:divBdr>
                    </w:div>
                  </w:divsChild>
                </w:div>
                <w:div w:id="1863131206">
                  <w:marLeft w:val="0"/>
                  <w:marRight w:val="0"/>
                  <w:marTop w:val="0"/>
                  <w:marBottom w:val="0"/>
                  <w:divBdr>
                    <w:top w:val="none" w:sz="0" w:space="0" w:color="auto"/>
                    <w:left w:val="none" w:sz="0" w:space="0" w:color="auto"/>
                    <w:bottom w:val="none" w:sz="0" w:space="0" w:color="auto"/>
                    <w:right w:val="none" w:sz="0" w:space="0" w:color="auto"/>
                  </w:divBdr>
                  <w:divsChild>
                    <w:div w:id="1536961442">
                      <w:marLeft w:val="0"/>
                      <w:marRight w:val="0"/>
                      <w:marTop w:val="0"/>
                      <w:marBottom w:val="0"/>
                      <w:divBdr>
                        <w:top w:val="none" w:sz="0" w:space="0" w:color="auto"/>
                        <w:left w:val="none" w:sz="0" w:space="0" w:color="auto"/>
                        <w:bottom w:val="none" w:sz="0" w:space="0" w:color="auto"/>
                        <w:right w:val="none" w:sz="0" w:space="0" w:color="auto"/>
                      </w:divBdr>
                    </w:div>
                  </w:divsChild>
                </w:div>
                <w:div w:id="1914243799">
                  <w:marLeft w:val="0"/>
                  <w:marRight w:val="0"/>
                  <w:marTop w:val="0"/>
                  <w:marBottom w:val="0"/>
                  <w:divBdr>
                    <w:top w:val="none" w:sz="0" w:space="0" w:color="auto"/>
                    <w:left w:val="none" w:sz="0" w:space="0" w:color="auto"/>
                    <w:bottom w:val="none" w:sz="0" w:space="0" w:color="auto"/>
                    <w:right w:val="none" w:sz="0" w:space="0" w:color="auto"/>
                  </w:divBdr>
                  <w:divsChild>
                    <w:div w:id="902250443">
                      <w:marLeft w:val="0"/>
                      <w:marRight w:val="0"/>
                      <w:marTop w:val="0"/>
                      <w:marBottom w:val="0"/>
                      <w:divBdr>
                        <w:top w:val="none" w:sz="0" w:space="0" w:color="auto"/>
                        <w:left w:val="none" w:sz="0" w:space="0" w:color="auto"/>
                        <w:bottom w:val="none" w:sz="0" w:space="0" w:color="auto"/>
                        <w:right w:val="none" w:sz="0" w:space="0" w:color="auto"/>
                      </w:divBdr>
                    </w:div>
                  </w:divsChild>
                </w:div>
                <w:div w:id="1050569528">
                  <w:marLeft w:val="0"/>
                  <w:marRight w:val="0"/>
                  <w:marTop w:val="0"/>
                  <w:marBottom w:val="0"/>
                  <w:divBdr>
                    <w:top w:val="none" w:sz="0" w:space="0" w:color="auto"/>
                    <w:left w:val="none" w:sz="0" w:space="0" w:color="auto"/>
                    <w:bottom w:val="none" w:sz="0" w:space="0" w:color="auto"/>
                    <w:right w:val="none" w:sz="0" w:space="0" w:color="auto"/>
                  </w:divBdr>
                  <w:divsChild>
                    <w:div w:id="1606159349">
                      <w:marLeft w:val="0"/>
                      <w:marRight w:val="0"/>
                      <w:marTop w:val="0"/>
                      <w:marBottom w:val="0"/>
                      <w:divBdr>
                        <w:top w:val="none" w:sz="0" w:space="0" w:color="auto"/>
                        <w:left w:val="none" w:sz="0" w:space="0" w:color="auto"/>
                        <w:bottom w:val="none" w:sz="0" w:space="0" w:color="auto"/>
                        <w:right w:val="none" w:sz="0" w:space="0" w:color="auto"/>
                      </w:divBdr>
                    </w:div>
                  </w:divsChild>
                </w:div>
                <w:div w:id="1291129845">
                  <w:marLeft w:val="0"/>
                  <w:marRight w:val="0"/>
                  <w:marTop w:val="0"/>
                  <w:marBottom w:val="0"/>
                  <w:divBdr>
                    <w:top w:val="none" w:sz="0" w:space="0" w:color="auto"/>
                    <w:left w:val="none" w:sz="0" w:space="0" w:color="auto"/>
                    <w:bottom w:val="none" w:sz="0" w:space="0" w:color="auto"/>
                    <w:right w:val="none" w:sz="0" w:space="0" w:color="auto"/>
                  </w:divBdr>
                  <w:divsChild>
                    <w:div w:id="1755081951">
                      <w:marLeft w:val="0"/>
                      <w:marRight w:val="0"/>
                      <w:marTop w:val="0"/>
                      <w:marBottom w:val="0"/>
                      <w:divBdr>
                        <w:top w:val="none" w:sz="0" w:space="0" w:color="auto"/>
                        <w:left w:val="none" w:sz="0" w:space="0" w:color="auto"/>
                        <w:bottom w:val="none" w:sz="0" w:space="0" w:color="auto"/>
                        <w:right w:val="none" w:sz="0" w:space="0" w:color="auto"/>
                      </w:divBdr>
                    </w:div>
                  </w:divsChild>
                </w:div>
                <w:div w:id="596600000">
                  <w:marLeft w:val="0"/>
                  <w:marRight w:val="0"/>
                  <w:marTop w:val="0"/>
                  <w:marBottom w:val="0"/>
                  <w:divBdr>
                    <w:top w:val="none" w:sz="0" w:space="0" w:color="auto"/>
                    <w:left w:val="none" w:sz="0" w:space="0" w:color="auto"/>
                    <w:bottom w:val="none" w:sz="0" w:space="0" w:color="auto"/>
                    <w:right w:val="none" w:sz="0" w:space="0" w:color="auto"/>
                  </w:divBdr>
                  <w:divsChild>
                    <w:div w:id="463158164">
                      <w:marLeft w:val="0"/>
                      <w:marRight w:val="0"/>
                      <w:marTop w:val="0"/>
                      <w:marBottom w:val="0"/>
                      <w:divBdr>
                        <w:top w:val="none" w:sz="0" w:space="0" w:color="auto"/>
                        <w:left w:val="none" w:sz="0" w:space="0" w:color="auto"/>
                        <w:bottom w:val="none" w:sz="0" w:space="0" w:color="auto"/>
                        <w:right w:val="none" w:sz="0" w:space="0" w:color="auto"/>
                      </w:divBdr>
                    </w:div>
                  </w:divsChild>
                </w:div>
                <w:div w:id="1655404570">
                  <w:marLeft w:val="0"/>
                  <w:marRight w:val="0"/>
                  <w:marTop w:val="0"/>
                  <w:marBottom w:val="0"/>
                  <w:divBdr>
                    <w:top w:val="none" w:sz="0" w:space="0" w:color="auto"/>
                    <w:left w:val="none" w:sz="0" w:space="0" w:color="auto"/>
                    <w:bottom w:val="none" w:sz="0" w:space="0" w:color="auto"/>
                    <w:right w:val="none" w:sz="0" w:space="0" w:color="auto"/>
                  </w:divBdr>
                  <w:divsChild>
                    <w:div w:id="1108550094">
                      <w:marLeft w:val="0"/>
                      <w:marRight w:val="0"/>
                      <w:marTop w:val="0"/>
                      <w:marBottom w:val="0"/>
                      <w:divBdr>
                        <w:top w:val="none" w:sz="0" w:space="0" w:color="auto"/>
                        <w:left w:val="none" w:sz="0" w:space="0" w:color="auto"/>
                        <w:bottom w:val="none" w:sz="0" w:space="0" w:color="auto"/>
                        <w:right w:val="none" w:sz="0" w:space="0" w:color="auto"/>
                      </w:divBdr>
                    </w:div>
                  </w:divsChild>
                </w:div>
                <w:div w:id="178397057">
                  <w:marLeft w:val="0"/>
                  <w:marRight w:val="0"/>
                  <w:marTop w:val="0"/>
                  <w:marBottom w:val="0"/>
                  <w:divBdr>
                    <w:top w:val="none" w:sz="0" w:space="0" w:color="auto"/>
                    <w:left w:val="none" w:sz="0" w:space="0" w:color="auto"/>
                    <w:bottom w:val="none" w:sz="0" w:space="0" w:color="auto"/>
                    <w:right w:val="none" w:sz="0" w:space="0" w:color="auto"/>
                  </w:divBdr>
                  <w:divsChild>
                    <w:div w:id="840892853">
                      <w:marLeft w:val="0"/>
                      <w:marRight w:val="0"/>
                      <w:marTop w:val="0"/>
                      <w:marBottom w:val="0"/>
                      <w:divBdr>
                        <w:top w:val="none" w:sz="0" w:space="0" w:color="auto"/>
                        <w:left w:val="none" w:sz="0" w:space="0" w:color="auto"/>
                        <w:bottom w:val="none" w:sz="0" w:space="0" w:color="auto"/>
                        <w:right w:val="none" w:sz="0" w:space="0" w:color="auto"/>
                      </w:divBdr>
                    </w:div>
                  </w:divsChild>
                </w:div>
                <w:div w:id="969895486">
                  <w:marLeft w:val="0"/>
                  <w:marRight w:val="0"/>
                  <w:marTop w:val="0"/>
                  <w:marBottom w:val="0"/>
                  <w:divBdr>
                    <w:top w:val="none" w:sz="0" w:space="0" w:color="auto"/>
                    <w:left w:val="none" w:sz="0" w:space="0" w:color="auto"/>
                    <w:bottom w:val="none" w:sz="0" w:space="0" w:color="auto"/>
                    <w:right w:val="none" w:sz="0" w:space="0" w:color="auto"/>
                  </w:divBdr>
                  <w:divsChild>
                    <w:div w:id="566037256">
                      <w:marLeft w:val="0"/>
                      <w:marRight w:val="0"/>
                      <w:marTop w:val="0"/>
                      <w:marBottom w:val="0"/>
                      <w:divBdr>
                        <w:top w:val="none" w:sz="0" w:space="0" w:color="auto"/>
                        <w:left w:val="none" w:sz="0" w:space="0" w:color="auto"/>
                        <w:bottom w:val="none" w:sz="0" w:space="0" w:color="auto"/>
                        <w:right w:val="none" w:sz="0" w:space="0" w:color="auto"/>
                      </w:divBdr>
                    </w:div>
                  </w:divsChild>
                </w:div>
                <w:div w:id="1588462259">
                  <w:marLeft w:val="0"/>
                  <w:marRight w:val="0"/>
                  <w:marTop w:val="0"/>
                  <w:marBottom w:val="0"/>
                  <w:divBdr>
                    <w:top w:val="none" w:sz="0" w:space="0" w:color="auto"/>
                    <w:left w:val="none" w:sz="0" w:space="0" w:color="auto"/>
                    <w:bottom w:val="none" w:sz="0" w:space="0" w:color="auto"/>
                    <w:right w:val="none" w:sz="0" w:space="0" w:color="auto"/>
                  </w:divBdr>
                  <w:divsChild>
                    <w:div w:id="2022125437">
                      <w:marLeft w:val="0"/>
                      <w:marRight w:val="0"/>
                      <w:marTop w:val="0"/>
                      <w:marBottom w:val="0"/>
                      <w:divBdr>
                        <w:top w:val="none" w:sz="0" w:space="0" w:color="auto"/>
                        <w:left w:val="none" w:sz="0" w:space="0" w:color="auto"/>
                        <w:bottom w:val="none" w:sz="0" w:space="0" w:color="auto"/>
                        <w:right w:val="none" w:sz="0" w:space="0" w:color="auto"/>
                      </w:divBdr>
                    </w:div>
                  </w:divsChild>
                </w:div>
                <w:div w:id="1348874697">
                  <w:marLeft w:val="0"/>
                  <w:marRight w:val="0"/>
                  <w:marTop w:val="0"/>
                  <w:marBottom w:val="0"/>
                  <w:divBdr>
                    <w:top w:val="none" w:sz="0" w:space="0" w:color="auto"/>
                    <w:left w:val="none" w:sz="0" w:space="0" w:color="auto"/>
                    <w:bottom w:val="none" w:sz="0" w:space="0" w:color="auto"/>
                    <w:right w:val="none" w:sz="0" w:space="0" w:color="auto"/>
                  </w:divBdr>
                  <w:divsChild>
                    <w:div w:id="524827504">
                      <w:marLeft w:val="0"/>
                      <w:marRight w:val="0"/>
                      <w:marTop w:val="0"/>
                      <w:marBottom w:val="0"/>
                      <w:divBdr>
                        <w:top w:val="none" w:sz="0" w:space="0" w:color="auto"/>
                        <w:left w:val="none" w:sz="0" w:space="0" w:color="auto"/>
                        <w:bottom w:val="none" w:sz="0" w:space="0" w:color="auto"/>
                        <w:right w:val="none" w:sz="0" w:space="0" w:color="auto"/>
                      </w:divBdr>
                    </w:div>
                  </w:divsChild>
                </w:div>
                <w:div w:id="1285692938">
                  <w:marLeft w:val="0"/>
                  <w:marRight w:val="0"/>
                  <w:marTop w:val="0"/>
                  <w:marBottom w:val="0"/>
                  <w:divBdr>
                    <w:top w:val="none" w:sz="0" w:space="0" w:color="auto"/>
                    <w:left w:val="none" w:sz="0" w:space="0" w:color="auto"/>
                    <w:bottom w:val="none" w:sz="0" w:space="0" w:color="auto"/>
                    <w:right w:val="none" w:sz="0" w:space="0" w:color="auto"/>
                  </w:divBdr>
                  <w:divsChild>
                    <w:div w:id="333606001">
                      <w:marLeft w:val="0"/>
                      <w:marRight w:val="0"/>
                      <w:marTop w:val="0"/>
                      <w:marBottom w:val="0"/>
                      <w:divBdr>
                        <w:top w:val="none" w:sz="0" w:space="0" w:color="auto"/>
                        <w:left w:val="none" w:sz="0" w:space="0" w:color="auto"/>
                        <w:bottom w:val="none" w:sz="0" w:space="0" w:color="auto"/>
                        <w:right w:val="none" w:sz="0" w:space="0" w:color="auto"/>
                      </w:divBdr>
                    </w:div>
                  </w:divsChild>
                </w:div>
                <w:div w:id="1736472262">
                  <w:marLeft w:val="0"/>
                  <w:marRight w:val="0"/>
                  <w:marTop w:val="0"/>
                  <w:marBottom w:val="0"/>
                  <w:divBdr>
                    <w:top w:val="none" w:sz="0" w:space="0" w:color="auto"/>
                    <w:left w:val="none" w:sz="0" w:space="0" w:color="auto"/>
                    <w:bottom w:val="none" w:sz="0" w:space="0" w:color="auto"/>
                    <w:right w:val="none" w:sz="0" w:space="0" w:color="auto"/>
                  </w:divBdr>
                  <w:divsChild>
                    <w:div w:id="1791119255">
                      <w:marLeft w:val="0"/>
                      <w:marRight w:val="0"/>
                      <w:marTop w:val="0"/>
                      <w:marBottom w:val="0"/>
                      <w:divBdr>
                        <w:top w:val="none" w:sz="0" w:space="0" w:color="auto"/>
                        <w:left w:val="none" w:sz="0" w:space="0" w:color="auto"/>
                        <w:bottom w:val="none" w:sz="0" w:space="0" w:color="auto"/>
                        <w:right w:val="none" w:sz="0" w:space="0" w:color="auto"/>
                      </w:divBdr>
                    </w:div>
                  </w:divsChild>
                </w:div>
                <w:div w:id="852115388">
                  <w:marLeft w:val="0"/>
                  <w:marRight w:val="0"/>
                  <w:marTop w:val="0"/>
                  <w:marBottom w:val="0"/>
                  <w:divBdr>
                    <w:top w:val="none" w:sz="0" w:space="0" w:color="auto"/>
                    <w:left w:val="none" w:sz="0" w:space="0" w:color="auto"/>
                    <w:bottom w:val="none" w:sz="0" w:space="0" w:color="auto"/>
                    <w:right w:val="none" w:sz="0" w:space="0" w:color="auto"/>
                  </w:divBdr>
                  <w:divsChild>
                    <w:div w:id="939331987">
                      <w:marLeft w:val="0"/>
                      <w:marRight w:val="0"/>
                      <w:marTop w:val="0"/>
                      <w:marBottom w:val="0"/>
                      <w:divBdr>
                        <w:top w:val="none" w:sz="0" w:space="0" w:color="auto"/>
                        <w:left w:val="none" w:sz="0" w:space="0" w:color="auto"/>
                        <w:bottom w:val="none" w:sz="0" w:space="0" w:color="auto"/>
                        <w:right w:val="none" w:sz="0" w:space="0" w:color="auto"/>
                      </w:divBdr>
                    </w:div>
                  </w:divsChild>
                </w:div>
                <w:div w:id="1140148033">
                  <w:marLeft w:val="0"/>
                  <w:marRight w:val="0"/>
                  <w:marTop w:val="0"/>
                  <w:marBottom w:val="0"/>
                  <w:divBdr>
                    <w:top w:val="none" w:sz="0" w:space="0" w:color="auto"/>
                    <w:left w:val="none" w:sz="0" w:space="0" w:color="auto"/>
                    <w:bottom w:val="none" w:sz="0" w:space="0" w:color="auto"/>
                    <w:right w:val="none" w:sz="0" w:space="0" w:color="auto"/>
                  </w:divBdr>
                  <w:divsChild>
                    <w:div w:id="834954963">
                      <w:marLeft w:val="0"/>
                      <w:marRight w:val="0"/>
                      <w:marTop w:val="0"/>
                      <w:marBottom w:val="0"/>
                      <w:divBdr>
                        <w:top w:val="none" w:sz="0" w:space="0" w:color="auto"/>
                        <w:left w:val="none" w:sz="0" w:space="0" w:color="auto"/>
                        <w:bottom w:val="none" w:sz="0" w:space="0" w:color="auto"/>
                        <w:right w:val="none" w:sz="0" w:space="0" w:color="auto"/>
                      </w:divBdr>
                    </w:div>
                  </w:divsChild>
                </w:div>
                <w:div w:id="1485393501">
                  <w:marLeft w:val="0"/>
                  <w:marRight w:val="0"/>
                  <w:marTop w:val="0"/>
                  <w:marBottom w:val="0"/>
                  <w:divBdr>
                    <w:top w:val="none" w:sz="0" w:space="0" w:color="auto"/>
                    <w:left w:val="none" w:sz="0" w:space="0" w:color="auto"/>
                    <w:bottom w:val="none" w:sz="0" w:space="0" w:color="auto"/>
                    <w:right w:val="none" w:sz="0" w:space="0" w:color="auto"/>
                  </w:divBdr>
                  <w:divsChild>
                    <w:div w:id="346490632">
                      <w:marLeft w:val="0"/>
                      <w:marRight w:val="0"/>
                      <w:marTop w:val="0"/>
                      <w:marBottom w:val="0"/>
                      <w:divBdr>
                        <w:top w:val="none" w:sz="0" w:space="0" w:color="auto"/>
                        <w:left w:val="none" w:sz="0" w:space="0" w:color="auto"/>
                        <w:bottom w:val="none" w:sz="0" w:space="0" w:color="auto"/>
                        <w:right w:val="none" w:sz="0" w:space="0" w:color="auto"/>
                      </w:divBdr>
                    </w:div>
                  </w:divsChild>
                </w:div>
                <w:div w:id="1061517065">
                  <w:marLeft w:val="0"/>
                  <w:marRight w:val="0"/>
                  <w:marTop w:val="0"/>
                  <w:marBottom w:val="0"/>
                  <w:divBdr>
                    <w:top w:val="none" w:sz="0" w:space="0" w:color="auto"/>
                    <w:left w:val="none" w:sz="0" w:space="0" w:color="auto"/>
                    <w:bottom w:val="none" w:sz="0" w:space="0" w:color="auto"/>
                    <w:right w:val="none" w:sz="0" w:space="0" w:color="auto"/>
                  </w:divBdr>
                  <w:divsChild>
                    <w:div w:id="1834639945">
                      <w:marLeft w:val="0"/>
                      <w:marRight w:val="0"/>
                      <w:marTop w:val="0"/>
                      <w:marBottom w:val="0"/>
                      <w:divBdr>
                        <w:top w:val="none" w:sz="0" w:space="0" w:color="auto"/>
                        <w:left w:val="none" w:sz="0" w:space="0" w:color="auto"/>
                        <w:bottom w:val="none" w:sz="0" w:space="0" w:color="auto"/>
                        <w:right w:val="none" w:sz="0" w:space="0" w:color="auto"/>
                      </w:divBdr>
                    </w:div>
                  </w:divsChild>
                </w:div>
                <w:div w:id="2033410234">
                  <w:marLeft w:val="0"/>
                  <w:marRight w:val="0"/>
                  <w:marTop w:val="0"/>
                  <w:marBottom w:val="0"/>
                  <w:divBdr>
                    <w:top w:val="none" w:sz="0" w:space="0" w:color="auto"/>
                    <w:left w:val="none" w:sz="0" w:space="0" w:color="auto"/>
                    <w:bottom w:val="none" w:sz="0" w:space="0" w:color="auto"/>
                    <w:right w:val="none" w:sz="0" w:space="0" w:color="auto"/>
                  </w:divBdr>
                  <w:divsChild>
                    <w:div w:id="1285308934">
                      <w:marLeft w:val="0"/>
                      <w:marRight w:val="0"/>
                      <w:marTop w:val="0"/>
                      <w:marBottom w:val="0"/>
                      <w:divBdr>
                        <w:top w:val="none" w:sz="0" w:space="0" w:color="auto"/>
                        <w:left w:val="none" w:sz="0" w:space="0" w:color="auto"/>
                        <w:bottom w:val="none" w:sz="0" w:space="0" w:color="auto"/>
                        <w:right w:val="none" w:sz="0" w:space="0" w:color="auto"/>
                      </w:divBdr>
                    </w:div>
                  </w:divsChild>
                </w:div>
                <w:div w:id="140923046">
                  <w:marLeft w:val="0"/>
                  <w:marRight w:val="0"/>
                  <w:marTop w:val="0"/>
                  <w:marBottom w:val="0"/>
                  <w:divBdr>
                    <w:top w:val="none" w:sz="0" w:space="0" w:color="auto"/>
                    <w:left w:val="none" w:sz="0" w:space="0" w:color="auto"/>
                    <w:bottom w:val="none" w:sz="0" w:space="0" w:color="auto"/>
                    <w:right w:val="none" w:sz="0" w:space="0" w:color="auto"/>
                  </w:divBdr>
                  <w:divsChild>
                    <w:div w:id="15326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621570140">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796824493">
      <w:bodyDiv w:val="1"/>
      <w:marLeft w:val="0"/>
      <w:marRight w:val="0"/>
      <w:marTop w:val="0"/>
      <w:marBottom w:val="0"/>
      <w:divBdr>
        <w:top w:val="none" w:sz="0" w:space="0" w:color="auto"/>
        <w:left w:val="none" w:sz="0" w:space="0" w:color="auto"/>
        <w:bottom w:val="none" w:sz="0" w:space="0" w:color="auto"/>
        <w:right w:val="none" w:sz="0" w:space="0" w:color="auto"/>
      </w:divBdr>
      <w:divsChild>
        <w:div w:id="1953437597">
          <w:marLeft w:val="0"/>
          <w:marRight w:val="0"/>
          <w:marTop w:val="0"/>
          <w:marBottom w:val="0"/>
          <w:divBdr>
            <w:top w:val="none" w:sz="0" w:space="0" w:color="auto"/>
            <w:left w:val="none" w:sz="0" w:space="0" w:color="auto"/>
            <w:bottom w:val="none" w:sz="0" w:space="0" w:color="auto"/>
            <w:right w:val="none" w:sz="0" w:space="0" w:color="auto"/>
          </w:divBdr>
        </w:div>
        <w:div w:id="1995063685">
          <w:marLeft w:val="0"/>
          <w:marRight w:val="0"/>
          <w:marTop w:val="0"/>
          <w:marBottom w:val="0"/>
          <w:divBdr>
            <w:top w:val="none" w:sz="0" w:space="0" w:color="auto"/>
            <w:left w:val="none" w:sz="0" w:space="0" w:color="auto"/>
            <w:bottom w:val="none" w:sz="0" w:space="0" w:color="auto"/>
            <w:right w:val="none" w:sz="0" w:space="0" w:color="auto"/>
          </w:divBdr>
        </w:div>
        <w:div w:id="444348618">
          <w:marLeft w:val="0"/>
          <w:marRight w:val="0"/>
          <w:marTop w:val="0"/>
          <w:marBottom w:val="0"/>
          <w:divBdr>
            <w:top w:val="none" w:sz="0" w:space="0" w:color="auto"/>
            <w:left w:val="none" w:sz="0" w:space="0" w:color="auto"/>
            <w:bottom w:val="none" w:sz="0" w:space="0" w:color="auto"/>
            <w:right w:val="none" w:sz="0" w:space="0" w:color="auto"/>
          </w:divBdr>
        </w:div>
        <w:div w:id="991638774">
          <w:marLeft w:val="0"/>
          <w:marRight w:val="0"/>
          <w:marTop w:val="0"/>
          <w:marBottom w:val="0"/>
          <w:divBdr>
            <w:top w:val="none" w:sz="0" w:space="0" w:color="auto"/>
            <w:left w:val="none" w:sz="0" w:space="0" w:color="auto"/>
            <w:bottom w:val="none" w:sz="0" w:space="0" w:color="auto"/>
            <w:right w:val="none" w:sz="0" w:space="0" w:color="auto"/>
          </w:divBdr>
        </w:div>
      </w:divsChild>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35746974">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068138668">
      <w:bodyDiv w:val="1"/>
      <w:marLeft w:val="0"/>
      <w:marRight w:val="0"/>
      <w:marTop w:val="0"/>
      <w:marBottom w:val="0"/>
      <w:divBdr>
        <w:top w:val="none" w:sz="0" w:space="0" w:color="auto"/>
        <w:left w:val="none" w:sz="0" w:space="0" w:color="auto"/>
        <w:bottom w:val="none" w:sz="0" w:space="0" w:color="auto"/>
        <w:right w:val="none" w:sz="0" w:space="0" w:color="auto"/>
      </w:divBdr>
      <w:divsChild>
        <w:div w:id="687752326">
          <w:marLeft w:val="0"/>
          <w:marRight w:val="0"/>
          <w:marTop w:val="0"/>
          <w:marBottom w:val="0"/>
          <w:divBdr>
            <w:top w:val="none" w:sz="0" w:space="0" w:color="auto"/>
            <w:left w:val="none" w:sz="0" w:space="0" w:color="auto"/>
            <w:bottom w:val="none" w:sz="0" w:space="0" w:color="auto"/>
            <w:right w:val="none" w:sz="0" w:space="0" w:color="auto"/>
          </w:divBdr>
        </w:div>
        <w:div w:id="1900362596">
          <w:marLeft w:val="0"/>
          <w:marRight w:val="0"/>
          <w:marTop w:val="0"/>
          <w:marBottom w:val="0"/>
          <w:divBdr>
            <w:top w:val="none" w:sz="0" w:space="0" w:color="auto"/>
            <w:left w:val="none" w:sz="0" w:space="0" w:color="auto"/>
            <w:bottom w:val="none" w:sz="0" w:space="0" w:color="auto"/>
            <w:right w:val="none" w:sz="0" w:space="0" w:color="auto"/>
          </w:divBdr>
        </w:div>
        <w:div w:id="11346003">
          <w:marLeft w:val="0"/>
          <w:marRight w:val="0"/>
          <w:marTop w:val="0"/>
          <w:marBottom w:val="0"/>
          <w:divBdr>
            <w:top w:val="none" w:sz="0" w:space="0" w:color="auto"/>
            <w:left w:val="none" w:sz="0" w:space="0" w:color="auto"/>
            <w:bottom w:val="none" w:sz="0" w:space="0" w:color="auto"/>
            <w:right w:val="none" w:sz="0" w:space="0" w:color="auto"/>
          </w:divBdr>
        </w:div>
        <w:div w:id="381904232">
          <w:marLeft w:val="0"/>
          <w:marRight w:val="0"/>
          <w:marTop w:val="0"/>
          <w:marBottom w:val="0"/>
          <w:divBdr>
            <w:top w:val="none" w:sz="0" w:space="0" w:color="auto"/>
            <w:left w:val="none" w:sz="0" w:space="0" w:color="auto"/>
            <w:bottom w:val="none" w:sz="0" w:space="0" w:color="auto"/>
            <w:right w:val="none" w:sz="0" w:space="0" w:color="auto"/>
          </w:divBdr>
        </w:div>
      </w:divsChild>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B9F6A1CD-D40E-4DE4-8A72-1F91A5138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4161</Words>
  <Characters>23718</Characters>
  <Application>Microsoft Office Word</Application>
  <DocSecurity>0</DocSecurity>
  <Lines>197</Lines>
  <Paragraphs>55</Paragraphs>
  <ScaleCrop>false</ScaleCrop>
  <HeadingPairs>
    <vt:vector size="6" baseType="variant">
      <vt:variant>
        <vt:lpstr>Title</vt:lpstr>
      </vt:variant>
      <vt:variant>
        <vt:i4>1</vt:i4>
      </vt:variant>
      <vt:variant>
        <vt:lpstr>Назва</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27824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Fodrice</dc:creator>
  <cp:lastModifiedBy>Yurii Riabov</cp:lastModifiedBy>
  <cp:revision>14</cp:revision>
  <cp:lastPrinted>2015-06-17T07:15:00Z</cp:lastPrinted>
  <dcterms:created xsi:type="dcterms:W3CDTF">2025-03-24T07:34:00Z</dcterms:created>
  <dcterms:modified xsi:type="dcterms:W3CDTF">2025-05-28T18:02:00Z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af02972dc68ba68956092d2dfc57234464bbe02c1704ab4695231abc611e01d4</vt:lpwstr>
  </property>
</Properties>
</file>